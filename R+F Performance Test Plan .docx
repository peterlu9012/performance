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A98592" w14:textId="77777777" w:rsidR="000D2CB3" w:rsidRDefault="000D2CB3" w:rsidP="00DC4507">
      <w:pPr>
        <w:pStyle w:val="FrontPageSubTitle"/>
      </w:pPr>
      <w:r w:rsidRPr="000D2CB3">
        <w:rPr>
          <w:noProof/>
          <w:lang w:val="en-US"/>
        </w:rPr>
        <w:drawing>
          <wp:inline distT="0" distB="0" distL="0" distR="0" wp14:anchorId="5FA98A6E" wp14:editId="5FA98A6F">
            <wp:extent cx="2164060" cy="347641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60" cy="347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FA98593" w14:textId="77777777" w:rsidR="000D2CB3" w:rsidRDefault="000D2CB3" w:rsidP="00DC4507">
      <w:pPr>
        <w:pStyle w:val="FrontPageSubTitle"/>
      </w:pPr>
    </w:p>
    <w:p w14:paraId="5FA98594" w14:textId="465F7BC6" w:rsidR="00DC4507" w:rsidRDefault="00D435C8" w:rsidP="00DC4507">
      <w:pPr>
        <w:pStyle w:val="FrontPageSubTitle"/>
      </w:pPr>
      <w:del w:id="0" w:author="Bhakti Gandhi" w:date="2015-11-17T11:14:00Z">
        <w:r w:rsidDel="00FA1D04">
          <w:delText xml:space="preserve">Hybris </w:delText>
        </w:r>
      </w:del>
      <w:r w:rsidR="002E19E6">
        <w:t>PERformance test plan</w:t>
      </w:r>
    </w:p>
    <w:p w14:paraId="5FA98595" w14:textId="77777777" w:rsidR="00565D55" w:rsidRDefault="00565D55" w:rsidP="00565D55">
      <w:pPr>
        <w:spacing w:after="1200"/>
      </w:pPr>
    </w:p>
    <w:p w14:paraId="5FA98596" w14:textId="77777777" w:rsidR="001D3168" w:rsidRDefault="001D3168" w:rsidP="00565D55">
      <w:pPr>
        <w:spacing w:after="1200"/>
      </w:pPr>
    </w:p>
    <w:p w14:paraId="5FA98597" w14:textId="77777777" w:rsidR="001D3168" w:rsidRDefault="001D3168" w:rsidP="00565D55">
      <w:pPr>
        <w:spacing w:after="1200"/>
      </w:pPr>
    </w:p>
    <w:p w14:paraId="5FA98598" w14:textId="77777777" w:rsidR="002E19E6" w:rsidRPr="002E19E6" w:rsidRDefault="002E19E6" w:rsidP="002E19E6">
      <w:pPr>
        <w:rPr>
          <w:lang w:val="en-GB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FA98599" w14:textId="77777777" w:rsidR="00E55A31" w:rsidRPr="00565D55" w:rsidRDefault="00E55A31" w:rsidP="00E55A31">
      <w:pPr>
        <w:spacing w:after="1440"/>
      </w:pPr>
    </w:p>
    <w:p w14:paraId="5FA9859A" w14:textId="77777777" w:rsidR="00363660" w:rsidRDefault="00363660">
      <w:pPr>
        <w:pStyle w:val="FrontDate0"/>
        <w:pPrChange w:id="1" w:author="Bhakti Gandhi [2]" w:date="2015-07-14T15:08:00Z">
          <w:pPr>
            <w:pStyle w:val="FrontDate"/>
          </w:pPr>
        </w:pPrChange>
      </w:pPr>
    </w:p>
    <w:p w14:paraId="5FA9859B" w14:textId="77777777" w:rsidR="00363660" w:rsidRDefault="00363660">
      <w:pPr>
        <w:pStyle w:val="FrontDate0"/>
        <w:pPrChange w:id="2" w:author="Bhakti Gandhi [2]" w:date="2015-07-14T15:08:00Z">
          <w:pPr>
            <w:pStyle w:val="FrontDate"/>
          </w:pPr>
        </w:pPrChange>
      </w:pPr>
    </w:p>
    <w:p w14:paraId="5FA9859C" w14:textId="77777777" w:rsidR="00363660" w:rsidRDefault="00363660">
      <w:pPr>
        <w:pStyle w:val="FrontDate0"/>
        <w:pPrChange w:id="3" w:author="Bhakti Gandhi [2]" w:date="2015-07-14T15:08:00Z">
          <w:pPr>
            <w:pStyle w:val="FrontDate"/>
          </w:pPr>
        </w:pPrChange>
      </w:pPr>
    </w:p>
    <w:p w14:paraId="5FA9859D" w14:textId="77777777" w:rsidR="00363660" w:rsidRDefault="00363660">
      <w:pPr>
        <w:pStyle w:val="FrontDate0"/>
        <w:pPrChange w:id="4" w:author="Bhakti Gandhi [2]" w:date="2015-07-14T15:08:00Z">
          <w:pPr>
            <w:pStyle w:val="FrontDate"/>
          </w:pPr>
        </w:pPrChange>
      </w:pPr>
    </w:p>
    <w:p w14:paraId="5FA9859E" w14:textId="77777777" w:rsidR="00363660" w:rsidRDefault="00363660">
      <w:pPr>
        <w:pStyle w:val="FrontDate0"/>
        <w:pPrChange w:id="5" w:author="Bhakti Gandhi [2]" w:date="2015-07-14T15:08:00Z">
          <w:pPr>
            <w:pStyle w:val="FrontDate"/>
          </w:pPr>
        </w:pPrChange>
      </w:pPr>
    </w:p>
    <w:p w14:paraId="5FA9859F" w14:textId="77777777" w:rsidR="00565D55" w:rsidRDefault="00844BE4" w:rsidP="00BC448C">
      <w:pPr>
        <w:pStyle w:val="FrontDate0"/>
      </w:pPr>
      <w:r>
        <w:fldChar w:fldCharType="begin"/>
      </w:r>
      <w:r>
        <w:instrText xml:space="preserve"> DATE  \@ "dd MMMM yyyy"  \* MERGEFORMAT </w:instrText>
      </w:r>
      <w:r>
        <w:fldChar w:fldCharType="separate"/>
      </w:r>
      <w:ins w:id="6" w:author="Mukund Gadgil" w:date="2015-12-08T08:33:00Z">
        <w:r w:rsidR="002B7245">
          <w:rPr>
            <w:noProof/>
          </w:rPr>
          <w:t>08 December 2015</w:t>
        </w:r>
      </w:ins>
      <w:ins w:id="7" w:author="Bhakti Gandhi" w:date="2015-12-07T11:24:00Z">
        <w:del w:id="8" w:author="Mukund Gadgil" w:date="2015-12-08T08:33:00Z">
          <w:r w:rsidR="00660952" w:rsidDel="002B7245">
            <w:rPr>
              <w:noProof/>
            </w:rPr>
            <w:delText>07 December 2015</w:delText>
          </w:r>
        </w:del>
      </w:ins>
      <w:del w:id="9" w:author="Mukund Gadgil" w:date="2015-12-08T08:33:00Z">
        <w:r w:rsidR="00BB71AF" w:rsidDel="002B7245">
          <w:rPr>
            <w:noProof/>
          </w:rPr>
          <w:delText>19 November 2015</w:delText>
        </w:r>
      </w:del>
      <w:r>
        <w:fldChar w:fldCharType="end"/>
      </w:r>
    </w:p>
    <w:p w14:paraId="5FA985A0" w14:textId="6FF533A1" w:rsidR="0052609F" w:rsidRPr="00682426" w:rsidRDefault="00FF0155" w:rsidP="00322A84">
      <w:pPr>
        <w:jc w:val="center"/>
        <w:sectPr w:rsidR="0052609F" w:rsidRPr="00682426" w:rsidSect="00565CA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9" w:h="16834" w:code="9"/>
          <w:pgMar w:top="2664" w:right="792" w:bottom="1757" w:left="2405" w:header="907" w:footer="562" w:gutter="0"/>
          <w:cols w:space="720"/>
          <w:docGrid w:linePitch="360"/>
        </w:sectPr>
      </w:pPr>
      <w:del w:id="10" w:author="Bhakti Gandhi" w:date="2015-11-19T13:16:00Z">
        <w:r w:rsidDel="006B5D85">
          <w:rPr>
            <w:noProof/>
          </w:rPr>
          <w:drawing>
            <wp:inline distT="0" distB="0" distL="0" distR="0" wp14:anchorId="5FA98A70" wp14:editId="2CCA99AE">
              <wp:extent cx="971550" cy="971550"/>
              <wp:effectExtent l="0" t="0" r="0" b="0"/>
              <wp:docPr id="17" name="Picture 7" descr="Description: Persistent Logo_full colour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Description: Persistent Logo_full colour.png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71550" cy="971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5FA985A1" w14:textId="77777777" w:rsidR="000D798D" w:rsidRDefault="00C5418C" w:rsidP="00C5418C">
      <w:pPr>
        <w:pStyle w:val="Heading1"/>
      </w:pPr>
      <w:bookmarkStart w:id="11" w:name="_Toc435533905"/>
      <w:r>
        <w:lastRenderedPageBreak/>
        <w:t>Document Control</w:t>
      </w:r>
      <w:bookmarkEnd w:id="11"/>
    </w:p>
    <w:p w14:paraId="5FA985A2" w14:textId="77777777" w:rsidR="00C5418C" w:rsidRDefault="00FF0155" w:rsidP="00C5418C">
      <w:pPr>
        <w:pStyle w:val="Heading2"/>
      </w:pPr>
      <w:bookmarkStart w:id="12" w:name="_Toc435533906"/>
      <w:r>
        <w:t>Re</w:t>
      </w:r>
      <w:r w:rsidR="00C5418C">
        <w:t>vision History</w:t>
      </w:r>
      <w:bookmarkEnd w:id="12"/>
    </w:p>
    <w:tbl>
      <w:tblPr>
        <w:tblStyle w:val="TableGrid"/>
        <w:tblW w:w="0" w:type="auto"/>
        <w:tblBorders>
          <w:top w:val="single" w:sz="4" w:space="0" w:color="80BDE0"/>
          <w:left w:val="single" w:sz="4" w:space="0" w:color="80BDE0"/>
          <w:bottom w:val="single" w:sz="4" w:space="0" w:color="80BDE0"/>
          <w:right w:val="single" w:sz="4" w:space="0" w:color="80BDE0"/>
          <w:insideH w:val="single" w:sz="4" w:space="0" w:color="80BDE0"/>
          <w:insideV w:val="single" w:sz="4" w:space="0" w:color="80BDE0"/>
        </w:tblBorders>
        <w:tblCellMar>
          <w:left w:w="115" w:type="dxa"/>
          <w:right w:w="115" w:type="dxa"/>
        </w:tblCellMar>
        <w:tblLook w:val="06A0" w:firstRow="1" w:lastRow="0" w:firstColumn="1" w:lastColumn="0" w:noHBand="1" w:noVBand="1"/>
      </w:tblPr>
      <w:tblGrid>
        <w:gridCol w:w="3032"/>
        <w:gridCol w:w="2655"/>
        <w:gridCol w:w="3015"/>
      </w:tblGrid>
      <w:tr w:rsidR="00C752B4" w14:paraId="5FA985A6" w14:textId="77777777" w:rsidTr="00C43CA6">
        <w:tc>
          <w:tcPr>
            <w:tcW w:w="3085" w:type="dxa"/>
            <w:shd w:val="clear" w:color="auto" w:fill="F7FBFD"/>
          </w:tcPr>
          <w:p w14:paraId="5FA985A3" w14:textId="77777777" w:rsidR="00C752B4" w:rsidRDefault="00C752B4" w:rsidP="00144CAF">
            <w:pPr>
              <w:pStyle w:val="TableHeading"/>
            </w:pPr>
            <w:r>
              <w:t>Version</w:t>
            </w:r>
          </w:p>
        </w:tc>
        <w:tc>
          <w:tcPr>
            <w:tcW w:w="2700" w:type="dxa"/>
            <w:shd w:val="clear" w:color="auto" w:fill="F7FBFD"/>
          </w:tcPr>
          <w:p w14:paraId="5FA985A4" w14:textId="77777777" w:rsidR="00C752B4" w:rsidRDefault="00C752B4" w:rsidP="00144CAF">
            <w:pPr>
              <w:pStyle w:val="TableHeading"/>
            </w:pPr>
            <w:r>
              <w:t>Date</w:t>
            </w:r>
          </w:p>
        </w:tc>
        <w:tc>
          <w:tcPr>
            <w:tcW w:w="3060" w:type="dxa"/>
            <w:shd w:val="clear" w:color="auto" w:fill="F7FBFD"/>
          </w:tcPr>
          <w:p w14:paraId="5FA985A5" w14:textId="77777777" w:rsidR="00C752B4" w:rsidRDefault="00C752B4" w:rsidP="00144CAF">
            <w:pPr>
              <w:pStyle w:val="TableHeading"/>
            </w:pPr>
            <w:r>
              <w:t>Description of Changes</w:t>
            </w:r>
          </w:p>
        </w:tc>
      </w:tr>
      <w:tr w:rsidR="00C752B4" w14:paraId="5FA985AA" w14:textId="77777777" w:rsidTr="00C43CA6">
        <w:tc>
          <w:tcPr>
            <w:tcW w:w="3085" w:type="dxa"/>
          </w:tcPr>
          <w:p w14:paraId="5FA985A7" w14:textId="77777777" w:rsidR="00C752B4" w:rsidRDefault="00363660" w:rsidP="00144CAF">
            <w:pPr>
              <w:pStyle w:val="TableContent"/>
            </w:pPr>
            <w:r>
              <w:t>V</w:t>
            </w:r>
            <w:r w:rsidR="00424A2C">
              <w:t xml:space="preserve"> </w:t>
            </w:r>
            <w:r>
              <w:t>0</w:t>
            </w:r>
            <w:r w:rsidR="00424A2C">
              <w:t>.1</w:t>
            </w:r>
          </w:p>
        </w:tc>
        <w:tc>
          <w:tcPr>
            <w:tcW w:w="2700" w:type="dxa"/>
          </w:tcPr>
          <w:p w14:paraId="5FA985A8" w14:textId="4C4AF5D8" w:rsidR="00C752B4" w:rsidRDefault="0085234E">
            <w:pPr>
              <w:pStyle w:val="TableContent"/>
            </w:pPr>
            <w:del w:id="13" w:author="Bhakti Gandhi" w:date="2015-11-17T11:15:00Z">
              <w:r w:rsidDel="00FA1D04">
                <w:delText>Feb</w:delText>
              </w:r>
            </w:del>
            <w:ins w:id="14" w:author="Bhakti Gandhi" w:date="2015-11-17T11:15:00Z">
              <w:r w:rsidR="00FA1D04">
                <w:t>Nov</w:t>
              </w:r>
            </w:ins>
            <w:r w:rsidR="00363660">
              <w:t xml:space="preserve"> </w:t>
            </w:r>
            <w:del w:id="15" w:author="Bhakti Gandhi" w:date="2015-11-17T11:15:00Z">
              <w:r w:rsidR="00FC2D84" w:rsidDel="00FA1D04">
                <w:delText>20</w:delText>
              </w:r>
            </w:del>
            <w:ins w:id="16" w:author="Bhakti Gandhi" w:date="2015-11-17T11:15:00Z">
              <w:r w:rsidR="00FA1D04">
                <w:t>17</w:t>
              </w:r>
            </w:ins>
            <w:r w:rsidR="00363660">
              <w:t>, 201</w:t>
            </w:r>
            <w:r>
              <w:t>5</w:t>
            </w:r>
          </w:p>
        </w:tc>
        <w:tc>
          <w:tcPr>
            <w:tcW w:w="3060" w:type="dxa"/>
          </w:tcPr>
          <w:p w14:paraId="5FA985A9" w14:textId="77777777" w:rsidR="00C752B4" w:rsidRDefault="003B6964" w:rsidP="00144CAF">
            <w:pPr>
              <w:pStyle w:val="TableContent"/>
            </w:pPr>
            <w:r>
              <w:t xml:space="preserve">Initial </w:t>
            </w:r>
            <w:r w:rsidR="00363660">
              <w:t>Draft</w:t>
            </w:r>
          </w:p>
        </w:tc>
      </w:tr>
      <w:tr w:rsidR="00C752B4" w14:paraId="5FA985AE" w14:textId="77777777" w:rsidTr="00C43CA6">
        <w:tc>
          <w:tcPr>
            <w:tcW w:w="3085" w:type="dxa"/>
          </w:tcPr>
          <w:p w14:paraId="5FA985AB" w14:textId="2C0D5B0B" w:rsidR="00C752B4" w:rsidRDefault="009906B7" w:rsidP="00144CAF">
            <w:pPr>
              <w:pStyle w:val="TableContent"/>
            </w:pPr>
            <w:del w:id="17" w:author="Bhakti Gandhi" w:date="2015-11-17T11:15:00Z">
              <w:r w:rsidDel="00FA1D04">
                <w:delText>V 0.2</w:delText>
              </w:r>
            </w:del>
          </w:p>
        </w:tc>
        <w:tc>
          <w:tcPr>
            <w:tcW w:w="2700" w:type="dxa"/>
          </w:tcPr>
          <w:p w14:paraId="5FA985AC" w14:textId="4F8B3F6F" w:rsidR="00C752B4" w:rsidRDefault="009906B7" w:rsidP="00144CAF">
            <w:pPr>
              <w:pStyle w:val="TableContent"/>
            </w:pPr>
            <w:del w:id="18" w:author="Bhakti Gandhi" w:date="2015-11-17T11:15:00Z">
              <w:r w:rsidDel="00FA1D04">
                <w:delText>March 5, 2015</w:delText>
              </w:r>
            </w:del>
          </w:p>
        </w:tc>
        <w:tc>
          <w:tcPr>
            <w:tcW w:w="3060" w:type="dxa"/>
          </w:tcPr>
          <w:p w14:paraId="5FA985AD" w14:textId="581C44E1" w:rsidR="00C752B4" w:rsidRDefault="009906B7" w:rsidP="00144CAF">
            <w:pPr>
              <w:pStyle w:val="TableContent"/>
            </w:pPr>
            <w:del w:id="19" w:author="Bhakti Gandhi" w:date="2015-11-17T11:15:00Z">
              <w:r w:rsidDel="00FA1D04">
                <w:delText>Updated test methodology</w:delText>
              </w:r>
            </w:del>
          </w:p>
        </w:tc>
      </w:tr>
      <w:tr w:rsidR="00C752B4" w14:paraId="5FA985B2" w14:textId="77777777" w:rsidTr="00C43CA6">
        <w:tc>
          <w:tcPr>
            <w:tcW w:w="3085" w:type="dxa"/>
          </w:tcPr>
          <w:p w14:paraId="5FA985AF" w14:textId="3C1694BE" w:rsidR="00C752B4" w:rsidRDefault="00A602E1" w:rsidP="00144CAF">
            <w:pPr>
              <w:pStyle w:val="TableContent"/>
            </w:pPr>
            <w:del w:id="20" w:author="Bhakti Gandhi" w:date="2015-11-17T11:15:00Z">
              <w:r w:rsidDel="00FA1D04">
                <w:delText>V 0.3</w:delText>
              </w:r>
            </w:del>
          </w:p>
        </w:tc>
        <w:tc>
          <w:tcPr>
            <w:tcW w:w="2700" w:type="dxa"/>
          </w:tcPr>
          <w:p w14:paraId="5FA985B0" w14:textId="423666E7" w:rsidR="00C752B4" w:rsidRDefault="00A602E1" w:rsidP="00144CAF">
            <w:pPr>
              <w:pStyle w:val="TableContent"/>
            </w:pPr>
            <w:del w:id="21" w:author="Bhakti Gandhi" w:date="2015-11-17T11:15:00Z">
              <w:r w:rsidDel="00FA1D04">
                <w:delText>March 16, 2015</w:delText>
              </w:r>
            </w:del>
          </w:p>
        </w:tc>
        <w:tc>
          <w:tcPr>
            <w:tcW w:w="3060" w:type="dxa"/>
          </w:tcPr>
          <w:p w14:paraId="5FA985B1" w14:textId="763AA0C4" w:rsidR="00C752B4" w:rsidRDefault="00A602E1" w:rsidP="00D61BC7">
            <w:pPr>
              <w:pStyle w:val="TableContent"/>
            </w:pPr>
            <w:del w:id="22" w:author="Bhakti Gandhi" w:date="2015-11-17T11:15:00Z">
              <w:r w:rsidDel="00FA1D04">
                <w:delText xml:space="preserve">Added </w:delText>
              </w:r>
              <w:r w:rsidR="00366EAA" w:rsidDel="00FA1D04">
                <w:delText>EIS and DB coverage</w:delText>
              </w:r>
            </w:del>
          </w:p>
        </w:tc>
      </w:tr>
      <w:tr w:rsidR="00C752B4" w14:paraId="5FA985B6" w14:textId="77777777" w:rsidTr="00C43CA6">
        <w:tc>
          <w:tcPr>
            <w:tcW w:w="3085" w:type="dxa"/>
          </w:tcPr>
          <w:p w14:paraId="5FA985B3" w14:textId="3570D1E1" w:rsidR="00C752B4" w:rsidRDefault="00084BCC" w:rsidP="00144CAF">
            <w:pPr>
              <w:pStyle w:val="TableContent"/>
            </w:pPr>
            <w:ins w:id="23" w:author="Bhakti Gandhi [2]" w:date="2015-04-06T10:50:00Z">
              <w:del w:id="24" w:author="Bhakti Gandhi" w:date="2015-11-17T11:15:00Z">
                <w:r w:rsidDel="00FA1D04">
                  <w:delText>V 0.4</w:delText>
                </w:r>
              </w:del>
            </w:ins>
          </w:p>
        </w:tc>
        <w:tc>
          <w:tcPr>
            <w:tcW w:w="2700" w:type="dxa"/>
          </w:tcPr>
          <w:p w14:paraId="5FA985B4" w14:textId="05A210F2" w:rsidR="00C752B4" w:rsidRDefault="00084BCC" w:rsidP="00144CAF">
            <w:pPr>
              <w:pStyle w:val="TableContent"/>
            </w:pPr>
            <w:ins w:id="25" w:author="Bhakti Gandhi [2]" w:date="2015-04-06T10:50:00Z">
              <w:del w:id="26" w:author="Bhakti Gandhi" w:date="2015-11-17T11:15:00Z">
                <w:r w:rsidDel="00FA1D04">
                  <w:delText>April 3, 2015</w:delText>
                </w:r>
              </w:del>
            </w:ins>
          </w:p>
        </w:tc>
        <w:tc>
          <w:tcPr>
            <w:tcW w:w="3060" w:type="dxa"/>
          </w:tcPr>
          <w:p w14:paraId="5FA985B5" w14:textId="61048653" w:rsidR="00C752B4" w:rsidRDefault="00084BCC" w:rsidP="00144CAF">
            <w:pPr>
              <w:pStyle w:val="TableContent"/>
            </w:pPr>
            <w:ins w:id="27" w:author="Bhakti Gandhi [2]" w:date="2015-04-06T10:50:00Z">
              <w:del w:id="28" w:author="Bhakti Gandhi" w:date="2015-11-17T11:15:00Z">
                <w:r w:rsidDel="00FA1D04">
                  <w:delText>Added API details for EIS</w:delText>
                </w:r>
              </w:del>
            </w:ins>
          </w:p>
        </w:tc>
      </w:tr>
    </w:tbl>
    <w:p w14:paraId="5FA985B7" w14:textId="77777777" w:rsidR="0085234E" w:rsidRDefault="0085234E" w:rsidP="00DD602B">
      <w:pPr>
        <w:pStyle w:val="Heading2"/>
        <w:numPr>
          <w:ilvl w:val="0"/>
          <w:numId w:val="0"/>
        </w:numPr>
        <w:ind w:left="1022" w:hanging="1022"/>
      </w:pPr>
    </w:p>
    <w:p w14:paraId="5FA985B8" w14:textId="77777777" w:rsidR="00C14EAD" w:rsidRDefault="00C14EAD" w:rsidP="00C14EAD">
      <w:pPr>
        <w:pStyle w:val="Heading2"/>
      </w:pPr>
      <w:bookmarkStart w:id="29" w:name="_Toc435533907"/>
      <w:r>
        <w:t>Distribution</w:t>
      </w:r>
      <w:bookmarkEnd w:id="29"/>
    </w:p>
    <w:tbl>
      <w:tblPr>
        <w:tblStyle w:val="TableGrid"/>
        <w:tblW w:w="0" w:type="auto"/>
        <w:tblBorders>
          <w:top w:val="single" w:sz="4" w:space="0" w:color="80BDE0"/>
          <w:left w:val="single" w:sz="4" w:space="0" w:color="80BDE0"/>
          <w:bottom w:val="single" w:sz="4" w:space="0" w:color="80BDE0"/>
          <w:right w:val="single" w:sz="4" w:space="0" w:color="80BDE0"/>
          <w:insideH w:val="single" w:sz="4" w:space="0" w:color="80BDE0"/>
          <w:insideV w:val="single" w:sz="4" w:space="0" w:color="80BDE0"/>
        </w:tblBorders>
        <w:tblCellMar>
          <w:left w:w="115" w:type="dxa"/>
          <w:right w:w="115" w:type="dxa"/>
        </w:tblCellMar>
        <w:tblLook w:val="06A0" w:firstRow="1" w:lastRow="0" w:firstColumn="1" w:lastColumn="0" w:noHBand="1" w:noVBand="1"/>
      </w:tblPr>
      <w:tblGrid>
        <w:gridCol w:w="3030"/>
        <w:gridCol w:w="2651"/>
        <w:gridCol w:w="3021"/>
      </w:tblGrid>
      <w:tr w:rsidR="00C14EAD" w14:paraId="5FA985BC" w14:textId="77777777" w:rsidTr="00C43CA6">
        <w:tc>
          <w:tcPr>
            <w:tcW w:w="3085" w:type="dxa"/>
            <w:shd w:val="clear" w:color="auto" w:fill="F7FBFD"/>
          </w:tcPr>
          <w:p w14:paraId="5FA985B9" w14:textId="77777777" w:rsidR="00C14EAD" w:rsidRDefault="00C14EAD" w:rsidP="00C14EAD">
            <w:pPr>
              <w:spacing w:before="60"/>
            </w:pPr>
          </w:p>
        </w:tc>
        <w:tc>
          <w:tcPr>
            <w:tcW w:w="2700" w:type="dxa"/>
            <w:shd w:val="clear" w:color="auto" w:fill="F7FBFD"/>
          </w:tcPr>
          <w:p w14:paraId="5FA985BA" w14:textId="77777777" w:rsidR="00C14EAD" w:rsidRDefault="00C14EAD" w:rsidP="00144CAF">
            <w:pPr>
              <w:pStyle w:val="TableHeading"/>
            </w:pPr>
            <w:r>
              <w:t>Names</w:t>
            </w:r>
          </w:p>
        </w:tc>
        <w:tc>
          <w:tcPr>
            <w:tcW w:w="3060" w:type="dxa"/>
            <w:shd w:val="clear" w:color="auto" w:fill="F7FBFD"/>
          </w:tcPr>
          <w:p w14:paraId="5FA985BB" w14:textId="77777777" w:rsidR="00C14EAD" w:rsidRDefault="00C14EAD" w:rsidP="00144CAF">
            <w:pPr>
              <w:pStyle w:val="TableHeading"/>
            </w:pPr>
            <w:r>
              <w:t>Organization and Role</w:t>
            </w:r>
          </w:p>
        </w:tc>
      </w:tr>
      <w:tr w:rsidR="00C14EAD" w14:paraId="5FA985C0" w14:textId="77777777" w:rsidTr="00C43CA6">
        <w:tc>
          <w:tcPr>
            <w:tcW w:w="3085" w:type="dxa"/>
          </w:tcPr>
          <w:p w14:paraId="5FA985BD" w14:textId="77777777" w:rsidR="00C14EAD" w:rsidRDefault="00C14EAD" w:rsidP="00144CAF">
            <w:pPr>
              <w:pStyle w:val="TableContent"/>
            </w:pPr>
            <w:r>
              <w:t>Authors</w:t>
            </w:r>
          </w:p>
        </w:tc>
        <w:tc>
          <w:tcPr>
            <w:tcW w:w="2700" w:type="dxa"/>
          </w:tcPr>
          <w:p w14:paraId="5FA985BE" w14:textId="77777777" w:rsidR="00C14EAD" w:rsidRDefault="0085234E" w:rsidP="00144CAF">
            <w:pPr>
              <w:pStyle w:val="TableContent"/>
            </w:pPr>
            <w:r>
              <w:t>Bhakti Gandhi</w:t>
            </w:r>
          </w:p>
        </w:tc>
        <w:tc>
          <w:tcPr>
            <w:tcW w:w="3060" w:type="dxa"/>
          </w:tcPr>
          <w:p w14:paraId="5FA985BF" w14:textId="60BA848E" w:rsidR="00C14EAD" w:rsidRDefault="003F6CBF">
            <w:pPr>
              <w:pStyle w:val="TableContent"/>
            </w:pPr>
            <w:del w:id="30" w:author="Bhakti Gandhi" w:date="2015-11-19T13:16:00Z">
              <w:r w:rsidDel="00561A1E">
                <w:delText xml:space="preserve">Persistent, </w:delText>
              </w:r>
              <w:r w:rsidR="0085234E" w:rsidDel="00561A1E">
                <w:delText>Team Lead</w:delText>
              </w:r>
            </w:del>
            <w:ins w:id="31" w:author="Bhakti Gandhi" w:date="2015-11-19T13:16:00Z">
              <w:r w:rsidR="00561A1E">
                <w:t>Performance Test Engineer</w:t>
              </w:r>
            </w:ins>
          </w:p>
        </w:tc>
      </w:tr>
      <w:tr w:rsidR="00C14EAD" w14:paraId="5FA985C4" w14:textId="77777777" w:rsidTr="00C43CA6">
        <w:tc>
          <w:tcPr>
            <w:tcW w:w="3085" w:type="dxa"/>
          </w:tcPr>
          <w:p w14:paraId="5FA985C1" w14:textId="77777777" w:rsidR="00C14EAD" w:rsidRDefault="00C14EAD" w:rsidP="00144CAF">
            <w:pPr>
              <w:pStyle w:val="TableContent"/>
            </w:pPr>
            <w:r>
              <w:t>Reviewers</w:t>
            </w:r>
          </w:p>
        </w:tc>
        <w:tc>
          <w:tcPr>
            <w:tcW w:w="2700" w:type="dxa"/>
          </w:tcPr>
          <w:p w14:paraId="5FA985C2" w14:textId="77777777" w:rsidR="00C14EAD" w:rsidRDefault="008E7F32" w:rsidP="00144CAF">
            <w:pPr>
              <w:pStyle w:val="TableContent"/>
            </w:pPr>
            <w:r>
              <w:t>Mukund Gadgil</w:t>
            </w:r>
          </w:p>
        </w:tc>
        <w:tc>
          <w:tcPr>
            <w:tcW w:w="3060" w:type="dxa"/>
          </w:tcPr>
          <w:p w14:paraId="5FA985C3" w14:textId="77777777" w:rsidR="00C14EAD" w:rsidRDefault="00C14EAD" w:rsidP="003B6964">
            <w:pPr>
              <w:pStyle w:val="TableContent"/>
            </w:pPr>
          </w:p>
        </w:tc>
      </w:tr>
      <w:tr w:rsidR="00C14EAD" w14:paraId="5FA985C8" w14:textId="77777777" w:rsidTr="00C43CA6">
        <w:tc>
          <w:tcPr>
            <w:tcW w:w="3085" w:type="dxa"/>
          </w:tcPr>
          <w:p w14:paraId="5FA985C5" w14:textId="77777777" w:rsidR="00C14EAD" w:rsidRDefault="00C14EAD" w:rsidP="00144CAF">
            <w:pPr>
              <w:pStyle w:val="TableContent"/>
            </w:pPr>
          </w:p>
        </w:tc>
        <w:tc>
          <w:tcPr>
            <w:tcW w:w="2700" w:type="dxa"/>
          </w:tcPr>
          <w:p w14:paraId="5FA985C6" w14:textId="77777777" w:rsidR="00C14EAD" w:rsidRDefault="00C14EAD" w:rsidP="00144CAF">
            <w:pPr>
              <w:pStyle w:val="TableContent"/>
            </w:pPr>
          </w:p>
        </w:tc>
        <w:tc>
          <w:tcPr>
            <w:tcW w:w="3060" w:type="dxa"/>
          </w:tcPr>
          <w:p w14:paraId="5FA985C7" w14:textId="77777777" w:rsidR="00C14EAD" w:rsidRDefault="00C14EAD" w:rsidP="00144CAF">
            <w:pPr>
              <w:pStyle w:val="TableContent"/>
            </w:pPr>
          </w:p>
        </w:tc>
      </w:tr>
    </w:tbl>
    <w:p w14:paraId="5FA985C9" w14:textId="77777777" w:rsidR="00C14EAD" w:rsidRPr="00C14EAD" w:rsidRDefault="00C14EAD" w:rsidP="00C14EAD"/>
    <w:p w14:paraId="5FA985CA" w14:textId="77777777" w:rsidR="00C14EAD" w:rsidRDefault="00C14EAD" w:rsidP="00C14EAD">
      <w:pPr>
        <w:pStyle w:val="Heading2"/>
      </w:pPr>
      <w:bookmarkStart w:id="32" w:name="_Toc435533908"/>
      <w:r>
        <w:t>List of Abbreviations</w:t>
      </w:r>
      <w:bookmarkEnd w:id="32"/>
    </w:p>
    <w:tbl>
      <w:tblPr>
        <w:tblStyle w:val="TableGrid"/>
        <w:tblW w:w="0" w:type="auto"/>
        <w:tblBorders>
          <w:top w:val="single" w:sz="4" w:space="0" w:color="80BDE0"/>
          <w:left w:val="single" w:sz="4" w:space="0" w:color="80BDE0"/>
          <w:bottom w:val="single" w:sz="4" w:space="0" w:color="80BDE0"/>
          <w:right w:val="single" w:sz="4" w:space="0" w:color="80BDE0"/>
          <w:insideH w:val="single" w:sz="4" w:space="0" w:color="80BDE0"/>
          <w:insideV w:val="single" w:sz="4" w:space="0" w:color="80BDE0"/>
        </w:tblBorders>
        <w:tblCellMar>
          <w:left w:w="115" w:type="dxa"/>
          <w:right w:w="115" w:type="dxa"/>
        </w:tblCellMar>
        <w:tblLook w:val="06A0" w:firstRow="1" w:lastRow="0" w:firstColumn="1" w:lastColumn="0" w:noHBand="1" w:noVBand="1"/>
      </w:tblPr>
      <w:tblGrid>
        <w:gridCol w:w="4540"/>
        <w:gridCol w:w="4162"/>
      </w:tblGrid>
      <w:tr w:rsidR="00C14EAD" w14:paraId="5FA985CD" w14:textId="77777777" w:rsidTr="00DD602B">
        <w:tc>
          <w:tcPr>
            <w:tcW w:w="4540" w:type="dxa"/>
            <w:shd w:val="clear" w:color="auto" w:fill="F7FBFD"/>
          </w:tcPr>
          <w:p w14:paraId="5FA985CB" w14:textId="77777777" w:rsidR="00C14EAD" w:rsidRDefault="00C14EAD" w:rsidP="00144CAF">
            <w:pPr>
              <w:pStyle w:val="TableHeading"/>
            </w:pPr>
            <w:r>
              <w:t>Abbreviation</w:t>
            </w:r>
          </w:p>
        </w:tc>
        <w:tc>
          <w:tcPr>
            <w:tcW w:w="4162" w:type="dxa"/>
            <w:shd w:val="clear" w:color="auto" w:fill="F7FBFD"/>
          </w:tcPr>
          <w:p w14:paraId="5FA985CC" w14:textId="77777777" w:rsidR="00C14EAD" w:rsidRDefault="00C14EAD" w:rsidP="00144CAF">
            <w:pPr>
              <w:pStyle w:val="TableHeading"/>
            </w:pPr>
            <w:r>
              <w:t>Description</w:t>
            </w:r>
          </w:p>
        </w:tc>
      </w:tr>
      <w:tr w:rsidR="00C14EAD" w14:paraId="5FA985D0" w14:textId="77777777" w:rsidTr="00DD602B">
        <w:tc>
          <w:tcPr>
            <w:tcW w:w="4540" w:type="dxa"/>
          </w:tcPr>
          <w:p w14:paraId="5FA985CE" w14:textId="77777777" w:rsidR="00C14EAD" w:rsidRDefault="00C14EAD" w:rsidP="00144CAF">
            <w:pPr>
              <w:pStyle w:val="TableContent"/>
            </w:pPr>
          </w:p>
        </w:tc>
        <w:tc>
          <w:tcPr>
            <w:tcW w:w="4162" w:type="dxa"/>
          </w:tcPr>
          <w:p w14:paraId="5FA985CF" w14:textId="77777777" w:rsidR="00C14EAD" w:rsidRDefault="00C14EAD" w:rsidP="008C23E3">
            <w:pPr>
              <w:pStyle w:val="TableBulletPoint"/>
            </w:pPr>
          </w:p>
        </w:tc>
      </w:tr>
    </w:tbl>
    <w:p w14:paraId="5FA985D1" w14:textId="77777777" w:rsidR="003348DD" w:rsidRDefault="003348DD" w:rsidP="00C14EAD">
      <w:pPr>
        <w:sectPr w:rsidR="003348DD" w:rsidSect="008C23E3">
          <w:headerReference w:type="default" r:id="rId19"/>
          <w:footerReference w:type="default" r:id="rId20"/>
          <w:pgSz w:w="11909" w:h="16834" w:code="9"/>
          <w:pgMar w:top="2664" w:right="792" w:bottom="1757" w:left="2405" w:header="907" w:footer="562" w:gutter="0"/>
          <w:cols w:space="720"/>
          <w:docGrid w:linePitch="360"/>
        </w:sectPr>
      </w:pPr>
    </w:p>
    <w:p w14:paraId="5FA985D2" w14:textId="77777777" w:rsidR="00333946" w:rsidRDefault="00333946">
      <w:pPr>
        <w:pStyle w:val="TOCHeading"/>
      </w:pPr>
      <w:r>
        <w:lastRenderedPageBreak/>
        <w:t xml:space="preserve">                                                   </w:t>
      </w:r>
      <w:r w:rsidR="00B77BCE">
        <w:t>Table of Contents</w:t>
      </w:r>
    </w:p>
    <w:bookmarkStart w:id="34" w:name="_Toc435533909" w:displacedByCustomXml="next"/>
    <w:sdt>
      <w:sdtPr>
        <w:rPr>
          <w:rFonts w:ascii="Book Antiqua" w:eastAsiaTheme="minorHAnsi" w:hAnsi="Book Antiqua" w:cstheme="minorBidi"/>
          <w:b w:val="0"/>
          <w:bCs/>
          <w:color w:val="auto"/>
          <w:sz w:val="22"/>
          <w:szCs w:val="22"/>
        </w:rPr>
        <w:id w:val="788861018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5FA985D3" w14:textId="77777777" w:rsidR="00144CAF" w:rsidRDefault="00144CAF" w:rsidP="00333946">
          <w:pPr>
            <w:pStyle w:val="Heading2"/>
          </w:pPr>
          <w:r>
            <w:t>Contents</w:t>
          </w:r>
          <w:bookmarkEnd w:id="34"/>
        </w:p>
        <w:p w14:paraId="7F128355" w14:textId="77777777" w:rsidR="00A019E0" w:rsidRDefault="00144CAF">
          <w:pPr>
            <w:pStyle w:val="TOC1"/>
            <w:tabs>
              <w:tab w:val="left" w:pos="374"/>
              <w:tab w:val="right" w:leader="dot" w:pos="8702"/>
            </w:tabs>
            <w:rPr>
              <w:ins w:id="35" w:author="Bhakti Gandhi" w:date="2015-11-17T14:29:00Z"/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36" w:author="Bhakti Gandhi" w:date="2015-11-17T14:29:00Z">
            <w:r w:rsidR="00A019E0" w:rsidRPr="00F12AD2">
              <w:rPr>
                <w:noProof/>
              </w:rPr>
              <w:fldChar w:fldCharType="begin"/>
            </w:r>
            <w:r w:rsidR="00A019E0" w:rsidRPr="00F12AD2">
              <w:rPr>
                <w:noProof/>
              </w:rPr>
              <w:instrText xml:space="preserve"> </w:instrText>
            </w:r>
            <w:r w:rsidR="00A019E0">
              <w:rPr>
                <w:noProof/>
              </w:rPr>
              <w:instrText>HYPERLINK \l "_Toc435533905"</w:instrText>
            </w:r>
            <w:r w:rsidR="00A019E0" w:rsidRPr="00F12AD2">
              <w:rPr>
                <w:noProof/>
              </w:rPr>
              <w:instrText xml:space="preserve"> </w:instrText>
            </w:r>
            <w:r w:rsidR="00A019E0" w:rsidRPr="00F12AD2">
              <w:rPr>
                <w:noProof/>
              </w:rPr>
              <w:fldChar w:fldCharType="separate"/>
            </w:r>
            <w:r w:rsidR="00A019E0" w:rsidRPr="00F12AD2">
              <w:rPr>
                <w:noProof/>
              </w:rPr>
              <w:t>0</w:t>
            </w:r>
            <w:r w:rsidR="00A019E0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</w:rPr>
              <w:tab/>
            </w:r>
            <w:r w:rsidR="00A019E0" w:rsidRPr="00F12AD2">
              <w:rPr>
                <w:noProof/>
              </w:rPr>
              <w:t>Document Control</w:t>
            </w:r>
            <w:r w:rsidR="00A019E0">
              <w:rPr>
                <w:noProof/>
                <w:webHidden/>
              </w:rPr>
              <w:tab/>
            </w:r>
            <w:r w:rsidR="00A019E0">
              <w:rPr>
                <w:noProof/>
                <w:webHidden/>
              </w:rPr>
              <w:fldChar w:fldCharType="begin"/>
            </w:r>
            <w:r w:rsidR="00A019E0">
              <w:rPr>
                <w:noProof/>
                <w:webHidden/>
              </w:rPr>
              <w:instrText xml:space="preserve"> PAGEREF _Toc435533905 \h </w:instrText>
            </w:r>
          </w:ins>
          <w:r w:rsidR="00A019E0">
            <w:rPr>
              <w:noProof/>
              <w:webHidden/>
            </w:rPr>
          </w:r>
          <w:r w:rsidR="00A019E0">
            <w:rPr>
              <w:noProof/>
              <w:webHidden/>
            </w:rPr>
            <w:fldChar w:fldCharType="separate"/>
          </w:r>
          <w:ins w:id="37" w:author="Bhakti Gandhi" w:date="2015-11-17T14:29:00Z">
            <w:r w:rsidR="00A019E0">
              <w:rPr>
                <w:noProof/>
                <w:webHidden/>
              </w:rPr>
              <w:t>2</w:t>
            </w:r>
            <w:r w:rsidR="00A019E0">
              <w:rPr>
                <w:noProof/>
                <w:webHidden/>
              </w:rPr>
              <w:fldChar w:fldCharType="end"/>
            </w:r>
            <w:r w:rsidR="00A019E0" w:rsidRPr="00F12AD2">
              <w:rPr>
                <w:noProof/>
              </w:rPr>
              <w:fldChar w:fldCharType="end"/>
            </w:r>
          </w:ins>
        </w:p>
        <w:p w14:paraId="04453D3B" w14:textId="77777777" w:rsidR="00A019E0" w:rsidRDefault="00A019E0">
          <w:pPr>
            <w:pStyle w:val="TOC2"/>
            <w:rPr>
              <w:ins w:id="38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39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"_Toc435533906"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0.1</w:t>
            </w:r>
            <w:r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12AD2">
              <w:rPr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_Toc435533906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0" w:author="Bhakti Gandhi" w:date="2015-11-17T14:29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6F4AC2E4" w14:textId="77777777" w:rsidR="00A019E0" w:rsidRDefault="00A019E0">
          <w:pPr>
            <w:pStyle w:val="TOC2"/>
            <w:rPr>
              <w:ins w:id="41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42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"_Toc435533907"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0.2</w:t>
            </w:r>
            <w:r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12AD2">
              <w:rPr>
                <w:noProof/>
              </w:rPr>
              <w:t>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_Toc435533907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3" w:author="Bhakti Gandhi" w:date="2015-11-17T14:29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2223A974" w14:textId="77777777" w:rsidR="00A019E0" w:rsidRDefault="00A019E0">
          <w:pPr>
            <w:pStyle w:val="TOC2"/>
            <w:rPr>
              <w:ins w:id="44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45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"_Toc435533908"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0.3</w:t>
            </w:r>
            <w:r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12AD2">
              <w:rPr>
                <w:noProof/>
              </w:rPr>
              <w:t>List of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_Toc435533908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6" w:author="Bhakti Gandhi" w:date="2015-11-17T14:29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4D288E19" w14:textId="77777777" w:rsidR="00A019E0" w:rsidRDefault="00A019E0">
          <w:pPr>
            <w:pStyle w:val="TOC2"/>
            <w:rPr>
              <w:ins w:id="47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48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"_Toc435533909"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0.4</w:t>
            </w:r>
            <w:r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12AD2">
              <w:rPr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_Toc435533909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9" w:author="Bhakti Gandhi" w:date="2015-11-17T14:29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27E02F73" w14:textId="77777777" w:rsidR="00A019E0" w:rsidRDefault="00A019E0">
          <w:pPr>
            <w:pStyle w:val="TOC1"/>
            <w:tabs>
              <w:tab w:val="left" w:pos="374"/>
              <w:tab w:val="right" w:leader="dot" w:pos="8702"/>
            </w:tabs>
            <w:rPr>
              <w:ins w:id="50" w:author="Bhakti Gandhi" w:date="2015-11-17T14:29:00Z"/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ins w:id="51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"_Toc435533910"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1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</w:rPr>
              <w:tab/>
            </w:r>
            <w:r w:rsidRPr="00F12AD2">
              <w:rPr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_Toc435533910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2" w:author="Bhakti Gandhi" w:date="2015-11-17T14:29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5E890480" w14:textId="77777777" w:rsidR="00A019E0" w:rsidRDefault="00A019E0">
          <w:pPr>
            <w:pStyle w:val="TOC2"/>
            <w:rPr>
              <w:ins w:id="53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54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"_Toc435533911"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1.1</w:t>
            </w:r>
            <w:r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12AD2">
              <w:rPr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_Toc435533911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5" w:author="Bhakti Gandhi" w:date="2015-11-17T14:29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497E8568" w14:textId="77777777" w:rsidR="00A019E0" w:rsidRDefault="00A019E0">
          <w:pPr>
            <w:pStyle w:val="TOC2"/>
            <w:rPr>
              <w:ins w:id="56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57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"_Toc435533912"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1.2</w:t>
            </w:r>
            <w:r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12AD2">
              <w:rPr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_Toc435533912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8" w:author="Bhakti Gandhi" w:date="2015-11-17T14:29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15D0B7A2" w14:textId="77777777" w:rsidR="00A019E0" w:rsidRDefault="00A019E0">
          <w:pPr>
            <w:pStyle w:val="TOC1"/>
            <w:tabs>
              <w:tab w:val="left" w:pos="374"/>
              <w:tab w:val="right" w:leader="dot" w:pos="8702"/>
            </w:tabs>
            <w:rPr>
              <w:ins w:id="59" w:author="Bhakti Gandhi" w:date="2015-11-17T14:29:00Z"/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ins w:id="60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"_Toc435533913"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</w:rPr>
              <w:tab/>
            </w:r>
            <w:r w:rsidRPr="00F12AD2">
              <w:rPr>
                <w:noProof/>
              </w:rPr>
              <w:t>test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_Toc435533913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1" w:author="Bhakti Gandhi" w:date="2015-11-17T14:29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032174F5" w14:textId="77777777" w:rsidR="00A019E0" w:rsidRDefault="00A019E0">
          <w:pPr>
            <w:pStyle w:val="TOC2"/>
            <w:rPr>
              <w:ins w:id="62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63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"_Toc435533914"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12AD2">
              <w:rPr>
                <w:noProof/>
              </w:rPr>
              <w:t>In Scope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_Toc435533914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4" w:author="Bhakti Gandhi" w:date="2015-11-17T14:29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359089D6" w14:textId="77777777" w:rsidR="00A019E0" w:rsidRDefault="00A019E0">
          <w:pPr>
            <w:pStyle w:val="TOC2"/>
            <w:rPr>
              <w:ins w:id="65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66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"_Toc435533915"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_Toc435533915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7" w:author="Bhakti Gandhi" w:date="2015-11-17T14:29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05049E61" w14:textId="77777777" w:rsidR="00A019E0" w:rsidRDefault="00A019E0">
          <w:pPr>
            <w:pStyle w:val="TOC3"/>
            <w:tabs>
              <w:tab w:val="left" w:pos="1100"/>
              <w:tab w:val="right" w:leader="dot" w:pos="8702"/>
            </w:tabs>
            <w:rPr>
              <w:ins w:id="68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69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"_Toc435533916"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2.1.1</w:t>
            </w:r>
            <w:r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12AD2">
              <w:rPr>
                <w:noProof/>
              </w:rPr>
              <w:t>In Scope Performance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_Toc435533916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0" w:author="Bhakti Gandhi" w:date="2015-11-17T14:29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1D3CAC3B" w14:textId="77777777" w:rsidR="00A019E0" w:rsidRDefault="00A019E0">
          <w:pPr>
            <w:pStyle w:val="TOC3"/>
            <w:tabs>
              <w:tab w:val="left" w:pos="1100"/>
              <w:tab w:val="right" w:leader="dot" w:pos="8702"/>
            </w:tabs>
            <w:rPr>
              <w:ins w:id="71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72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"_Toc435533917"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2.1.2</w:t>
            </w:r>
            <w:r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12AD2">
              <w:rPr>
                <w:noProof/>
              </w:rPr>
              <w:t>Out of scope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_Toc435533917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3" w:author="Bhakti Gandhi" w:date="2015-11-17T14:29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3BA827BA" w14:textId="77777777" w:rsidR="00A019E0" w:rsidRDefault="00A019E0">
          <w:pPr>
            <w:pStyle w:val="TOC2"/>
            <w:rPr>
              <w:ins w:id="74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75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"_Toc435533918"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2.2</w:t>
            </w:r>
            <w:r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12AD2">
              <w:rPr>
                <w:noProof/>
              </w:rPr>
              <w:t>Risks, Assumptions, Issues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_Toc435533918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6" w:author="Bhakti Gandhi" w:date="2015-11-17T14:29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3D08F1AC" w14:textId="77777777" w:rsidR="00A019E0" w:rsidRDefault="00A019E0">
          <w:pPr>
            <w:pStyle w:val="TOC3"/>
            <w:tabs>
              <w:tab w:val="left" w:pos="1100"/>
              <w:tab w:val="right" w:leader="dot" w:pos="8702"/>
            </w:tabs>
            <w:rPr>
              <w:ins w:id="77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78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"_Toc435533919"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2.2.1</w:t>
            </w:r>
            <w:r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12AD2">
              <w:rPr>
                <w:noProof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_Toc435533919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9" w:author="Bhakti Gandhi" w:date="2015-11-17T14:29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1B2C2AEE" w14:textId="77777777" w:rsidR="00A019E0" w:rsidRDefault="00A019E0">
          <w:pPr>
            <w:pStyle w:val="TOC3"/>
            <w:tabs>
              <w:tab w:val="left" w:pos="1100"/>
              <w:tab w:val="right" w:leader="dot" w:pos="8702"/>
            </w:tabs>
            <w:rPr>
              <w:ins w:id="80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81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"_Toc435533920"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2.2.2</w:t>
            </w:r>
            <w:r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12AD2">
              <w:rPr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_Toc435533920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2" w:author="Bhakti Gandhi" w:date="2015-11-17T14:29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08779EF7" w14:textId="77777777" w:rsidR="00A019E0" w:rsidRDefault="00A019E0">
          <w:pPr>
            <w:pStyle w:val="TOC3"/>
            <w:tabs>
              <w:tab w:val="left" w:pos="1100"/>
              <w:tab w:val="right" w:leader="dot" w:pos="8702"/>
            </w:tabs>
            <w:rPr>
              <w:ins w:id="83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84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"_Toc435533921"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2.2.3</w:t>
            </w:r>
            <w:r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12AD2">
              <w:rPr>
                <w:noProof/>
              </w:rPr>
              <w:t>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_Toc435533921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5" w:author="Bhakti Gandhi" w:date="2015-11-17T14:29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701A2D8A" w14:textId="77777777" w:rsidR="00A019E0" w:rsidRDefault="00A019E0">
          <w:pPr>
            <w:pStyle w:val="TOC2"/>
            <w:rPr>
              <w:ins w:id="86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87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"_Toc435533922"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2.3</w:t>
            </w:r>
            <w:r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12AD2">
              <w:rPr>
                <w:noProof/>
              </w:rPr>
              <w:t>Entry Criterion - 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_Toc435533922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8" w:author="Bhakti Gandhi" w:date="2015-11-17T14:29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3751EFBC" w14:textId="77777777" w:rsidR="00A019E0" w:rsidRDefault="00A019E0">
          <w:pPr>
            <w:pStyle w:val="TOC2"/>
            <w:rPr>
              <w:ins w:id="89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90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"_Toc435533923"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2.4</w:t>
            </w:r>
            <w:r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12AD2">
              <w:rPr>
                <w:noProof/>
              </w:rPr>
              <w:t>Exit Criterion - Performance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_Toc435533923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1" w:author="Bhakti Gandhi" w:date="2015-11-17T14:29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5D66C8A6" w14:textId="77777777" w:rsidR="00A019E0" w:rsidRDefault="00A019E0">
          <w:pPr>
            <w:pStyle w:val="TOC1"/>
            <w:tabs>
              <w:tab w:val="left" w:pos="374"/>
              <w:tab w:val="right" w:leader="dot" w:pos="8702"/>
            </w:tabs>
            <w:rPr>
              <w:ins w:id="92" w:author="Bhakti Gandhi" w:date="2015-11-17T14:29:00Z"/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ins w:id="93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"_Toc435533924"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</w:rPr>
              <w:tab/>
            </w:r>
            <w:r w:rsidRPr="00F12AD2">
              <w:rPr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_Toc435533924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4" w:author="Bhakti Gandhi" w:date="2015-11-17T14:29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4B2C81D7" w14:textId="77777777" w:rsidR="00A019E0" w:rsidRDefault="00A019E0">
          <w:pPr>
            <w:pStyle w:val="TOC1"/>
            <w:tabs>
              <w:tab w:val="left" w:pos="374"/>
              <w:tab w:val="right" w:leader="dot" w:pos="8702"/>
            </w:tabs>
            <w:rPr>
              <w:ins w:id="95" w:author="Bhakti Gandhi" w:date="2015-11-17T14:29:00Z"/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ins w:id="96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"_Toc435533925"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4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</w:rPr>
              <w:tab/>
            </w:r>
            <w:r w:rsidRPr="00F12AD2">
              <w:rPr>
                <w:noProof/>
              </w:rPr>
              <w:t>testing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_Toc435533925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97" w:author="Bhakti Gandhi" w:date="2015-11-17T14:29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057DE06A" w14:textId="77777777" w:rsidR="00A019E0" w:rsidRDefault="00A019E0">
          <w:pPr>
            <w:pStyle w:val="TOC2"/>
            <w:rPr>
              <w:ins w:id="98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99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"_Toc435533926"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4.1</w:t>
            </w:r>
            <w:r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12AD2">
              <w:rPr>
                <w:noProof/>
              </w:rPr>
              <w:t>Hardware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_Toc435533926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0" w:author="Bhakti Gandhi" w:date="2015-11-17T14:29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4916E4AD" w14:textId="77777777" w:rsidR="00A019E0" w:rsidRDefault="00A019E0">
          <w:pPr>
            <w:pStyle w:val="TOC2"/>
            <w:rPr>
              <w:ins w:id="101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102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"_Toc435533927"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4.2</w:t>
            </w:r>
            <w:r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12AD2">
              <w:rPr>
                <w:noProof/>
              </w:rPr>
              <w:t>Software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_Toc435533927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3" w:author="Bhakti Gandhi" w:date="2015-11-17T14:29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0E4F9419" w14:textId="77777777" w:rsidR="00A019E0" w:rsidRDefault="00A019E0">
          <w:pPr>
            <w:pStyle w:val="TOC2"/>
            <w:rPr>
              <w:ins w:id="104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105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"_Toc435533928"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4.3</w:t>
            </w:r>
            <w:r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12AD2">
              <w:rPr>
                <w:noProof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_Toc435533928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6" w:author="Bhakti Gandhi" w:date="2015-11-17T14:29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1DF12EFE" w14:textId="77777777" w:rsidR="00A019E0" w:rsidRDefault="00A019E0">
          <w:pPr>
            <w:pStyle w:val="TOC3"/>
            <w:tabs>
              <w:tab w:val="left" w:pos="1100"/>
              <w:tab w:val="right" w:leader="dot" w:pos="8702"/>
            </w:tabs>
            <w:rPr>
              <w:ins w:id="107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108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"_Toc435533929"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4.3.1</w:t>
            </w:r>
            <w:r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12AD2">
              <w:rPr>
                <w:noProof/>
              </w:rPr>
              <w:t>Resource monitoring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_Toc435533929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9" w:author="Bhakti Gandhi" w:date="2015-11-17T14:29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48A48AAF" w14:textId="77777777" w:rsidR="00A019E0" w:rsidRDefault="00A019E0">
          <w:pPr>
            <w:pStyle w:val="TOC3"/>
            <w:tabs>
              <w:tab w:val="left" w:pos="1100"/>
              <w:tab w:val="right" w:leader="dot" w:pos="8702"/>
            </w:tabs>
            <w:rPr>
              <w:ins w:id="110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111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"_Toc435533930"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4.3.2</w:t>
            </w:r>
            <w:r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12AD2">
              <w:rPr>
                <w:noProof/>
              </w:rPr>
              <w:t>Result analysis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2" w:author="Bhakti Gandhi" w:date="2015-11-17T14:29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6B692F31" w14:textId="77777777" w:rsidR="00A019E0" w:rsidRDefault="00A019E0">
          <w:pPr>
            <w:pStyle w:val="TOC1"/>
            <w:tabs>
              <w:tab w:val="left" w:pos="374"/>
              <w:tab w:val="right" w:leader="dot" w:pos="8702"/>
            </w:tabs>
            <w:rPr>
              <w:ins w:id="113" w:author="Bhakti Gandhi" w:date="2015-11-17T14:29:00Z"/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ins w:id="114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"_Toc435533931"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5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</w:rPr>
              <w:tab/>
            </w:r>
            <w:r w:rsidRPr="00F12AD2">
              <w:rPr>
                <w:noProof/>
              </w:rPr>
              <w:t>test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_Toc435533931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5" w:author="Bhakti Gandhi" w:date="2015-11-17T14:29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3D445FEA" w14:textId="77777777" w:rsidR="00A019E0" w:rsidRDefault="00A019E0">
          <w:pPr>
            <w:pStyle w:val="TOC2"/>
            <w:rPr>
              <w:ins w:id="116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117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"_Toc435533932"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5.1</w:t>
            </w:r>
            <w:r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12AD2">
              <w:rPr>
                <w:noProof/>
              </w:rPr>
              <w:t>Test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_Toc435533932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18" w:author="Bhakti Gandhi" w:date="2015-11-17T14:29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03206A41" w14:textId="77777777" w:rsidR="00A019E0" w:rsidRDefault="00A019E0">
          <w:pPr>
            <w:pStyle w:val="TOC3"/>
            <w:tabs>
              <w:tab w:val="left" w:pos="1100"/>
              <w:tab w:val="right" w:leader="dot" w:pos="8702"/>
            </w:tabs>
            <w:rPr>
              <w:ins w:id="119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120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"_Toc435533933"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5.1.1</w:t>
            </w:r>
            <w:r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12AD2">
              <w:rPr>
                <w:noProof/>
              </w:rPr>
              <w:t>Pre Test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_Toc435533933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1" w:author="Bhakti Gandhi" w:date="2015-11-17T14:29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0D98F5B7" w14:textId="77777777" w:rsidR="00A019E0" w:rsidRDefault="00A019E0">
          <w:pPr>
            <w:pStyle w:val="TOC2"/>
            <w:rPr>
              <w:ins w:id="122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123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"_Toc435533934"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5.2</w:t>
            </w:r>
            <w:r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12AD2">
              <w:rPr>
                <w:noProof/>
              </w:rPr>
              <w:t>Test Methodology for Hybris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_Toc435533934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4" w:author="Bhakti Gandhi" w:date="2015-11-17T14:29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40172681" w14:textId="77777777" w:rsidR="00A019E0" w:rsidRDefault="00A019E0">
          <w:pPr>
            <w:pStyle w:val="TOC3"/>
            <w:tabs>
              <w:tab w:val="left" w:pos="1100"/>
              <w:tab w:val="right" w:leader="dot" w:pos="8702"/>
            </w:tabs>
            <w:rPr>
              <w:ins w:id="125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126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"_Toc435533935"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5.2.1</w:t>
            </w:r>
            <w:r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12AD2">
              <w:rPr>
                <w:noProof/>
              </w:rPr>
              <w:t>Hybris: Mixed transaction call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_Toc435533935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27" w:author="Bhakti Gandhi" w:date="2015-11-17T14:29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532CF61C" w14:textId="77777777" w:rsidR="00A019E0" w:rsidRDefault="00A019E0">
          <w:pPr>
            <w:pStyle w:val="TOC3"/>
            <w:tabs>
              <w:tab w:val="left" w:pos="1100"/>
              <w:tab w:val="right" w:leader="dot" w:pos="8702"/>
            </w:tabs>
            <w:rPr>
              <w:ins w:id="128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129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"_Toc435533936"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5.2.2</w:t>
            </w:r>
            <w:r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12AD2">
              <w:rPr>
                <w:noProof/>
              </w:rPr>
              <w:t>Hybris: Mixed transaction call flow for a long duration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_Toc435533936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0" w:author="Bhakti Gandhi" w:date="2015-11-17T14:29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7EEA6271" w14:textId="77777777" w:rsidR="00A019E0" w:rsidRDefault="00A019E0">
          <w:pPr>
            <w:pStyle w:val="TOC3"/>
            <w:tabs>
              <w:tab w:val="left" w:pos="1100"/>
              <w:tab w:val="right" w:leader="dot" w:pos="8702"/>
            </w:tabs>
            <w:rPr>
              <w:ins w:id="131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132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"_Toc435533937"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5.2.3</w:t>
            </w:r>
            <w:r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12AD2">
              <w:rPr>
                <w:noProof/>
              </w:rPr>
              <w:t>Autoship cronjob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_Toc435533937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3" w:author="Bhakti Gandhi" w:date="2015-11-17T14:29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00CF73D4" w14:textId="77777777" w:rsidR="00A019E0" w:rsidRDefault="00A019E0">
          <w:pPr>
            <w:pStyle w:val="TOC3"/>
            <w:tabs>
              <w:tab w:val="left" w:pos="1100"/>
              <w:tab w:val="right" w:leader="dot" w:pos="8702"/>
            </w:tabs>
            <w:rPr>
              <w:ins w:id="134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135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"_Toc435533938"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5.2.4</w:t>
            </w:r>
            <w:r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12AD2">
              <w:rPr>
                <w:noProof/>
              </w:rPr>
              <w:t>Hybris mixed call flow + Autoship cronjob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_Toc435533938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6" w:author="Bhakti Gandhi" w:date="2015-11-17T14:29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319B3959" w14:textId="77777777" w:rsidR="00A019E0" w:rsidRDefault="00A019E0">
          <w:pPr>
            <w:pStyle w:val="TOC3"/>
            <w:tabs>
              <w:tab w:val="left" w:pos="1100"/>
              <w:tab w:val="right" w:leader="dot" w:pos="8702"/>
            </w:tabs>
            <w:rPr>
              <w:ins w:id="137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138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"_Toc435533939"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5.2.5</w:t>
            </w:r>
            <w:r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12AD2">
              <w:rPr>
                <w:noProof/>
              </w:rPr>
              <w:t>Boomi REST API's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_Toc435533939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9" w:author="Bhakti Gandhi" w:date="2015-11-17T14:29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2AF3E10E" w14:textId="77777777" w:rsidR="00A019E0" w:rsidRDefault="00A019E0">
          <w:pPr>
            <w:pStyle w:val="TOC3"/>
            <w:tabs>
              <w:tab w:val="left" w:pos="1100"/>
              <w:tab w:val="right" w:leader="dot" w:pos="8702"/>
            </w:tabs>
            <w:rPr>
              <w:ins w:id="140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141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"_Toc435533940"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5.2.6</w:t>
            </w:r>
            <w:r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12AD2">
              <w:rPr>
                <w:noProof/>
              </w:rPr>
              <w:t>Hybris mixed call flow + Autoship cron job + Boomi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_Toc435533940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2" w:author="Bhakti Gandhi" w:date="2015-11-17T14:29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690D8D45" w14:textId="77777777" w:rsidR="00A019E0" w:rsidRDefault="00A019E0">
          <w:pPr>
            <w:pStyle w:val="TOC2"/>
            <w:rPr>
              <w:ins w:id="143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144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"_Toc435534063"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5.3</w:t>
            </w:r>
            <w:r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12AD2">
              <w:rPr>
                <w:noProof/>
              </w:rPr>
              <w:t>Test Methodology for 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_Toc435534063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5" w:author="Bhakti Gandhi" w:date="2015-11-17T14:29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47F17495" w14:textId="77777777" w:rsidR="00A019E0" w:rsidRDefault="00A019E0">
          <w:pPr>
            <w:pStyle w:val="TOC3"/>
            <w:tabs>
              <w:tab w:val="left" w:pos="1100"/>
              <w:tab w:val="right" w:leader="dot" w:pos="8702"/>
            </w:tabs>
            <w:rPr>
              <w:ins w:id="146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147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"_Toc435534064"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5.3.1</w:t>
            </w:r>
            <w:r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12AD2">
              <w:rPr>
                <w:noProof/>
              </w:rPr>
              <w:t>EIS: Hybris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_Toc435534064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48" w:author="Bhakti Gandhi" w:date="2015-11-17T14:29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1512587D" w14:textId="77777777" w:rsidR="00A019E0" w:rsidRDefault="00A019E0">
          <w:pPr>
            <w:pStyle w:val="TOC3"/>
            <w:tabs>
              <w:tab w:val="left" w:pos="1100"/>
              <w:tab w:val="right" w:leader="dot" w:pos="8702"/>
            </w:tabs>
            <w:rPr>
              <w:ins w:id="149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150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"_Toc435534065"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5.3.2</w:t>
            </w:r>
            <w:r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12AD2">
              <w:rPr>
                <w:noProof/>
              </w:rPr>
              <w:t>EIS: Hybris Long duration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_Toc435534065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1" w:author="Bhakti Gandhi" w:date="2015-11-17T14:29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7BD97D83" w14:textId="77777777" w:rsidR="00A019E0" w:rsidRDefault="00A019E0">
          <w:pPr>
            <w:pStyle w:val="TOC2"/>
            <w:rPr>
              <w:ins w:id="152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153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"_Toc435534066"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5.4</w:t>
            </w:r>
            <w:r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12AD2">
              <w:rPr>
                <w:noProof/>
              </w:rPr>
              <w:t>Test Methodology for RFO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_Toc435534066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4" w:author="Bhakti Gandhi" w:date="2015-11-17T14:29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61B0FD14" w14:textId="77777777" w:rsidR="00A019E0" w:rsidRDefault="00A019E0">
          <w:pPr>
            <w:pStyle w:val="TOC3"/>
            <w:tabs>
              <w:tab w:val="left" w:pos="1100"/>
              <w:tab w:val="right" w:leader="dot" w:pos="8702"/>
            </w:tabs>
            <w:rPr>
              <w:ins w:id="155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156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"_Toc435534067"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5.4.1</w:t>
            </w:r>
            <w:r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12AD2">
              <w:rPr>
                <w:noProof/>
              </w:rPr>
              <w:t>Enrollment Workflow 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_Toc435534067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7" w:author="Bhakti Gandhi" w:date="2015-11-17T14:29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5DE9D715" w14:textId="77777777" w:rsidR="00A019E0" w:rsidRDefault="00A019E0">
          <w:pPr>
            <w:pStyle w:val="TOC2"/>
            <w:rPr>
              <w:ins w:id="158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159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"_Toc435534260"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5.5</w:t>
            </w:r>
            <w:r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12AD2">
              <w:rPr>
                <w:noProof/>
              </w:rPr>
              <w:t>Post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_Toc435534260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0" w:author="Bhakti Gandhi" w:date="2015-11-17T14:29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6EED3344" w14:textId="77777777" w:rsidR="00A019E0" w:rsidRDefault="00A019E0">
          <w:pPr>
            <w:pStyle w:val="TOC2"/>
            <w:rPr>
              <w:ins w:id="161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162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"_Toc435534261"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5.6</w:t>
            </w:r>
            <w:r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12AD2">
              <w:rPr>
                <w:noProof/>
              </w:rPr>
              <w:t>Test Reporting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_Toc435534261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3" w:author="Bhakti Gandhi" w:date="2015-11-17T14:29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1CD4B476" w14:textId="77777777" w:rsidR="00A019E0" w:rsidRDefault="00A019E0">
          <w:pPr>
            <w:pStyle w:val="TOC2"/>
            <w:rPr>
              <w:ins w:id="164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165" w:author="Bhakti Gandhi" w:date="2015-11-17T14:29:00Z">
            <w:r w:rsidRPr="00F12AD2">
              <w:rPr>
                <w:noProof/>
              </w:rPr>
              <w:lastRenderedPageBreak/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"_Toc435534262"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5.7</w:t>
            </w:r>
            <w:r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12AD2">
              <w:rPr>
                <w:noProof/>
              </w:rPr>
              <w:t>Test 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_Toc435534262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6" w:author="Bhakti Gandhi" w:date="2015-11-17T14:29:00Z"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271BD6FB" w14:textId="77777777" w:rsidR="00A019E0" w:rsidRDefault="00A019E0">
          <w:pPr>
            <w:pStyle w:val="TOC2"/>
            <w:rPr>
              <w:ins w:id="167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168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"_Toc435534263"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5.8</w:t>
            </w:r>
            <w:r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12AD2">
              <w:rPr>
                <w:noProof/>
              </w:rPr>
              <w:t>Defect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_Toc435534263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9" w:author="Bhakti Gandhi" w:date="2015-11-17T14:29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721312ED" w14:textId="77777777" w:rsidR="00A019E0" w:rsidRDefault="00A019E0">
          <w:pPr>
            <w:pStyle w:val="TOC1"/>
            <w:tabs>
              <w:tab w:val="left" w:pos="374"/>
              <w:tab w:val="right" w:leader="dot" w:pos="8702"/>
            </w:tabs>
            <w:rPr>
              <w:ins w:id="170" w:author="Bhakti Gandhi" w:date="2015-11-17T14:29:00Z"/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ins w:id="171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"_Toc435534264"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6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</w:rPr>
              <w:tab/>
            </w:r>
            <w:r w:rsidRPr="00F12AD2">
              <w:rPr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_Toc435534264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2" w:author="Bhakti Gandhi" w:date="2015-11-17T14:29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60CA13B1" w14:textId="77777777" w:rsidR="00A019E0" w:rsidRDefault="00A019E0">
          <w:pPr>
            <w:pStyle w:val="TOC2"/>
            <w:rPr>
              <w:ins w:id="173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174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"_Toc435534265"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6.1</w:t>
            </w:r>
            <w:r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12AD2">
              <w:rPr>
                <w:noProof/>
              </w:rPr>
              <w:t>Test Plan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_Toc435534265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5" w:author="Bhakti Gandhi" w:date="2015-11-17T14:29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43626868" w14:textId="77777777" w:rsidR="00A019E0" w:rsidRDefault="00A019E0">
          <w:pPr>
            <w:pStyle w:val="TOC2"/>
            <w:rPr>
              <w:ins w:id="176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177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"_Toc435534266"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6.2</w:t>
            </w:r>
            <w:r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12AD2">
              <w:rPr>
                <w:noProof/>
              </w:rPr>
              <w:t>Detailed 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_Toc435534266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78" w:author="Bhakti Gandhi" w:date="2015-11-17T14:29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314C4855" w14:textId="77777777" w:rsidR="00A019E0" w:rsidRDefault="00A019E0">
          <w:pPr>
            <w:pStyle w:val="TOC2"/>
            <w:rPr>
              <w:ins w:id="179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180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"_Toc435534267"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6.3</w:t>
            </w:r>
            <w:r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12AD2">
              <w:rPr>
                <w:noProof/>
              </w:rPr>
              <w:t>Final Test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_Toc435534267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1" w:author="Bhakti Gandhi" w:date="2015-11-17T14:29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567FA398" w14:textId="77777777" w:rsidR="00A019E0" w:rsidRDefault="00A019E0">
          <w:pPr>
            <w:pStyle w:val="TOC1"/>
            <w:tabs>
              <w:tab w:val="left" w:pos="374"/>
              <w:tab w:val="right" w:leader="dot" w:pos="8702"/>
            </w:tabs>
            <w:rPr>
              <w:ins w:id="182" w:author="Bhakti Gandhi" w:date="2015-11-17T14:29:00Z"/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ins w:id="183" w:author="Bhakti Gandhi" w:date="2015-11-17T14:29:00Z">
            <w:r w:rsidRPr="00F12AD2">
              <w:rPr>
                <w:noProof/>
              </w:rPr>
              <w:fldChar w:fldCharType="begin"/>
            </w:r>
            <w:r w:rsidRPr="00F12AD2">
              <w:rPr>
                <w:noProof/>
              </w:rPr>
              <w:instrText xml:space="preserve"> </w:instrText>
            </w:r>
            <w:r>
              <w:rPr>
                <w:noProof/>
              </w:rPr>
              <w:instrText>HYPERLINK \l "_Toc435534268"</w:instrText>
            </w:r>
            <w:r w:rsidRPr="00F12AD2">
              <w:rPr>
                <w:noProof/>
              </w:rPr>
              <w:instrText xml:space="preserve"> </w:instrText>
            </w:r>
            <w:r w:rsidRPr="00F12AD2">
              <w:rPr>
                <w:noProof/>
              </w:rPr>
              <w:fldChar w:fldCharType="separate"/>
            </w:r>
            <w:r w:rsidRPr="00F12AD2">
              <w:rPr>
                <w:noProof/>
              </w:rPr>
              <w:t>7</w:t>
            </w:r>
            <w:r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</w:rPr>
              <w:tab/>
            </w:r>
            <w:r w:rsidRPr="00F12AD2">
              <w:rPr>
                <w:noProof/>
              </w:rPr>
              <w:t>SLA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_Toc435534268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84" w:author="Bhakti Gandhi" w:date="2015-11-17T14:29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F12AD2">
              <w:rPr>
                <w:noProof/>
              </w:rPr>
              <w:fldChar w:fldCharType="end"/>
            </w:r>
          </w:ins>
        </w:p>
        <w:p w14:paraId="5FA985D4" w14:textId="77777777" w:rsidR="00E5443C" w:rsidDel="00A019E0" w:rsidRDefault="00E5443C">
          <w:pPr>
            <w:pStyle w:val="TOC1"/>
            <w:tabs>
              <w:tab w:val="left" w:pos="374"/>
              <w:tab w:val="right" w:leader="dot" w:pos="8702"/>
            </w:tabs>
            <w:rPr>
              <w:ins w:id="185" w:author="Bhakti Gandhi [2]" w:date="2015-05-29T11:54:00Z"/>
              <w:del w:id="186" w:author="Bhakti Gandhi" w:date="2015-11-17T14:29:00Z"/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ins w:id="187" w:author="Bhakti Gandhi [2]" w:date="2015-05-29T11:54:00Z">
            <w:del w:id="188" w:author="Bhakti Gandhi" w:date="2015-11-17T14:29:00Z">
              <w:r w:rsidRPr="00711DD2" w:rsidDel="00A019E0">
                <w:rPr>
                  <w:noProof/>
                </w:rPr>
                <w:delText>0</w:delText>
              </w:r>
              <w:r w:rsidDel="00A019E0">
                <w:rPr>
                  <w:rFonts w:asciiTheme="minorHAnsi" w:eastAsiaTheme="minorEastAsia" w:hAnsiTheme="minorHAnsi"/>
                  <w:b w:val="0"/>
                  <w:caps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Document Control</w:delText>
              </w:r>
              <w:r w:rsidDel="00A019E0">
                <w:rPr>
                  <w:noProof/>
                  <w:webHidden/>
                </w:rPr>
                <w:tab/>
                <w:delText>2</w:delText>
              </w:r>
            </w:del>
          </w:ins>
        </w:p>
        <w:p w14:paraId="5FA985D5" w14:textId="77777777" w:rsidR="00E5443C" w:rsidDel="00A019E0" w:rsidRDefault="00E5443C">
          <w:pPr>
            <w:pStyle w:val="TOC2"/>
            <w:rPr>
              <w:ins w:id="189" w:author="Bhakti Gandhi [2]" w:date="2015-05-29T11:54:00Z"/>
              <w:del w:id="190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191" w:author="Bhakti Gandhi [2]" w:date="2015-05-29T11:54:00Z">
            <w:del w:id="192" w:author="Bhakti Gandhi" w:date="2015-11-17T14:29:00Z">
              <w:r w:rsidRPr="00711DD2" w:rsidDel="00A019E0">
                <w:rPr>
                  <w:noProof/>
                </w:rPr>
                <w:delText>0.1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Revision History</w:delText>
              </w:r>
              <w:r w:rsidDel="00A019E0">
                <w:rPr>
                  <w:noProof/>
                  <w:webHidden/>
                </w:rPr>
                <w:tab/>
                <w:delText>2</w:delText>
              </w:r>
            </w:del>
          </w:ins>
        </w:p>
        <w:p w14:paraId="5FA985D6" w14:textId="77777777" w:rsidR="00E5443C" w:rsidDel="00A019E0" w:rsidRDefault="00E5443C">
          <w:pPr>
            <w:pStyle w:val="TOC2"/>
            <w:rPr>
              <w:ins w:id="193" w:author="Bhakti Gandhi [2]" w:date="2015-05-29T11:54:00Z"/>
              <w:del w:id="194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195" w:author="Bhakti Gandhi [2]" w:date="2015-05-29T11:54:00Z">
            <w:del w:id="196" w:author="Bhakti Gandhi" w:date="2015-11-17T14:29:00Z">
              <w:r w:rsidRPr="00711DD2" w:rsidDel="00A019E0">
                <w:rPr>
                  <w:noProof/>
                </w:rPr>
                <w:delText>0.2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Distribution</w:delText>
              </w:r>
              <w:r w:rsidDel="00A019E0">
                <w:rPr>
                  <w:noProof/>
                  <w:webHidden/>
                </w:rPr>
                <w:tab/>
                <w:delText>2</w:delText>
              </w:r>
            </w:del>
          </w:ins>
        </w:p>
        <w:p w14:paraId="5FA985D7" w14:textId="77777777" w:rsidR="00E5443C" w:rsidDel="00A019E0" w:rsidRDefault="00E5443C">
          <w:pPr>
            <w:pStyle w:val="TOC2"/>
            <w:rPr>
              <w:ins w:id="197" w:author="Bhakti Gandhi [2]" w:date="2015-05-29T11:54:00Z"/>
              <w:del w:id="198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199" w:author="Bhakti Gandhi [2]" w:date="2015-05-29T11:54:00Z">
            <w:del w:id="200" w:author="Bhakti Gandhi" w:date="2015-11-17T14:29:00Z">
              <w:r w:rsidRPr="00711DD2" w:rsidDel="00A019E0">
                <w:rPr>
                  <w:noProof/>
                </w:rPr>
                <w:delText>0.3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List of Abbreviations</w:delText>
              </w:r>
              <w:r w:rsidDel="00A019E0">
                <w:rPr>
                  <w:noProof/>
                  <w:webHidden/>
                </w:rPr>
                <w:tab/>
                <w:delText>2</w:delText>
              </w:r>
            </w:del>
          </w:ins>
        </w:p>
        <w:p w14:paraId="5FA985D8" w14:textId="77777777" w:rsidR="00E5443C" w:rsidDel="00A019E0" w:rsidRDefault="00E5443C">
          <w:pPr>
            <w:pStyle w:val="TOC2"/>
            <w:rPr>
              <w:ins w:id="201" w:author="Bhakti Gandhi [2]" w:date="2015-05-29T11:54:00Z"/>
              <w:del w:id="202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203" w:author="Bhakti Gandhi [2]" w:date="2015-05-29T11:54:00Z">
            <w:del w:id="204" w:author="Bhakti Gandhi" w:date="2015-11-17T14:29:00Z">
              <w:r w:rsidRPr="00711DD2" w:rsidDel="00A019E0">
                <w:rPr>
                  <w:noProof/>
                </w:rPr>
                <w:delText>0.4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Contents</w:delText>
              </w:r>
              <w:r w:rsidDel="00A019E0">
                <w:rPr>
                  <w:noProof/>
                  <w:webHidden/>
                </w:rPr>
                <w:tab/>
                <w:delText>3</w:delText>
              </w:r>
            </w:del>
          </w:ins>
        </w:p>
        <w:p w14:paraId="5FA985D9" w14:textId="77777777" w:rsidR="00E5443C" w:rsidDel="00A019E0" w:rsidRDefault="00E5443C">
          <w:pPr>
            <w:pStyle w:val="TOC1"/>
            <w:tabs>
              <w:tab w:val="left" w:pos="374"/>
              <w:tab w:val="right" w:leader="dot" w:pos="8702"/>
            </w:tabs>
            <w:rPr>
              <w:ins w:id="205" w:author="Bhakti Gandhi [2]" w:date="2015-05-29T11:54:00Z"/>
              <w:del w:id="206" w:author="Bhakti Gandhi" w:date="2015-11-17T14:29:00Z"/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ins w:id="207" w:author="Bhakti Gandhi [2]" w:date="2015-05-29T11:54:00Z">
            <w:del w:id="208" w:author="Bhakti Gandhi" w:date="2015-11-17T14:29:00Z">
              <w:r w:rsidRPr="00711DD2" w:rsidDel="00A019E0">
                <w:rPr>
                  <w:noProof/>
                </w:rPr>
                <w:delText>1</w:delText>
              </w:r>
              <w:r w:rsidDel="00A019E0">
                <w:rPr>
                  <w:rFonts w:asciiTheme="minorHAnsi" w:eastAsiaTheme="minorEastAsia" w:hAnsiTheme="minorHAnsi"/>
                  <w:b w:val="0"/>
                  <w:caps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Introduction</w:delText>
              </w:r>
              <w:r w:rsidDel="00A019E0">
                <w:rPr>
                  <w:noProof/>
                  <w:webHidden/>
                </w:rPr>
                <w:tab/>
                <w:delText>5</w:delText>
              </w:r>
            </w:del>
          </w:ins>
        </w:p>
        <w:p w14:paraId="5FA985DA" w14:textId="77777777" w:rsidR="00E5443C" w:rsidDel="00A019E0" w:rsidRDefault="00E5443C">
          <w:pPr>
            <w:pStyle w:val="TOC2"/>
            <w:rPr>
              <w:ins w:id="209" w:author="Bhakti Gandhi [2]" w:date="2015-05-29T11:54:00Z"/>
              <w:del w:id="210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211" w:author="Bhakti Gandhi [2]" w:date="2015-05-29T11:54:00Z">
            <w:del w:id="212" w:author="Bhakti Gandhi" w:date="2015-11-17T14:29:00Z">
              <w:r w:rsidRPr="00711DD2" w:rsidDel="00A019E0">
                <w:rPr>
                  <w:noProof/>
                </w:rPr>
                <w:delText>1.1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Objectives</w:delText>
              </w:r>
              <w:r w:rsidDel="00A019E0">
                <w:rPr>
                  <w:noProof/>
                  <w:webHidden/>
                </w:rPr>
                <w:tab/>
                <w:delText>5</w:delText>
              </w:r>
            </w:del>
          </w:ins>
        </w:p>
        <w:p w14:paraId="5FA985DB" w14:textId="77777777" w:rsidR="00E5443C" w:rsidDel="00A019E0" w:rsidRDefault="00E5443C">
          <w:pPr>
            <w:pStyle w:val="TOC2"/>
            <w:rPr>
              <w:ins w:id="213" w:author="Bhakti Gandhi [2]" w:date="2015-05-29T11:54:00Z"/>
              <w:del w:id="214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215" w:author="Bhakti Gandhi [2]" w:date="2015-05-29T11:54:00Z">
            <w:del w:id="216" w:author="Bhakti Gandhi" w:date="2015-11-17T14:29:00Z">
              <w:r w:rsidRPr="00711DD2" w:rsidDel="00A019E0">
                <w:rPr>
                  <w:noProof/>
                </w:rPr>
                <w:delText>1.2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Approach</w:delText>
              </w:r>
              <w:r w:rsidDel="00A019E0">
                <w:rPr>
                  <w:noProof/>
                  <w:webHidden/>
                </w:rPr>
                <w:tab/>
                <w:delText>6</w:delText>
              </w:r>
            </w:del>
          </w:ins>
        </w:p>
        <w:p w14:paraId="5FA985DC" w14:textId="77777777" w:rsidR="00E5443C" w:rsidDel="00A019E0" w:rsidRDefault="00E5443C">
          <w:pPr>
            <w:pStyle w:val="TOC1"/>
            <w:tabs>
              <w:tab w:val="left" w:pos="374"/>
              <w:tab w:val="right" w:leader="dot" w:pos="8702"/>
            </w:tabs>
            <w:rPr>
              <w:ins w:id="217" w:author="Bhakti Gandhi [2]" w:date="2015-05-29T11:54:00Z"/>
              <w:del w:id="218" w:author="Bhakti Gandhi" w:date="2015-11-17T14:29:00Z"/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ins w:id="219" w:author="Bhakti Gandhi [2]" w:date="2015-05-29T11:54:00Z">
            <w:del w:id="220" w:author="Bhakti Gandhi" w:date="2015-11-17T14:29:00Z">
              <w:r w:rsidRPr="00711DD2" w:rsidDel="00A019E0">
                <w:rPr>
                  <w:noProof/>
                </w:rPr>
                <w:delText>2</w:delText>
              </w:r>
              <w:r w:rsidDel="00A019E0">
                <w:rPr>
                  <w:rFonts w:asciiTheme="minorHAnsi" w:eastAsiaTheme="minorEastAsia" w:hAnsiTheme="minorHAnsi"/>
                  <w:b w:val="0"/>
                  <w:caps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test scope</w:delText>
              </w:r>
              <w:r w:rsidDel="00A019E0">
                <w:rPr>
                  <w:noProof/>
                  <w:webHidden/>
                </w:rPr>
                <w:tab/>
                <w:delText>7</w:delText>
              </w:r>
            </w:del>
          </w:ins>
        </w:p>
        <w:p w14:paraId="5FA985DD" w14:textId="77777777" w:rsidR="00E5443C" w:rsidDel="00A019E0" w:rsidRDefault="00E5443C">
          <w:pPr>
            <w:pStyle w:val="TOC2"/>
            <w:rPr>
              <w:ins w:id="221" w:author="Bhakti Gandhi [2]" w:date="2015-05-29T11:54:00Z"/>
              <w:del w:id="222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223" w:author="Bhakti Gandhi [2]" w:date="2015-05-29T11:54:00Z">
            <w:del w:id="224" w:author="Bhakti Gandhi" w:date="2015-11-17T14:29:00Z"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In Scope Components</w:delText>
              </w:r>
              <w:r w:rsidDel="00A019E0">
                <w:rPr>
                  <w:noProof/>
                  <w:webHidden/>
                </w:rPr>
                <w:tab/>
                <w:delText>7</w:delText>
              </w:r>
            </w:del>
          </w:ins>
        </w:p>
        <w:p w14:paraId="5FA985DE" w14:textId="77777777" w:rsidR="00E5443C" w:rsidDel="00A019E0" w:rsidRDefault="00E5443C">
          <w:pPr>
            <w:pStyle w:val="TOC2"/>
            <w:rPr>
              <w:ins w:id="225" w:author="Bhakti Gandhi [2]" w:date="2015-05-29T11:54:00Z"/>
              <w:del w:id="226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227" w:author="Bhakti Gandhi [2]" w:date="2015-05-29T11:54:00Z">
            <w:del w:id="228" w:author="Bhakti Gandhi" w:date="2015-11-17T14:29:00Z">
              <w:r w:rsidRPr="00711DD2" w:rsidDel="00A019E0">
                <w:rPr>
                  <w:noProof/>
                </w:rPr>
                <w:delText>2.1</w:delText>
              </w:r>
              <w:r w:rsidDel="00A019E0">
                <w:rPr>
                  <w:noProof/>
                  <w:webHidden/>
                </w:rPr>
                <w:tab/>
                <w:delText>7</w:delText>
              </w:r>
            </w:del>
          </w:ins>
        </w:p>
        <w:p w14:paraId="5FA985DF" w14:textId="77777777" w:rsidR="00E5443C" w:rsidDel="00A019E0" w:rsidRDefault="00E5443C">
          <w:pPr>
            <w:pStyle w:val="TOC3"/>
            <w:tabs>
              <w:tab w:val="left" w:pos="1100"/>
              <w:tab w:val="right" w:leader="dot" w:pos="8702"/>
            </w:tabs>
            <w:rPr>
              <w:ins w:id="229" w:author="Bhakti Gandhi [2]" w:date="2015-05-29T11:54:00Z"/>
              <w:del w:id="230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231" w:author="Bhakti Gandhi [2]" w:date="2015-05-29T11:54:00Z">
            <w:del w:id="232" w:author="Bhakti Gandhi" w:date="2015-11-17T14:29:00Z">
              <w:r w:rsidRPr="00711DD2" w:rsidDel="00A019E0">
                <w:rPr>
                  <w:noProof/>
                </w:rPr>
                <w:delText>2.1.1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In Scope Performance Tests</w:delText>
              </w:r>
              <w:r w:rsidDel="00A019E0">
                <w:rPr>
                  <w:noProof/>
                  <w:webHidden/>
                </w:rPr>
                <w:tab/>
                <w:delText>7</w:delText>
              </w:r>
            </w:del>
          </w:ins>
        </w:p>
        <w:p w14:paraId="5FA985E0" w14:textId="77777777" w:rsidR="00E5443C" w:rsidDel="00A019E0" w:rsidRDefault="00E5443C">
          <w:pPr>
            <w:pStyle w:val="TOC3"/>
            <w:tabs>
              <w:tab w:val="left" w:pos="1100"/>
              <w:tab w:val="right" w:leader="dot" w:pos="8702"/>
            </w:tabs>
            <w:rPr>
              <w:ins w:id="233" w:author="Bhakti Gandhi [2]" w:date="2015-05-29T11:54:00Z"/>
              <w:del w:id="234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235" w:author="Bhakti Gandhi [2]" w:date="2015-05-29T11:54:00Z">
            <w:del w:id="236" w:author="Bhakti Gandhi" w:date="2015-11-17T14:29:00Z">
              <w:r w:rsidRPr="00711DD2" w:rsidDel="00A019E0">
                <w:rPr>
                  <w:noProof/>
                </w:rPr>
                <w:delText>2.1.2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Out of scope components</w:delText>
              </w:r>
              <w:r w:rsidDel="00A019E0">
                <w:rPr>
                  <w:noProof/>
                  <w:webHidden/>
                </w:rPr>
                <w:tab/>
                <w:delText>7</w:delText>
              </w:r>
            </w:del>
          </w:ins>
        </w:p>
        <w:p w14:paraId="5FA985E1" w14:textId="77777777" w:rsidR="00E5443C" w:rsidDel="00A019E0" w:rsidRDefault="00E5443C">
          <w:pPr>
            <w:pStyle w:val="TOC2"/>
            <w:rPr>
              <w:ins w:id="237" w:author="Bhakti Gandhi [2]" w:date="2015-05-29T11:54:00Z"/>
              <w:del w:id="238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239" w:author="Bhakti Gandhi [2]" w:date="2015-05-29T11:54:00Z">
            <w:del w:id="240" w:author="Bhakti Gandhi" w:date="2015-11-17T14:29:00Z">
              <w:r w:rsidRPr="00711DD2" w:rsidDel="00A019E0">
                <w:rPr>
                  <w:noProof/>
                </w:rPr>
                <w:delText>2.2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Risks, Assumptions, Issues and Dependencies</w:delText>
              </w:r>
              <w:r w:rsidDel="00A019E0">
                <w:rPr>
                  <w:noProof/>
                  <w:webHidden/>
                </w:rPr>
                <w:tab/>
                <w:delText>8</w:delText>
              </w:r>
            </w:del>
          </w:ins>
        </w:p>
        <w:p w14:paraId="5FA985E2" w14:textId="77777777" w:rsidR="00E5443C" w:rsidDel="00A019E0" w:rsidRDefault="00E5443C">
          <w:pPr>
            <w:pStyle w:val="TOC3"/>
            <w:tabs>
              <w:tab w:val="left" w:pos="1100"/>
              <w:tab w:val="right" w:leader="dot" w:pos="8702"/>
            </w:tabs>
            <w:rPr>
              <w:ins w:id="241" w:author="Bhakti Gandhi [2]" w:date="2015-05-29T11:54:00Z"/>
              <w:del w:id="242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243" w:author="Bhakti Gandhi [2]" w:date="2015-05-29T11:54:00Z">
            <w:del w:id="244" w:author="Bhakti Gandhi" w:date="2015-11-17T14:29:00Z">
              <w:r w:rsidRPr="00711DD2" w:rsidDel="00A019E0">
                <w:rPr>
                  <w:noProof/>
                </w:rPr>
                <w:delText>2.2.1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Issues</w:delText>
              </w:r>
              <w:r w:rsidDel="00A019E0">
                <w:rPr>
                  <w:noProof/>
                  <w:webHidden/>
                </w:rPr>
                <w:tab/>
                <w:delText>8</w:delText>
              </w:r>
            </w:del>
          </w:ins>
        </w:p>
        <w:p w14:paraId="5FA985E3" w14:textId="77777777" w:rsidR="00E5443C" w:rsidDel="00A019E0" w:rsidRDefault="00E5443C">
          <w:pPr>
            <w:pStyle w:val="TOC3"/>
            <w:tabs>
              <w:tab w:val="left" w:pos="1100"/>
              <w:tab w:val="right" w:leader="dot" w:pos="8702"/>
            </w:tabs>
            <w:rPr>
              <w:ins w:id="245" w:author="Bhakti Gandhi [2]" w:date="2015-05-29T11:54:00Z"/>
              <w:del w:id="246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247" w:author="Bhakti Gandhi [2]" w:date="2015-05-29T11:54:00Z">
            <w:del w:id="248" w:author="Bhakti Gandhi" w:date="2015-11-17T14:29:00Z">
              <w:r w:rsidRPr="00711DD2" w:rsidDel="00A019E0">
                <w:rPr>
                  <w:noProof/>
                </w:rPr>
                <w:delText>2.2.2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Risks</w:delText>
              </w:r>
              <w:r w:rsidDel="00A019E0">
                <w:rPr>
                  <w:noProof/>
                  <w:webHidden/>
                </w:rPr>
                <w:tab/>
                <w:delText>8</w:delText>
              </w:r>
            </w:del>
          </w:ins>
        </w:p>
        <w:p w14:paraId="5FA985E4" w14:textId="77777777" w:rsidR="00E5443C" w:rsidDel="00A019E0" w:rsidRDefault="00E5443C">
          <w:pPr>
            <w:pStyle w:val="TOC3"/>
            <w:tabs>
              <w:tab w:val="left" w:pos="1100"/>
              <w:tab w:val="right" w:leader="dot" w:pos="8702"/>
            </w:tabs>
            <w:rPr>
              <w:ins w:id="249" w:author="Bhakti Gandhi [2]" w:date="2015-05-29T11:54:00Z"/>
              <w:del w:id="250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251" w:author="Bhakti Gandhi [2]" w:date="2015-05-29T11:54:00Z">
            <w:del w:id="252" w:author="Bhakti Gandhi" w:date="2015-11-17T14:29:00Z">
              <w:r w:rsidRPr="00711DD2" w:rsidDel="00A019E0">
                <w:rPr>
                  <w:noProof/>
                </w:rPr>
                <w:delText>2.2.3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Dependencies</w:delText>
              </w:r>
              <w:r w:rsidDel="00A019E0">
                <w:rPr>
                  <w:noProof/>
                  <w:webHidden/>
                </w:rPr>
                <w:tab/>
                <w:delText>9</w:delText>
              </w:r>
            </w:del>
          </w:ins>
        </w:p>
        <w:p w14:paraId="5FA985E5" w14:textId="77777777" w:rsidR="00E5443C" w:rsidDel="00A019E0" w:rsidRDefault="00E5443C">
          <w:pPr>
            <w:pStyle w:val="TOC2"/>
            <w:rPr>
              <w:ins w:id="253" w:author="Bhakti Gandhi [2]" w:date="2015-05-29T11:54:00Z"/>
              <w:del w:id="254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255" w:author="Bhakti Gandhi [2]" w:date="2015-05-29T11:54:00Z">
            <w:del w:id="256" w:author="Bhakti Gandhi" w:date="2015-11-17T14:29:00Z">
              <w:r w:rsidRPr="00711DD2" w:rsidDel="00A019E0">
                <w:rPr>
                  <w:noProof/>
                </w:rPr>
                <w:delText>2.3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Entry Criterion - Performance Testing</w:delText>
              </w:r>
              <w:r w:rsidDel="00A019E0">
                <w:rPr>
                  <w:noProof/>
                  <w:webHidden/>
                </w:rPr>
                <w:tab/>
                <w:delText>9</w:delText>
              </w:r>
            </w:del>
          </w:ins>
        </w:p>
        <w:p w14:paraId="5FA985E6" w14:textId="77777777" w:rsidR="00E5443C" w:rsidDel="00A019E0" w:rsidRDefault="00E5443C">
          <w:pPr>
            <w:pStyle w:val="TOC2"/>
            <w:rPr>
              <w:ins w:id="257" w:author="Bhakti Gandhi [2]" w:date="2015-05-29T11:54:00Z"/>
              <w:del w:id="258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259" w:author="Bhakti Gandhi [2]" w:date="2015-05-29T11:54:00Z">
            <w:del w:id="260" w:author="Bhakti Gandhi" w:date="2015-11-17T14:29:00Z">
              <w:r w:rsidRPr="00711DD2" w:rsidDel="00A019E0">
                <w:rPr>
                  <w:noProof/>
                </w:rPr>
                <w:delText>2.4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Exit Criterion - Performance Testing</w:delText>
              </w:r>
              <w:r w:rsidDel="00A019E0">
                <w:rPr>
                  <w:noProof/>
                  <w:webHidden/>
                </w:rPr>
                <w:tab/>
                <w:delText>9</w:delText>
              </w:r>
            </w:del>
          </w:ins>
        </w:p>
        <w:p w14:paraId="5FA985E7" w14:textId="77777777" w:rsidR="00E5443C" w:rsidDel="00A019E0" w:rsidRDefault="00E5443C">
          <w:pPr>
            <w:pStyle w:val="TOC1"/>
            <w:tabs>
              <w:tab w:val="left" w:pos="374"/>
              <w:tab w:val="right" w:leader="dot" w:pos="8702"/>
            </w:tabs>
            <w:rPr>
              <w:ins w:id="261" w:author="Bhakti Gandhi [2]" w:date="2015-05-29T11:54:00Z"/>
              <w:del w:id="262" w:author="Bhakti Gandhi" w:date="2015-11-17T14:29:00Z"/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ins w:id="263" w:author="Bhakti Gandhi [2]" w:date="2015-05-29T11:54:00Z">
            <w:del w:id="264" w:author="Bhakti Gandhi" w:date="2015-11-17T14:29:00Z">
              <w:r w:rsidRPr="00711DD2" w:rsidDel="00A019E0">
                <w:rPr>
                  <w:noProof/>
                </w:rPr>
                <w:delText>3</w:delText>
              </w:r>
              <w:r w:rsidDel="00A019E0">
                <w:rPr>
                  <w:rFonts w:asciiTheme="minorHAnsi" w:eastAsiaTheme="minorEastAsia" w:hAnsiTheme="minorHAnsi"/>
                  <w:b w:val="0"/>
                  <w:caps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performance requirements</w:delText>
              </w:r>
              <w:r w:rsidDel="00A019E0">
                <w:rPr>
                  <w:noProof/>
                  <w:webHidden/>
                </w:rPr>
                <w:tab/>
                <w:delText>10</w:delText>
              </w:r>
            </w:del>
          </w:ins>
        </w:p>
        <w:p w14:paraId="5FA985E8" w14:textId="77777777" w:rsidR="00E5443C" w:rsidDel="00A019E0" w:rsidRDefault="00E5443C">
          <w:pPr>
            <w:pStyle w:val="TOC1"/>
            <w:tabs>
              <w:tab w:val="left" w:pos="374"/>
              <w:tab w:val="right" w:leader="dot" w:pos="8702"/>
            </w:tabs>
            <w:rPr>
              <w:ins w:id="265" w:author="Bhakti Gandhi [2]" w:date="2015-05-29T11:54:00Z"/>
              <w:del w:id="266" w:author="Bhakti Gandhi" w:date="2015-11-17T14:29:00Z"/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ins w:id="267" w:author="Bhakti Gandhi [2]" w:date="2015-05-29T11:54:00Z">
            <w:del w:id="268" w:author="Bhakti Gandhi" w:date="2015-11-17T14:29:00Z">
              <w:r w:rsidRPr="00711DD2" w:rsidDel="00A019E0">
                <w:rPr>
                  <w:noProof/>
                </w:rPr>
                <w:delText>4</w:delText>
              </w:r>
              <w:r w:rsidDel="00A019E0">
                <w:rPr>
                  <w:rFonts w:asciiTheme="minorHAnsi" w:eastAsiaTheme="minorEastAsia" w:hAnsiTheme="minorHAnsi"/>
                  <w:b w:val="0"/>
                  <w:caps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testing environments</w:delText>
              </w:r>
              <w:r w:rsidDel="00A019E0">
                <w:rPr>
                  <w:noProof/>
                  <w:webHidden/>
                </w:rPr>
                <w:tab/>
                <w:delText>11</w:delText>
              </w:r>
            </w:del>
          </w:ins>
        </w:p>
        <w:p w14:paraId="5FA985E9" w14:textId="77777777" w:rsidR="00E5443C" w:rsidDel="00A019E0" w:rsidRDefault="00E5443C">
          <w:pPr>
            <w:pStyle w:val="TOC2"/>
            <w:rPr>
              <w:ins w:id="269" w:author="Bhakti Gandhi [2]" w:date="2015-05-29T11:54:00Z"/>
              <w:del w:id="270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271" w:author="Bhakti Gandhi [2]" w:date="2015-05-29T11:54:00Z">
            <w:del w:id="272" w:author="Bhakti Gandhi" w:date="2015-11-17T14:29:00Z">
              <w:r w:rsidRPr="00711DD2" w:rsidDel="00A019E0">
                <w:rPr>
                  <w:noProof/>
                </w:rPr>
                <w:delText>4.1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Hardware details</w:delText>
              </w:r>
              <w:r w:rsidDel="00A019E0">
                <w:rPr>
                  <w:noProof/>
                  <w:webHidden/>
                </w:rPr>
                <w:tab/>
                <w:delText>11</w:delText>
              </w:r>
            </w:del>
          </w:ins>
        </w:p>
        <w:p w14:paraId="5FA985EA" w14:textId="77777777" w:rsidR="00E5443C" w:rsidDel="00A019E0" w:rsidRDefault="00E5443C">
          <w:pPr>
            <w:pStyle w:val="TOC2"/>
            <w:rPr>
              <w:ins w:id="273" w:author="Bhakti Gandhi [2]" w:date="2015-05-29T11:54:00Z"/>
              <w:del w:id="274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275" w:author="Bhakti Gandhi [2]" w:date="2015-05-29T11:54:00Z">
            <w:del w:id="276" w:author="Bhakti Gandhi" w:date="2015-11-17T14:29:00Z">
              <w:r w:rsidRPr="00711DD2" w:rsidDel="00A019E0">
                <w:rPr>
                  <w:noProof/>
                </w:rPr>
                <w:delText>4.2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Software details</w:delText>
              </w:r>
              <w:r w:rsidDel="00A019E0">
                <w:rPr>
                  <w:noProof/>
                  <w:webHidden/>
                </w:rPr>
                <w:tab/>
                <w:delText>11</w:delText>
              </w:r>
            </w:del>
          </w:ins>
        </w:p>
        <w:p w14:paraId="5FA985EB" w14:textId="77777777" w:rsidR="00E5443C" w:rsidDel="00A019E0" w:rsidRDefault="00E5443C">
          <w:pPr>
            <w:pStyle w:val="TOC2"/>
            <w:rPr>
              <w:ins w:id="277" w:author="Bhakti Gandhi [2]" w:date="2015-05-29T11:54:00Z"/>
              <w:del w:id="278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279" w:author="Bhakti Gandhi [2]" w:date="2015-05-29T11:54:00Z">
            <w:del w:id="280" w:author="Bhakti Gandhi" w:date="2015-11-17T14:29:00Z">
              <w:r w:rsidRPr="00711DD2" w:rsidDel="00A019E0">
                <w:rPr>
                  <w:noProof/>
                </w:rPr>
                <w:delText>4.3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Tools</w:delText>
              </w:r>
              <w:r w:rsidDel="00A019E0">
                <w:rPr>
                  <w:noProof/>
                  <w:webHidden/>
                </w:rPr>
                <w:tab/>
                <w:delText>12</w:delText>
              </w:r>
            </w:del>
          </w:ins>
        </w:p>
        <w:p w14:paraId="5FA985EC" w14:textId="77777777" w:rsidR="00E5443C" w:rsidDel="00A019E0" w:rsidRDefault="00E5443C">
          <w:pPr>
            <w:pStyle w:val="TOC3"/>
            <w:tabs>
              <w:tab w:val="left" w:pos="1100"/>
              <w:tab w:val="right" w:leader="dot" w:pos="8702"/>
            </w:tabs>
            <w:rPr>
              <w:ins w:id="281" w:author="Bhakti Gandhi [2]" w:date="2015-05-29T11:54:00Z"/>
              <w:del w:id="282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283" w:author="Bhakti Gandhi [2]" w:date="2015-05-29T11:54:00Z">
            <w:del w:id="284" w:author="Bhakti Gandhi" w:date="2015-11-17T14:29:00Z">
              <w:r w:rsidRPr="00711DD2" w:rsidDel="00A019E0">
                <w:rPr>
                  <w:noProof/>
                </w:rPr>
                <w:delText>4.3.1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Resource monitoring tools</w:delText>
              </w:r>
              <w:r w:rsidDel="00A019E0">
                <w:rPr>
                  <w:noProof/>
                  <w:webHidden/>
                </w:rPr>
                <w:tab/>
                <w:delText>12</w:delText>
              </w:r>
            </w:del>
          </w:ins>
        </w:p>
        <w:p w14:paraId="5FA985ED" w14:textId="77777777" w:rsidR="00E5443C" w:rsidDel="00A019E0" w:rsidRDefault="00E5443C">
          <w:pPr>
            <w:pStyle w:val="TOC3"/>
            <w:tabs>
              <w:tab w:val="left" w:pos="1100"/>
              <w:tab w:val="right" w:leader="dot" w:pos="8702"/>
            </w:tabs>
            <w:rPr>
              <w:ins w:id="285" w:author="Bhakti Gandhi [2]" w:date="2015-05-29T11:54:00Z"/>
              <w:del w:id="286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287" w:author="Bhakti Gandhi [2]" w:date="2015-05-29T11:54:00Z">
            <w:del w:id="288" w:author="Bhakti Gandhi" w:date="2015-11-17T14:29:00Z">
              <w:r w:rsidRPr="00711DD2" w:rsidDel="00A019E0">
                <w:rPr>
                  <w:noProof/>
                </w:rPr>
                <w:delText>4.3.2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Result analysis tools</w:delText>
              </w:r>
              <w:r w:rsidDel="00A019E0">
                <w:rPr>
                  <w:noProof/>
                  <w:webHidden/>
                </w:rPr>
                <w:tab/>
                <w:delText>12</w:delText>
              </w:r>
            </w:del>
          </w:ins>
        </w:p>
        <w:p w14:paraId="5FA985EE" w14:textId="77777777" w:rsidR="00E5443C" w:rsidDel="00A019E0" w:rsidRDefault="00E5443C">
          <w:pPr>
            <w:pStyle w:val="TOC1"/>
            <w:tabs>
              <w:tab w:val="left" w:pos="374"/>
              <w:tab w:val="right" w:leader="dot" w:pos="8702"/>
            </w:tabs>
            <w:rPr>
              <w:ins w:id="289" w:author="Bhakti Gandhi [2]" w:date="2015-05-29T11:54:00Z"/>
              <w:del w:id="290" w:author="Bhakti Gandhi" w:date="2015-11-17T14:29:00Z"/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ins w:id="291" w:author="Bhakti Gandhi [2]" w:date="2015-05-29T11:54:00Z">
            <w:del w:id="292" w:author="Bhakti Gandhi" w:date="2015-11-17T14:29:00Z">
              <w:r w:rsidRPr="00711DD2" w:rsidDel="00A019E0">
                <w:rPr>
                  <w:noProof/>
                </w:rPr>
                <w:delText>5</w:delText>
              </w:r>
              <w:r w:rsidDel="00A019E0">
                <w:rPr>
                  <w:rFonts w:asciiTheme="minorHAnsi" w:eastAsiaTheme="minorEastAsia" w:hAnsiTheme="minorHAnsi"/>
                  <w:b w:val="0"/>
                  <w:caps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test design</w:delText>
              </w:r>
              <w:r w:rsidDel="00A019E0">
                <w:rPr>
                  <w:noProof/>
                  <w:webHidden/>
                </w:rPr>
                <w:tab/>
                <w:delText>13</w:delText>
              </w:r>
            </w:del>
          </w:ins>
        </w:p>
        <w:p w14:paraId="5FA985EF" w14:textId="77777777" w:rsidR="00E5443C" w:rsidDel="00A019E0" w:rsidRDefault="00E5443C">
          <w:pPr>
            <w:pStyle w:val="TOC2"/>
            <w:rPr>
              <w:ins w:id="293" w:author="Bhakti Gandhi [2]" w:date="2015-05-29T11:54:00Z"/>
              <w:del w:id="294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295" w:author="Bhakti Gandhi [2]" w:date="2015-05-29T11:54:00Z">
            <w:del w:id="296" w:author="Bhakti Gandhi" w:date="2015-11-17T14:29:00Z">
              <w:r w:rsidRPr="00711DD2" w:rsidDel="00A019E0">
                <w:rPr>
                  <w:noProof/>
                </w:rPr>
                <w:delText>5.1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Test Design</w:delText>
              </w:r>
              <w:r w:rsidDel="00A019E0">
                <w:rPr>
                  <w:noProof/>
                  <w:webHidden/>
                </w:rPr>
                <w:tab/>
                <w:delText>13</w:delText>
              </w:r>
            </w:del>
          </w:ins>
        </w:p>
        <w:p w14:paraId="5FA985F0" w14:textId="77777777" w:rsidR="00E5443C" w:rsidDel="00A019E0" w:rsidRDefault="00E5443C">
          <w:pPr>
            <w:pStyle w:val="TOC3"/>
            <w:tabs>
              <w:tab w:val="left" w:pos="1100"/>
              <w:tab w:val="right" w:leader="dot" w:pos="8702"/>
            </w:tabs>
            <w:rPr>
              <w:ins w:id="297" w:author="Bhakti Gandhi [2]" w:date="2015-05-29T11:54:00Z"/>
              <w:del w:id="298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299" w:author="Bhakti Gandhi [2]" w:date="2015-05-29T11:54:00Z">
            <w:del w:id="300" w:author="Bhakti Gandhi" w:date="2015-11-17T14:29:00Z">
              <w:r w:rsidRPr="00711DD2" w:rsidDel="00A019E0">
                <w:rPr>
                  <w:noProof/>
                </w:rPr>
                <w:delText>5.1.1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Pre Test Setup</w:delText>
              </w:r>
              <w:r w:rsidDel="00A019E0">
                <w:rPr>
                  <w:noProof/>
                  <w:webHidden/>
                </w:rPr>
                <w:tab/>
                <w:delText>13</w:delText>
              </w:r>
            </w:del>
          </w:ins>
        </w:p>
        <w:p w14:paraId="5FA985F1" w14:textId="77777777" w:rsidR="00E5443C" w:rsidDel="00A019E0" w:rsidRDefault="00E5443C">
          <w:pPr>
            <w:pStyle w:val="TOC2"/>
            <w:rPr>
              <w:ins w:id="301" w:author="Bhakti Gandhi [2]" w:date="2015-05-29T11:54:00Z"/>
              <w:del w:id="302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303" w:author="Bhakti Gandhi [2]" w:date="2015-05-29T11:54:00Z">
            <w:del w:id="304" w:author="Bhakti Gandhi" w:date="2015-11-17T14:29:00Z">
              <w:r w:rsidRPr="00711DD2" w:rsidDel="00A019E0">
                <w:rPr>
                  <w:noProof/>
                </w:rPr>
                <w:delText>5.2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Test Methodology for Hybris</w:delText>
              </w:r>
              <w:r w:rsidDel="00A019E0">
                <w:rPr>
                  <w:noProof/>
                  <w:webHidden/>
                </w:rPr>
                <w:tab/>
                <w:delText>13</w:delText>
              </w:r>
            </w:del>
          </w:ins>
        </w:p>
        <w:p w14:paraId="5FA985F2" w14:textId="77777777" w:rsidR="00E5443C" w:rsidDel="00A019E0" w:rsidRDefault="00E5443C">
          <w:pPr>
            <w:pStyle w:val="TOC3"/>
            <w:tabs>
              <w:tab w:val="left" w:pos="1100"/>
              <w:tab w:val="right" w:leader="dot" w:pos="8702"/>
            </w:tabs>
            <w:rPr>
              <w:ins w:id="305" w:author="Bhakti Gandhi [2]" w:date="2015-05-29T11:54:00Z"/>
              <w:del w:id="306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307" w:author="Bhakti Gandhi [2]" w:date="2015-05-29T11:54:00Z">
            <w:del w:id="308" w:author="Bhakti Gandhi" w:date="2015-11-17T14:29:00Z">
              <w:r w:rsidRPr="00711DD2" w:rsidDel="00A019E0">
                <w:rPr>
                  <w:noProof/>
                </w:rPr>
                <w:delText>5.2.1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Hybris: Express Enrollment</w:delText>
              </w:r>
              <w:r w:rsidDel="00A019E0">
                <w:rPr>
                  <w:noProof/>
                  <w:webHidden/>
                </w:rPr>
                <w:tab/>
                <w:delText>13</w:delText>
              </w:r>
            </w:del>
          </w:ins>
        </w:p>
        <w:p w14:paraId="5FA985F3" w14:textId="77777777" w:rsidR="00E5443C" w:rsidDel="00A019E0" w:rsidRDefault="00E5443C">
          <w:pPr>
            <w:pStyle w:val="TOC3"/>
            <w:tabs>
              <w:tab w:val="left" w:pos="1100"/>
              <w:tab w:val="right" w:leader="dot" w:pos="8702"/>
            </w:tabs>
            <w:rPr>
              <w:ins w:id="309" w:author="Bhakti Gandhi [2]" w:date="2015-05-29T11:54:00Z"/>
              <w:del w:id="310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311" w:author="Bhakti Gandhi [2]" w:date="2015-05-29T11:54:00Z">
            <w:del w:id="312" w:author="Bhakti Gandhi" w:date="2015-11-17T14:29:00Z">
              <w:r w:rsidRPr="00711DD2" w:rsidDel="00A019E0">
                <w:rPr>
                  <w:noProof/>
                </w:rPr>
                <w:delText>5.2.2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Hybris: Standard Enrollment</w:delText>
              </w:r>
              <w:r w:rsidDel="00A019E0">
                <w:rPr>
                  <w:noProof/>
                  <w:webHidden/>
                </w:rPr>
                <w:tab/>
                <w:delText>14</w:delText>
              </w:r>
            </w:del>
          </w:ins>
        </w:p>
        <w:p w14:paraId="5FA985F4" w14:textId="77777777" w:rsidR="00E5443C" w:rsidDel="00A019E0" w:rsidRDefault="00E5443C">
          <w:pPr>
            <w:pStyle w:val="TOC3"/>
            <w:tabs>
              <w:tab w:val="left" w:pos="1100"/>
              <w:tab w:val="right" w:leader="dot" w:pos="8702"/>
            </w:tabs>
            <w:rPr>
              <w:ins w:id="313" w:author="Bhakti Gandhi [2]" w:date="2015-05-29T11:54:00Z"/>
              <w:del w:id="314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315" w:author="Bhakti Gandhi [2]" w:date="2015-05-29T11:54:00Z">
            <w:del w:id="316" w:author="Bhakti Gandhi" w:date="2015-11-17T14:29:00Z">
              <w:r w:rsidRPr="00711DD2" w:rsidDel="00A019E0">
                <w:rPr>
                  <w:noProof/>
                </w:rPr>
                <w:delText>5.2.3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Hybris: Browsing</w:delText>
              </w:r>
              <w:r w:rsidDel="00A019E0">
                <w:rPr>
                  <w:noProof/>
                  <w:webHidden/>
                </w:rPr>
                <w:tab/>
                <w:delText>14</w:delText>
              </w:r>
            </w:del>
          </w:ins>
        </w:p>
        <w:p w14:paraId="5FA985F5" w14:textId="77777777" w:rsidR="00E5443C" w:rsidDel="00A019E0" w:rsidRDefault="00E5443C">
          <w:pPr>
            <w:pStyle w:val="TOC3"/>
            <w:tabs>
              <w:tab w:val="left" w:pos="1100"/>
              <w:tab w:val="right" w:leader="dot" w:pos="8702"/>
            </w:tabs>
            <w:rPr>
              <w:ins w:id="317" w:author="Bhakti Gandhi [2]" w:date="2015-05-29T11:54:00Z"/>
              <w:del w:id="318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319" w:author="Bhakti Gandhi [2]" w:date="2015-05-29T11:54:00Z">
            <w:del w:id="320" w:author="Bhakti Gandhi" w:date="2015-11-17T14:29:00Z">
              <w:r w:rsidRPr="00711DD2" w:rsidDel="00A019E0">
                <w:rPr>
                  <w:noProof/>
                </w:rPr>
                <w:delText>5.2.4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Hybris: Adhoc orders</w:delText>
              </w:r>
              <w:r w:rsidDel="00A019E0">
                <w:rPr>
                  <w:noProof/>
                  <w:webHidden/>
                </w:rPr>
                <w:tab/>
                <w:delText>15</w:delText>
              </w:r>
            </w:del>
          </w:ins>
        </w:p>
        <w:p w14:paraId="5FA985F6" w14:textId="77777777" w:rsidR="00E5443C" w:rsidDel="00A019E0" w:rsidRDefault="00E5443C">
          <w:pPr>
            <w:pStyle w:val="TOC3"/>
            <w:tabs>
              <w:tab w:val="left" w:pos="1100"/>
              <w:tab w:val="right" w:leader="dot" w:pos="8702"/>
            </w:tabs>
            <w:rPr>
              <w:ins w:id="321" w:author="Bhakti Gandhi [2]" w:date="2015-05-29T11:54:00Z"/>
              <w:del w:id="322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323" w:author="Bhakti Gandhi [2]" w:date="2015-05-29T11:54:00Z">
            <w:del w:id="324" w:author="Bhakti Gandhi" w:date="2015-11-17T14:29:00Z">
              <w:r w:rsidRPr="00711DD2" w:rsidDel="00A019E0">
                <w:rPr>
                  <w:noProof/>
                </w:rPr>
                <w:delText>5.2.5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Hybris: PC / RC orders</w:delText>
              </w:r>
              <w:r w:rsidDel="00A019E0">
                <w:rPr>
                  <w:noProof/>
                  <w:webHidden/>
                </w:rPr>
                <w:tab/>
                <w:delText>16</w:delText>
              </w:r>
            </w:del>
          </w:ins>
        </w:p>
        <w:p w14:paraId="5FA985F7" w14:textId="77777777" w:rsidR="00E5443C" w:rsidDel="00A019E0" w:rsidRDefault="00E5443C">
          <w:pPr>
            <w:pStyle w:val="TOC3"/>
            <w:tabs>
              <w:tab w:val="left" w:pos="1100"/>
              <w:tab w:val="right" w:leader="dot" w:pos="8702"/>
            </w:tabs>
            <w:rPr>
              <w:ins w:id="325" w:author="Bhakti Gandhi [2]" w:date="2015-05-29T11:54:00Z"/>
              <w:del w:id="326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327" w:author="Bhakti Gandhi [2]" w:date="2015-05-29T11:54:00Z">
            <w:del w:id="328" w:author="Bhakti Gandhi" w:date="2015-11-17T14:29:00Z">
              <w:r w:rsidRPr="00711DD2" w:rsidDel="00A019E0">
                <w:rPr>
                  <w:noProof/>
                </w:rPr>
                <w:delText>5.2.6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Hybris: Edit PC Perks or CRP orders</w:delText>
              </w:r>
              <w:r w:rsidDel="00A019E0">
                <w:rPr>
                  <w:noProof/>
                  <w:webHidden/>
                </w:rPr>
                <w:tab/>
                <w:delText>16</w:delText>
              </w:r>
            </w:del>
          </w:ins>
        </w:p>
        <w:p w14:paraId="5FA985F8" w14:textId="77777777" w:rsidR="00E5443C" w:rsidDel="00A019E0" w:rsidRDefault="00E5443C">
          <w:pPr>
            <w:pStyle w:val="TOC3"/>
            <w:tabs>
              <w:tab w:val="left" w:pos="1100"/>
              <w:tab w:val="right" w:leader="dot" w:pos="8702"/>
            </w:tabs>
            <w:rPr>
              <w:ins w:id="329" w:author="Bhakti Gandhi [2]" w:date="2015-05-29T11:54:00Z"/>
              <w:del w:id="330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331" w:author="Bhakti Gandhi [2]" w:date="2015-05-29T11:54:00Z">
            <w:del w:id="332" w:author="Bhakti Gandhi" w:date="2015-11-17T14:29:00Z">
              <w:r w:rsidRPr="00711DD2" w:rsidDel="00A019E0">
                <w:rPr>
                  <w:noProof/>
                </w:rPr>
                <w:delText>5.2.7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Hybris: Mixed transaction call flow</w:delText>
              </w:r>
              <w:r w:rsidDel="00A019E0">
                <w:rPr>
                  <w:noProof/>
                  <w:webHidden/>
                </w:rPr>
                <w:tab/>
                <w:delText>17</w:delText>
              </w:r>
            </w:del>
          </w:ins>
        </w:p>
        <w:p w14:paraId="5FA985F9" w14:textId="77777777" w:rsidR="00E5443C" w:rsidDel="00A019E0" w:rsidRDefault="00E5443C">
          <w:pPr>
            <w:pStyle w:val="TOC3"/>
            <w:tabs>
              <w:tab w:val="left" w:pos="1100"/>
              <w:tab w:val="right" w:leader="dot" w:pos="8702"/>
            </w:tabs>
            <w:rPr>
              <w:ins w:id="333" w:author="Bhakti Gandhi [2]" w:date="2015-05-29T11:54:00Z"/>
              <w:del w:id="334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335" w:author="Bhakti Gandhi [2]" w:date="2015-05-29T11:54:00Z">
            <w:del w:id="336" w:author="Bhakti Gandhi" w:date="2015-11-17T14:29:00Z">
              <w:r w:rsidRPr="00711DD2" w:rsidDel="00A019E0">
                <w:rPr>
                  <w:noProof/>
                </w:rPr>
                <w:delText>5.2.8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Hybris: Mixed transaction call flow for a long duration</w:delText>
              </w:r>
              <w:r w:rsidDel="00A019E0">
                <w:rPr>
                  <w:noProof/>
                  <w:webHidden/>
                </w:rPr>
                <w:tab/>
                <w:delText>18</w:delText>
              </w:r>
            </w:del>
          </w:ins>
        </w:p>
        <w:p w14:paraId="5FA985FA" w14:textId="77777777" w:rsidR="00E5443C" w:rsidDel="00A019E0" w:rsidRDefault="00E5443C">
          <w:pPr>
            <w:pStyle w:val="TOC3"/>
            <w:tabs>
              <w:tab w:val="left" w:pos="1100"/>
              <w:tab w:val="right" w:leader="dot" w:pos="8702"/>
            </w:tabs>
            <w:rPr>
              <w:ins w:id="337" w:author="Bhakti Gandhi [2]" w:date="2015-05-29T11:54:00Z"/>
              <w:del w:id="338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339" w:author="Bhakti Gandhi [2]" w:date="2015-05-29T11:54:00Z">
            <w:del w:id="340" w:author="Bhakti Gandhi" w:date="2015-11-17T14:29:00Z">
              <w:r w:rsidRPr="00711DD2" w:rsidDel="00A019E0">
                <w:rPr>
                  <w:noProof/>
                </w:rPr>
                <w:delText>5.2.9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Autoship cronjob</w:delText>
              </w:r>
              <w:r w:rsidDel="00A019E0">
                <w:rPr>
                  <w:noProof/>
                  <w:webHidden/>
                </w:rPr>
                <w:tab/>
                <w:delText>19</w:delText>
              </w:r>
            </w:del>
          </w:ins>
        </w:p>
        <w:p w14:paraId="5FA985FB" w14:textId="77777777" w:rsidR="00E5443C" w:rsidDel="00A019E0" w:rsidRDefault="00E5443C">
          <w:pPr>
            <w:pStyle w:val="TOC3"/>
            <w:tabs>
              <w:tab w:val="left" w:pos="1100"/>
              <w:tab w:val="right" w:leader="dot" w:pos="8702"/>
            </w:tabs>
            <w:rPr>
              <w:ins w:id="341" w:author="Bhakti Gandhi [2]" w:date="2015-05-29T11:54:00Z"/>
              <w:del w:id="342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343" w:author="Bhakti Gandhi [2]" w:date="2015-05-29T11:54:00Z">
            <w:del w:id="344" w:author="Bhakti Gandhi" w:date="2015-11-17T14:29:00Z">
              <w:r w:rsidRPr="00711DD2" w:rsidDel="00A019E0">
                <w:rPr>
                  <w:noProof/>
                </w:rPr>
                <w:delText>5.2.10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Hybris mixed call flow + Autoship cronjob</w:delText>
              </w:r>
              <w:r w:rsidDel="00A019E0">
                <w:rPr>
                  <w:noProof/>
                  <w:webHidden/>
                </w:rPr>
                <w:tab/>
                <w:delText>19</w:delText>
              </w:r>
            </w:del>
          </w:ins>
        </w:p>
        <w:p w14:paraId="5FA985FC" w14:textId="77777777" w:rsidR="00E5443C" w:rsidDel="00A019E0" w:rsidRDefault="00E5443C">
          <w:pPr>
            <w:pStyle w:val="TOC3"/>
            <w:tabs>
              <w:tab w:val="left" w:pos="1100"/>
              <w:tab w:val="right" w:leader="dot" w:pos="8702"/>
            </w:tabs>
            <w:rPr>
              <w:ins w:id="345" w:author="Bhakti Gandhi [2]" w:date="2015-05-29T11:54:00Z"/>
              <w:del w:id="346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347" w:author="Bhakti Gandhi [2]" w:date="2015-05-29T11:54:00Z">
            <w:del w:id="348" w:author="Bhakti Gandhi" w:date="2015-11-17T14:29:00Z">
              <w:r w:rsidRPr="00711DD2" w:rsidDel="00A019E0">
                <w:rPr>
                  <w:noProof/>
                </w:rPr>
                <w:delText>5.2.11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Hybris mixed call flow + Autoship cron job + Boomi</w:delText>
              </w:r>
              <w:r w:rsidDel="00A019E0">
                <w:rPr>
                  <w:noProof/>
                  <w:webHidden/>
                </w:rPr>
                <w:tab/>
                <w:delText>20</w:delText>
              </w:r>
            </w:del>
          </w:ins>
        </w:p>
        <w:p w14:paraId="5FA985FD" w14:textId="77777777" w:rsidR="00E5443C" w:rsidDel="00A019E0" w:rsidRDefault="00E5443C">
          <w:pPr>
            <w:pStyle w:val="TOC3"/>
            <w:tabs>
              <w:tab w:val="left" w:pos="1100"/>
              <w:tab w:val="right" w:leader="dot" w:pos="8702"/>
            </w:tabs>
            <w:rPr>
              <w:ins w:id="349" w:author="Bhakti Gandhi [2]" w:date="2015-05-29T11:54:00Z"/>
              <w:del w:id="350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351" w:author="Bhakti Gandhi [2]" w:date="2015-05-29T11:54:00Z">
            <w:del w:id="352" w:author="Bhakti Gandhi" w:date="2015-11-17T14:29:00Z">
              <w:r w:rsidRPr="00711DD2" w:rsidDel="00A019E0">
                <w:rPr>
                  <w:noProof/>
                </w:rPr>
                <w:delText>5.2.12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Hybris mixed call flow + Autoship cron job + Boomi + Pulse</w:delText>
              </w:r>
              <w:r w:rsidDel="00A019E0">
                <w:rPr>
                  <w:noProof/>
                  <w:webHidden/>
                </w:rPr>
                <w:tab/>
                <w:delText>20</w:delText>
              </w:r>
            </w:del>
          </w:ins>
        </w:p>
        <w:p w14:paraId="5FA985FE" w14:textId="77777777" w:rsidR="00E5443C" w:rsidDel="00A019E0" w:rsidRDefault="00E5443C">
          <w:pPr>
            <w:pStyle w:val="TOC2"/>
            <w:rPr>
              <w:ins w:id="353" w:author="Bhakti Gandhi [2]" w:date="2015-05-29T11:54:00Z"/>
              <w:del w:id="354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355" w:author="Bhakti Gandhi [2]" w:date="2015-05-29T11:54:00Z">
            <w:del w:id="356" w:author="Bhakti Gandhi" w:date="2015-11-17T14:29:00Z">
              <w:r w:rsidRPr="00711DD2" w:rsidDel="00A019E0">
                <w:rPr>
                  <w:noProof/>
                </w:rPr>
                <w:delText>5.3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Post Test</w:delText>
              </w:r>
              <w:r w:rsidDel="00A019E0">
                <w:rPr>
                  <w:noProof/>
                  <w:webHidden/>
                </w:rPr>
                <w:tab/>
                <w:delText>20</w:delText>
              </w:r>
            </w:del>
          </w:ins>
        </w:p>
        <w:p w14:paraId="5FA985FF" w14:textId="77777777" w:rsidR="00E5443C" w:rsidDel="00A019E0" w:rsidRDefault="00E5443C">
          <w:pPr>
            <w:pStyle w:val="TOC2"/>
            <w:rPr>
              <w:ins w:id="357" w:author="Bhakti Gandhi [2]" w:date="2015-05-29T11:54:00Z"/>
              <w:del w:id="358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359" w:author="Bhakti Gandhi [2]" w:date="2015-05-29T11:54:00Z">
            <w:del w:id="360" w:author="Bhakti Gandhi" w:date="2015-11-17T14:29:00Z">
              <w:r w:rsidRPr="00711DD2" w:rsidDel="00A019E0">
                <w:rPr>
                  <w:noProof/>
                </w:rPr>
                <w:delText>5.4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Test Reporting</w:delText>
              </w:r>
              <w:r w:rsidDel="00A019E0">
                <w:rPr>
                  <w:noProof/>
                  <w:webHidden/>
                </w:rPr>
                <w:tab/>
                <w:delText>21</w:delText>
              </w:r>
            </w:del>
          </w:ins>
        </w:p>
        <w:p w14:paraId="5FA98600" w14:textId="77777777" w:rsidR="00E5443C" w:rsidDel="00A019E0" w:rsidRDefault="00E5443C">
          <w:pPr>
            <w:pStyle w:val="TOC2"/>
            <w:rPr>
              <w:ins w:id="361" w:author="Bhakti Gandhi [2]" w:date="2015-05-29T11:54:00Z"/>
              <w:del w:id="362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363" w:author="Bhakti Gandhi [2]" w:date="2015-05-29T11:54:00Z">
            <w:del w:id="364" w:author="Bhakti Gandhi" w:date="2015-11-17T14:29:00Z">
              <w:r w:rsidRPr="00711DD2" w:rsidDel="00A019E0">
                <w:rPr>
                  <w:noProof/>
                </w:rPr>
                <w:delText>5.5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Test Metric</w:delText>
              </w:r>
              <w:r w:rsidDel="00A019E0">
                <w:rPr>
                  <w:noProof/>
                  <w:webHidden/>
                </w:rPr>
                <w:tab/>
                <w:delText>21</w:delText>
              </w:r>
            </w:del>
          </w:ins>
        </w:p>
        <w:p w14:paraId="5FA98601" w14:textId="77777777" w:rsidR="00E5443C" w:rsidDel="00A019E0" w:rsidRDefault="00E5443C">
          <w:pPr>
            <w:pStyle w:val="TOC2"/>
            <w:rPr>
              <w:ins w:id="365" w:author="Bhakti Gandhi [2]" w:date="2015-05-29T11:54:00Z"/>
              <w:del w:id="366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367" w:author="Bhakti Gandhi [2]" w:date="2015-05-29T11:54:00Z">
            <w:del w:id="368" w:author="Bhakti Gandhi" w:date="2015-11-17T14:29:00Z">
              <w:r w:rsidRPr="00711DD2" w:rsidDel="00A019E0">
                <w:rPr>
                  <w:noProof/>
                </w:rPr>
                <w:delText>5.6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Defect Management</w:delText>
              </w:r>
              <w:r w:rsidDel="00A019E0">
                <w:rPr>
                  <w:noProof/>
                  <w:webHidden/>
                </w:rPr>
                <w:tab/>
                <w:delText>21</w:delText>
              </w:r>
            </w:del>
          </w:ins>
        </w:p>
        <w:p w14:paraId="5FA98602" w14:textId="77777777" w:rsidR="00E5443C" w:rsidDel="00A019E0" w:rsidRDefault="00E5443C">
          <w:pPr>
            <w:pStyle w:val="TOC1"/>
            <w:tabs>
              <w:tab w:val="left" w:pos="374"/>
              <w:tab w:val="right" w:leader="dot" w:pos="8702"/>
            </w:tabs>
            <w:rPr>
              <w:ins w:id="369" w:author="Bhakti Gandhi [2]" w:date="2015-05-29T11:54:00Z"/>
              <w:del w:id="370" w:author="Bhakti Gandhi" w:date="2015-11-17T14:29:00Z"/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ins w:id="371" w:author="Bhakti Gandhi [2]" w:date="2015-05-29T11:54:00Z">
            <w:del w:id="372" w:author="Bhakti Gandhi" w:date="2015-11-17T14:29:00Z">
              <w:r w:rsidRPr="00711DD2" w:rsidDel="00A019E0">
                <w:rPr>
                  <w:noProof/>
                </w:rPr>
                <w:delText>6</w:delText>
              </w:r>
              <w:r w:rsidDel="00A019E0">
                <w:rPr>
                  <w:rFonts w:asciiTheme="minorHAnsi" w:eastAsiaTheme="minorEastAsia" w:hAnsiTheme="minorHAnsi"/>
                  <w:b w:val="0"/>
                  <w:caps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Deliverables</w:delText>
              </w:r>
              <w:r w:rsidDel="00A019E0">
                <w:rPr>
                  <w:noProof/>
                  <w:webHidden/>
                </w:rPr>
                <w:tab/>
                <w:delText>22</w:delText>
              </w:r>
            </w:del>
          </w:ins>
        </w:p>
        <w:p w14:paraId="5FA98603" w14:textId="77777777" w:rsidR="00E5443C" w:rsidDel="00A019E0" w:rsidRDefault="00E5443C">
          <w:pPr>
            <w:pStyle w:val="TOC2"/>
            <w:rPr>
              <w:ins w:id="373" w:author="Bhakti Gandhi [2]" w:date="2015-05-29T11:54:00Z"/>
              <w:del w:id="374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375" w:author="Bhakti Gandhi [2]" w:date="2015-05-29T11:54:00Z">
            <w:del w:id="376" w:author="Bhakti Gandhi" w:date="2015-11-17T14:29:00Z">
              <w:r w:rsidRPr="00711DD2" w:rsidDel="00A019E0">
                <w:rPr>
                  <w:noProof/>
                </w:rPr>
                <w:delText>6.1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Test Plan Document</w:delText>
              </w:r>
              <w:r w:rsidDel="00A019E0">
                <w:rPr>
                  <w:noProof/>
                  <w:webHidden/>
                </w:rPr>
                <w:tab/>
                <w:delText>22</w:delText>
              </w:r>
            </w:del>
          </w:ins>
        </w:p>
        <w:p w14:paraId="5FA98604" w14:textId="77777777" w:rsidR="00E5443C" w:rsidDel="00A019E0" w:rsidRDefault="00E5443C">
          <w:pPr>
            <w:pStyle w:val="TOC2"/>
            <w:rPr>
              <w:ins w:id="377" w:author="Bhakti Gandhi [2]" w:date="2015-05-29T11:54:00Z"/>
              <w:del w:id="378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379" w:author="Bhakti Gandhi [2]" w:date="2015-05-29T11:54:00Z">
            <w:del w:id="380" w:author="Bhakti Gandhi" w:date="2015-11-17T14:29:00Z">
              <w:r w:rsidRPr="00711DD2" w:rsidDel="00A019E0">
                <w:rPr>
                  <w:noProof/>
                </w:rPr>
                <w:delText>6.2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Detailed Test Results</w:delText>
              </w:r>
              <w:r w:rsidDel="00A019E0">
                <w:rPr>
                  <w:noProof/>
                  <w:webHidden/>
                </w:rPr>
                <w:tab/>
                <w:delText>22</w:delText>
              </w:r>
            </w:del>
          </w:ins>
        </w:p>
        <w:p w14:paraId="5FA98605" w14:textId="77777777" w:rsidR="00E5443C" w:rsidDel="00A019E0" w:rsidRDefault="00E5443C">
          <w:pPr>
            <w:pStyle w:val="TOC2"/>
            <w:rPr>
              <w:ins w:id="381" w:author="Bhakti Gandhi [2]" w:date="2015-05-29T11:54:00Z"/>
              <w:del w:id="382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383" w:author="Bhakti Gandhi [2]" w:date="2015-05-29T11:54:00Z">
            <w:del w:id="384" w:author="Bhakti Gandhi" w:date="2015-11-17T14:29:00Z">
              <w:r w:rsidRPr="00711DD2" w:rsidDel="00A019E0">
                <w:rPr>
                  <w:noProof/>
                </w:rPr>
                <w:delText>6.3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Final Test Report</w:delText>
              </w:r>
              <w:r w:rsidDel="00A019E0">
                <w:rPr>
                  <w:noProof/>
                  <w:webHidden/>
                </w:rPr>
                <w:tab/>
                <w:delText>22</w:delText>
              </w:r>
            </w:del>
          </w:ins>
        </w:p>
        <w:p w14:paraId="5FA98606" w14:textId="77777777" w:rsidR="00E5443C" w:rsidDel="00A019E0" w:rsidRDefault="00E5443C">
          <w:pPr>
            <w:pStyle w:val="TOC1"/>
            <w:tabs>
              <w:tab w:val="left" w:pos="374"/>
              <w:tab w:val="right" w:leader="dot" w:pos="8702"/>
            </w:tabs>
            <w:rPr>
              <w:ins w:id="385" w:author="Bhakti Gandhi [2]" w:date="2015-05-29T11:54:00Z"/>
              <w:del w:id="386" w:author="Bhakti Gandhi" w:date="2015-11-17T14:29:00Z"/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ins w:id="387" w:author="Bhakti Gandhi [2]" w:date="2015-05-29T11:54:00Z">
            <w:del w:id="388" w:author="Bhakti Gandhi" w:date="2015-11-17T14:29:00Z">
              <w:r w:rsidRPr="00711DD2" w:rsidDel="00A019E0">
                <w:rPr>
                  <w:noProof/>
                </w:rPr>
                <w:delText>7</w:delText>
              </w:r>
              <w:r w:rsidDel="00A019E0">
                <w:rPr>
                  <w:rFonts w:asciiTheme="minorHAnsi" w:eastAsiaTheme="minorEastAsia" w:hAnsiTheme="minorHAnsi"/>
                  <w:b w:val="0"/>
                  <w:caps w:val="0"/>
                  <w:noProof/>
                  <w:sz w:val="22"/>
                </w:rPr>
                <w:tab/>
              </w:r>
              <w:r w:rsidRPr="00711DD2" w:rsidDel="00A019E0">
                <w:rPr>
                  <w:noProof/>
                </w:rPr>
                <w:delText>SLA</w:delText>
              </w:r>
              <w:r w:rsidDel="00A019E0">
                <w:rPr>
                  <w:noProof/>
                  <w:webHidden/>
                </w:rPr>
                <w:tab/>
                <w:delText>23</w:delText>
              </w:r>
            </w:del>
          </w:ins>
        </w:p>
        <w:p w14:paraId="5FA98607" w14:textId="77777777" w:rsidR="00707240" w:rsidDel="00A019E0" w:rsidRDefault="00707240">
          <w:pPr>
            <w:pStyle w:val="TOC1"/>
            <w:tabs>
              <w:tab w:val="left" w:pos="374"/>
              <w:tab w:val="right" w:leader="dot" w:pos="8702"/>
            </w:tabs>
            <w:rPr>
              <w:ins w:id="389" w:author="Bhakti Gandhi [2]" w:date="2015-03-20T10:42:00Z"/>
              <w:del w:id="390" w:author="Bhakti Gandhi" w:date="2015-11-17T14:29:00Z"/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ins w:id="391" w:author="Bhakti Gandhi [2]" w:date="2015-03-20T10:42:00Z">
            <w:del w:id="392" w:author="Bhakti Gandhi" w:date="2015-11-17T14:29:00Z">
              <w:r w:rsidRPr="001B34FC" w:rsidDel="00A019E0">
                <w:rPr>
                  <w:noProof/>
                </w:rPr>
                <w:delText>0</w:delText>
              </w:r>
              <w:r w:rsidDel="00A019E0">
                <w:rPr>
                  <w:rFonts w:asciiTheme="minorHAnsi" w:eastAsiaTheme="minorEastAsia" w:hAnsiTheme="minorHAnsi"/>
                  <w:b w:val="0"/>
                  <w:caps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Document Control</w:delText>
              </w:r>
              <w:r w:rsidDel="00A019E0">
                <w:rPr>
                  <w:noProof/>
                  <w:webHidden/>
                </w:rPr>
                <w:tab/>
              </w:r>
            </w:del>
          </w:ins>
        </w:p>
        <w:p w14:paraId="5FA98608" w14:textId="77777777" w:rsidR="00707240" w:rsidDel="00A019E0" w:rsidRDefault="00707240">
          <w:pPr>
            <w:pStyle w:val="TOC2"/>
            <w:rPr>
              <w:ins w:id="393" w:author="Bhakti Gandhi [2]" w:date="2015-03-20T10:42:00Z"/>
              <w:del w:id="394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395" w:author="Bhakti Gandhi [2]" w:date="2015-03-20T10:42:00Z">
            <w:del w:id="396" w:author="Bhakti Gandhi" w:date="2015-11-17T14:29:00Z">
              <w:r w:rsidRPr="001B34FC" w:rsidDel="00A019E0">
                <w:rPr>
                  <w:noProof/>
                </w:rPr>
                <w:delText>0.1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Revision History</w:delText>
              </w:r>
              <w:r w:rsidDel="00A019E0">
                <w:rPr>
                  <w:noProof/>
                  <w:webHidden/>
                </w:rPr>
                <w:tab/>
              </w:r>
            </w:del>
          </w:ins>
        </w:p>
        <w:p w14:paraId="5FA98609" w14:textId="77777777" w:rsidR="00707240" w:rsidDel="00A019E0" w:rsidRDefault="00707240">
          <w:pPr>
            <w:pStyle w:val="TOC2"/>
            <w:rPr>
              <w:ins w:id="397" w:author="Bhakti Gandhi [2]" w:date="2015-03-20T10:42:00Z"/>
              <w:del w:id="398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399" w:author="Bhakti Gandhi [2]" w:date="2015-03-20T10:42:00Z">
            <w:del w:id="400" w:author="Bhakti Gandhi" w:date="2015-11-17T14:29:00Z">
              <w:r w:rsidRPr="001B34FC" w:rsidDel="00A019E0">
                <w:rPr>
                  <w:noProof/>
                </w:rPr>
                <w:delText>0.2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Distribution</w:delText>
              </w:r>
              <w:r w:rsidDel="00A019E0">
                <w:rPr>
                  <w:noProof/>
                  <w:webHidden/>
                </w:rPr>
                <w:tab/>
              </w:r>
            </w:del>
          </w:ins>
        </w:p>
        <w:p w14:paraId="5FA9860A" w14:textId="77777777" w:rsidR="00707240" w:rsidDel="00A019E0" w:rsidRDefault="00707240">
          <w:pPr>
            <w:pStyle w:val="TOC2"/>
            <w:rPr>
              <w:ins w:id="401" w:author="Bhakti Gandhi [2]" w:date="2015-03-20T10:42:00Z"/>
              <w:del w:id="402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403" w:author="Bhakti Gandhi [2]" w:date="2015-03-20T10:42:00Z">
            <w:del w:id="404" w:author="Bhakti Gandhi" w:date="2015-11-17T14:29:00Z">
              <w:r w:rsidRPr="001B34FC" w:rsidDel="00A019E0">
                <w:rPr>
                  <w:noProof/>
                </w:rPr>
                <w:delText>0.3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List of Abbreviations</w:delText>
              </w:r>
              <w:r w:rsidDel="00A019E0">
                <w:rPr>
                  <w:noProof/>
                  <w:webHidden/>
                </w:rPr>
                <w:tab/>
              </w:r>
            </w:del>
          </w:ins>
        </w:p>
        <w:p w14:paraId="5FA9860B" w14:textId="77777777" w:rsidR="00707240" w:rsidDel="00A019E0" w:rsidRDefault="00707240">
          <w:pPr>
            <w:pStyle w:val="TOC2"/>
            <w:rPr>
              <w:ins w:id="405" w:author="Bhakti Gandhi [2]" w:date="2015-03-20T10:42:00Z"/>
              <w:del w:id="406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407" w:author="Bhakti Gandhi [2]" w:date="2015-03-20T10:42:00Z">
            <w:del w:id="408" w:author="Bhakti Gandhi" w:date="2015-11-17T14:29:00Z">
              <w:r w:rsidRPr="001B34FC" w:rsidDel="00A019E0">
                <w:rPr>
                  <w:noProof/>
                </w:rPr>
                <w:delText>0.4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Contents</w:delText>
              </w:r>
              <w:r w:rsidDel="00A019E0">
                <w:rPr>
                  <w:noProof/>
                  <w:webHidden/>
                </w:rPr>
                <w:tab/>
              </w:r>
            </w:del>
          </w:ins>
        </w:p>
        <w:p w14:paraId="5FA9860C" w14:textId="77777777" w:rsidR="00707240" w:rsidDel="00A019E0" w:rsidRDefault="00707240">
          <w:pPr>
            <w:pStyle w:val="TOC1"/>
            <w:tabs>
              <w:tab w:val="left" w:pos="374"/>
              <w:tab w:val="right" w:leader="dot" w:pos="8702"/>
            </w:tabs>
            <w:rPr>
              <w:ins w:id="409" w:author="Bhakti Gandhi [2]" w:date="2015-03-20T10:42:00Z"/>
              <w:del w:id="410" w:author="Bhakti Gandhi" w:date="2015-11-17T14:29:00Z"/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ins w:id="411" w:author="Bhakti Gandhi [2]" w:date="2015-03-20T10:42:00Z">
            <w:del w:id="412" w:author="Bhakti Gandhi" w:date="2015-11-17T14:29:00Z">
              <w:r w:rsidRPr="001B34FC" w:rsidDel="00A019E0">
                <w:rPr>
                  <w:noProof/>
                </w:rPr>
                <w:delText>1</w:delText>
              </w:r>
              <w:r w:rsidDel="00A019E0">
                <w:rPr>
                  <w:rFonts w:asciiTheme="minorHAnsi" w:eastAsiaTheme="minorEastAsia" w:hAnsiTheme="minorHAnsi"/>
                  <w:b w:val="0"/>
                  <w:caps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Introduction</w:delText>
              </w:r>
              <w:r w:rsidDel="00A019E0">
                <w:rPr>
                  <w:noProof/>
                  <w:webHidden/>
                </w:rPr>
                <w:tab/>
              </w:r>
            </w:del>
          </w:ins>
        </w:p>
        <w:p w14:paraId="5FA9860D" w14:textId="77777777" w:rsidR="00707240" w:rsidDel="00A019E0" w:rsidRDefault="00707240">
          <w:pPr>
            <w:pStyle w:val="TOC2"/>
            <w:rPr>
              <w:ins w:id="413" w:author="Bhakti Gandhi [2]" w:date="2015-03-20T10:42:00Z"/>
              <w:del w:id="414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415" w:author="Bhakti Gandhi [2]" w:date="2015-03-20T10:42:00Z">
            <w:del w:id="416" w:author="Bhakti Gandhi" w:date="2015-11-17T14:29:00Z">
              <w:r w:rsidRPr="001B34FC" w:rsidDel="00A019E0">
                <w:rPr>
                  <w:noProof/>
                </w:rPr>
                <w:delText>1.1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Objectives</w:delText>
              </w:r>
              <w:r w:rsidDel="00A019E0">
                <w:rPr>
                  <w:noProof/>
                  <w:webHidden/>
                </w:rPr>
                <w:tab/>
              </w:r>
            </w:del>
          </w:ins>
        </w:p>
        <w:p w14:paraId="5FA9860E" w14:textId="77777777" w:rsidR="00707240" w:rsidDel="00A019E0" w:rsidRDefault="00707240">
          <w:pPr>
            <w:pStyle w:val="TOC2"/>
            <w:rPr>
              <w:ins w:id="417" w:author="Bhakti Gandhi [2]" w:date="2015-03-20T10:42:00Z"/>
              <w:del w:id="418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419" w:author="Bhakti Gandhi [2]" w:date="2015-03-20T10:42:00Z">
            <w:del w:id="420" w:author="Bhakti Gandhi" w:date="2015-11-17T14:29:00Z">
              <w:r w:rsidRPr="001B34FC" w:rsidDel="00A019E0">
                <w:rPr>
                  <w:noProof/>
                </w:rPr>
                <w:delText>1.2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Approach</w:delText>
              </w:r>
              <w:r w:rsidDel="00A019E0">
                <w:rPr>
                  <w:noProof/>
                  <w:webHidden/>
                </w:rPr>
                <w:tab/>
              </w:r>
            </w:del>
          </w:ins>
        </w:p>
        <w:p w14:paraId="5FA9860F" w14:textId="77777777" w:rsidR="00707240" w:rsidDel="00A019E0" w:rsidRDefault="00707240">
          <w:pPr>
            <w:pStyle w:val="TOC1"/>
            <w:tabs>
              <w:tab w:val="left" w:pos="374"/>
              <w:tab w:val="right" w:leader="dot" w:pos="8702"/>
            </w:tabs>
            <w:rPr>
              <w:ins w:id="421" w:author="Bhakti Gandhi [2]" w:date="2015-03-20T10:42:00Z"/>
              <w:del w:id="422" w:author="Bhakti Gandhi" w:date="2015-11-17T14:29:00Z"/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ins w:id="423" w:author="Bhakti Gandhi [2]" w:date="2015-03-20T10:42:00Z">
            <w:del w:id="424" w:author="Bhakti Gandhi" w:date="2015-11-17T14:29:00Z">
              <w:r w:rsidRPr="001B34FC" w:rsidDel="00A019E0">
                <w:rPr>
                  <w:noProof/>
                </w:rPr>
                <w:delText>2</w:delText>
              </w:r>
              <w:r w:rsidDel="00A019E0">
                <w:rPr>
                  <w:rFonts w:asciiTheme="minorHAnsi" w:eastAsiaTheme="minorEastAsia" w:hAnsiTheme="minorHAnsi"/>
                  <w:b w:val="0"/>
                  <w:caps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test scope</w:delText>
              </w:r>
              <w:r w:rsidDel="00A019E0">
                <w:rPr>
                  <w:noProof/>
                  <w:webHidden/>
                </w:rPr>
                <w:tab/>
              </w:r>
            </w:del>
          </w:ins>
        </w:p>
        <w:p w14:paraId="5FA98610" w14:textId="77777777" w:rsidR="00707240" w:rsidDel="00A019E0" w:rsidRDefault="00707240">
          <w:pPr>
            <w:pStyle w:val="TOC2"/>
            <w:rPr>
              <w:ins w:id="425" w:author="Bhakti Gandhi [2]" w:date="2015-03-20T10:42:00Z"/>
              <w:del w:id="426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427" w:author="Bhakti Gandhi [2]" w:date="2015-03-20T10:42:00Z">
            <w:del w:id="428" w:author="Bhakti Gandhi" w:date="2015-11-17T14:29:00Z">
              <w:r w:rsidRPr="001B34FC" w:rsidDel="00A019E0">
                <w:rPr>
                  <w:noProof/>
                </w:rPr>
                <w:delText>2.1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In Scope Components</w:delText>
              </w:r>
              <w:r w:rsidDel="00A019E0">
                <w:rPr>
                  <w:noProof/>
                  <w:webHidden/>
                </w:rPr>
                <w:tab/>
              </w:r>
            </w:del>
          </w:ins>
        </w:p>
        <w:p w14:paraId="5FA98611" w14:textId="77777777" w:rsidR="00707240" w:rsidDel="00A019E0" w:rsidRDefault="00707240">
          <w:pPr>
            <w:pStyle w:val="TOC3"/>
            <w:tabs>
              <w:tab w:val="left" w:pos="1100"/>
              <w:tab w:val="right" w:leader="dot" w:pos="8702"/>
            </w:tabs>
            <w:rPr>
              <w:ins w:id="429" w:author="Bhakti Gandhi [2]" w:date="2015-03-20T10:42:00Z"/>
              <w:del w:id="430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431" w:author="Bhakti Gandhi [2]" w:date="2015-03-20T10:42:00Z">
            <w:del w:id="432" w:author="Bhakti Gandhi" w:date="2015-11-17T14:29:00Z">
              <w:r w:rsidRPr="001B34FC" w:rsidDel="00A019E0">
                <w:rPr>
                  <w:noProof/>
                </w:rPr>
                <w:delText>2.1.1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In Scope Performance Tests</w:delText>
              </w:r>
              <w:r w:rsidDel="00A019E0">
                <w:rPr>
                  <w:noProof/>
                  <w:webHidden/>
                </w:rPr>
                <w:tab/>
              </w:r>
            </w:del>
          </w:ins>
        </w:p>
        <w:p w14:paraId="5FA98612" w14:textId="77777777" w:rsidR="00707240" w:rsidDel="00A019E0" w:rsidRDefault="00707240">
          <w:pPr>
            <w:pStyle w:val="TOC2"/>
            <w:rPr>
              <w:ins w:id="433" w:author="Bhakti Gandhi [2]" w:date="2015-03-20T10:42:00Z"/>
              <w:del w:id="434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435" w:author="Bhakti Gandhi [2]" w:date="2015-03-20T10:42:00Z">
            <w:del w:id="436" w:author="Bhakti Gandhi" w:date="2015-11-17T14:29:00Z">
              <w:r w:rsidRPr="001B34FC" w:rsidDel="00A019E0">
                <w:rPr>
                  <w:noProof/>
                </w:rPr>
                <w:delText>2.2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Out of scope components</w:delText>
              </w:r>
              <w:r w:rsidDel="00A019E0">
                <w:rPr>
                  <w:noProof/>
                  <w:webHidden/>
                </w:rPr>
                <w:tab/>
              </w:r>
            </w:del>
          </w:ins>
        </w:p>
        <w:p w14:paraId="5FA98613" w14:textId="77777777" w:rsidR="00707240" w:rsidDel="00A019E0" w:rsidRDefault="00707240">
          <w:pPr>
            <w:pStyle w:val="TOC2"/>
            <w:rPr>
              <w:ins w:id="437" w:author="Bhakti Gandhi [2]" w:date="2015-03-20T10:42:00Z"/>
              <w:del w:id="438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439" w:author="Bhakti Gandhi [2]" w:date="2015-03-20T10:42:00Z">
            <w:del w:id="440" w:author="Bhakti Gandhi" w:date="2015-11-17T14:29:00Z">
              <w:r w:rsidRPr="001B34FC" w:rsidDel="00A019E0">
                <w:rPr>
                  <w:noProof/>
                </w:rPr>
                <w:delText>2.3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Risks, Assumptions, Issues and Dependencies</w:delText>
              </w:r>
              <w:r w:rsidDel="00A019E0">
                <w:rPr>
                  <w:noProof/>
                  <w:webHidden/>
                </w:rPr>
                <w:tab/>
              </w:r>
            </w:del>
          </w:ins>
        </w:p>
        <w:p w14:paraId="5FA98614" w14:textId="77777777" w:rsidR="00707240" w:rsidDel="00A019E0" w:rsidRDefault="00707240">
          <w:pPr>
            <w:pStyle w:val="TOC3"/>
            <w:tabs>
              <w:tab w:val="left" w:pos="1100"/>
              <w:tab w:val="right" w:leader="dot" w:pos="8702"/>
            </w:tabs>
            <w:rPr>
              <w:ins w:id="441" w:author="Bhakti Gandhi [2]" w:date="2015-03-20T10:42:00Z"/>
              <w:del w:id="442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443" w:author="Bhakti Gandhi [2]" w:date="2015-03-20T10:42:00Z">
            <w:del w:id="444" w:author="Bhakti Gandhi" w:date="2015-11-17T14:29:00Z">
              <w:r w:rsidRPr="001B34FC" w:rsidDel="00A019E0">
                <w:rPr>
                  <w:noProof/>
                </w:rPr>
                <w:delText>2.3.1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Issues</w:delText>
              </w:r>
              <w:r w:rsidDel="00A019E0">
                <w:rPr>
                  <w:noProof/>
                  <w:webHidden/>
                </w:rPr>
                <w:tab/>
              </w:r>
            </w:del>
          </w:ins>
        </w:p>
        <w:p w14:paraId="5FA98615" w14:textId="77777777" w:rsidR="00707240" w:rsidDel="00A019E0" w:rsidRDefault="00707240">
          <w:pPr>
            <w:pStyle w:val="TOC3"/>
            <w:tabs>
              <w:tab w:val="left" w:pos="1100"/>
              <w:tab w:val="right" w:leader="dot" w:pos="8702"/>
            </w:tabs>
            <w:rPr>
              <w:ins w:id="445" w:author="Bhakti Gandhi [2]" w:date="2015-03-20T10:42:00Z"/>
              <w:del w:id="446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447" w:author="Bhakti Gandhi [2]" w:date="2015-03-20T10:42:00Z">
            <w:del w:id="448" w:author="Bhakti Gandhi" w:date="2015-11-17T14:29:00Z">
              <w:r w:rsidRPr="001B34FC" w:rsidDel="00A019E0">
                <w:rPr>
                  <w:noProof/>
                </w:rPr>
                <w:delText>2.3.2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Risks</w:delText>
              </w:r>
              <w:r w:rsidDel="00A019E0">
                <w:rPr>
                  <w:noProof/>
                  <w:webHidden/>
                </w:rPr>
                <w:tab/>
              </w:r>
            </w:del>
          </w:ins>
        </w:p>
        <w:p w14:paraId="5FA98616" w14:textId="77777777" w:rsidR="00707240" w:rsidDel="00A019E0" w:rsidRDefault="00707240">
          <w:pPr>
            <w:pStyle w:val="TOC3"/>
            <w:tabs>
              <w:tab w:val="left" w:pos="1100"/>
              <w:tab w:val="right" w:leader="dot" w:pos="8702"/>
            </w:tabs>
            <w:rPr>
              <w:ins w:id="449" w:author="Bhakti Gandhi [2]" w:date="2015-03-20T10:42:00Z"/>
              <w:del w:id="450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451" w:author="Bhakti Gandhi [2]" w:date="2015-03-20T10:42:00Z">
            <w:del w:id="452" w:author="Bhakti Gandhi" w:date="2015-11-17T14:29:00Z">
              <w:r w:rsidRPr="001B34FC" w:rsidDel="00A019E0">
                <w:rPr>
                  <w:noProof/>
                </w:rPr>
                <w:delText>2.3.3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Dependencies</w:delText>
              </w:r>
              <w:r w:rsidDel="00A019E0">
                <w:rPr>
                  <w:noProof/>
                  <w:webHidden/>
                </w:rPr>
                <w:tab/>
              </w:r>
            </w:del>
          </w:ins>
        </w:p>
        <w:p w14:paraId="5FA98617" w14:textId="77777777" w:rsidR="00707240" w:rsidDel="00A019E0" w:rsidRDefault="00707240">
          <w:pPr>
            <w:pStyle w:val="TOC2"/>
            <w:rPr>
              <w:ins w:id="453" w:author="Bhakti Gandhi [2]" w:date="2015-03-20T10:42:00Z"/>
              <w:del w:id="454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455" w:author="Bhakti Gandhi [2]" w:date="2015-03-20T10:42:00Z">
            <w:del w:id="456" w:author="Bhakti Gandhi" w:date="2015-11-17T14:29:00Z">
              <w:r w:rsidRPr="001B34FC" w:rsidDel="00A019E0">
                <w:rPr>
                  <w:noProof/>
                </w:rPr>
                <w:delText>2.4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Entry Criterion - Performance Testing</w:delText>
              </w:r>
              <w:r w:rsidDel="00A019E0">
                <w:rPr>
                  <w:noProof/>
                  <w:webHidden/>
                </w:rPr>
                <w:tab/>
              </w:r>
            </w:del>
          </w:ins>
        </w:p>
        <w:p w14:paraId="5FA98618" w14:textId="77777777" w:rsidR="00707240" w:rsidDel="00A019E0" w:rsidRDefault="00707240">
          <w:pPr>
            <w:pStyle w:val="TOC2"/>
            <w:rPr>
              <w:ins w:id="457" w:author="Bhakti Gandhi [2]" w:date="2015-03-20T10:42:00Z"/>
              <w:del w:id="458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459" w:author="Bhakti Gandhi [2]" w:date="2015-03-20T10:42:00Z">
            <w:del w:id="460" w:author="Bhakti Gandhi" w:date="2015-11-17T14:29:00Z">
              <w:r w:rsidRPr="001B34FC" w:rsidDel="00A019E0">
                <w:rPr>
                  <w:noProof/>
                </w:rPr>
                <w:delText>2.5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Exit Criterion - Performance Testing</w:delText>
              </w:r>
              <w:r w:rsidDel="00A019E0">
                <w:rPr>
                  <w:noProof/>
                  <w:webHidden/>
                </w:rPr>
                <w:tab/>
                <w:delText>10</w:delText>
              </w:r>
            </w:del>
          </w:ins>
        </w:p>
        <w:p w14:paraId="5FA98619" w14:textId="77777777" w:rsidR="00707240" w:rsidDel="00A019E0" w:rsidRDefault="00707240">
          <w:pPr>
            <w:pStyle w:val="TOC1"/>
            <w:tabs>
              <w:tab w:val="left" w:pos="374"/>
              <w:tab w:val="right" w:leader="dot" w:pos="8702"/>
            </w:tabs>
            <w:rPr>
              <w:ins w:id="461" w:author="Bhakti Gandhi [2]" w:date="2015-03-20T10:42:00Z"/>
              <w:del w:id="462" w:author="Bhakti Gandhi" w:date="2015-11-17T14:29:00Z"/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ins w:id="463" w:author="Bhakti Gandhi [2]" w:date="2015-03-20T10:42:00Z">
            <w:del w:id="464" w:author="Bhakti Gandhi" w:date="2015-11-17T14:29:00Z">
              <w:r w:rsidRPr="001B34FC" w:rsidDel="00A019E0">
                <w:rPr>
                  <w:noProof/>
                </w:rPr>
                <w:delText>3</w:delText>
              </w:r>
              <w:r w:rsidDel="00A019E0">
                <w:rPr>
                  <w:rFonts w:asciiTheme="minorHAnsi" w:eastAsiaTheme="minorEastAsia" w:hAnsiTheme="minorHAnsi"/>
                  <w:b w:val="0"/>
                  <w:caps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performance requirements</w:delText>
              </w:r>
              <w:r w:rsidDel="00A019E0">
                <w:rPr>
                  <w:noProof/>
                  <w:webHidden/>
                </w:rPr>
                <w:tab/>
                <w:delText>11</w:delText>
              </w:r>
            </w:del>
          </w:ins>
        </w:p>
        <w:p w14:paraId="5FA9861A" w14:textId="77777777" w:rsidR="00707240" w:rsidDel="00A019E0" w:rsidRDefault="00707240">
          <w:pPr>
            <w:pStyle w:val="TOC1"/>
            <w:tabs>
              <w:tab w:val="left" w:pos="374"/>
              <w:tab w:val="right" w:leader="dot" w:pos="8702"/>
            </w:tabs>
            <w:rPr>
              <w:ins w:id="465" w:author="Bhakti Gandhi [2]" w:date="2015-03-20T10:42:00Z"/>
              <w:del w:id="466" w:author="Bhakti Gandhi" w:date="2015-11-17T14:29:00Z"/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ins w:id="467" w:author="Bhakti Gandhi [2]" w:date="2015-03-20T10:42:00Z">
            <w:del w:id="468" w:author="Bhakti Gandhi" w:date="2015-11-17T14:29:00Z">
              <w:r w:rsidRPr="001B34FC" w:rsidDel="00A019E0">
                <w:rPr>
                  <w:noProof/>
                </w:rPr>
                <w:delText>4</w:delText>
              </w:r>
              <w:r w:rsidDel="00A019E0">
                <w:rPr>
                  <w:rFonts w:asciiTheme="minorHAnsi" w:eastAsiaTheme="minorEastAsia" w:hAnsiTheme="minorHAnsi"/>
                  <w:b w:val="0"/>
                  <w:caps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testing environments</w:delText>
              </w:r>
              <w:r w:rsidDel="00A019E0">
                <w:rPr>
                  <w:noProof/>
                  <w:webHidden/>
                </w:rPr>
                <w:tab/>
                <w:delText>12</w:delText>
              </w:r>
            </w:del>
          </w:ins>
        </w:p>
        <w:p w14:paraId="5FA9861B" w14:textId="77777777" w:rsidR="00707240" w:rsidDel="00A019E0" w:rsidRDefault="00707240">
          <w:pPr>
            <w:pStyle w:val="TOC2"/>
            <w:rPr>
              <w:ins w:id="469" w:author="Bhakti Gandhi [2]" w:date="2015-03-20T10:42:00Z"/>
              <w:del w:id="470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471" w:author="Bhakti Gandhi [2]" w:date="2015-03-20T10:42:00Z">
            <w:del w:id="472" w:author="Bhakti Gandhi" w:date="2015-11-17T14:29:00Z">
              <w:r w:rsidRPr="001B34FC" w:rsidDel="00A019E0">
                <w:rPr>
                  <w:noProof/>
                </w:rPr>
                <w:delText>4.1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Hardware details</w:delText>
              </w:r>
              <w:r w:rsidDel="00A019E0">
                <w:rPr>
                  <w:noProof/>
                  <w:webHidden/>
                </w:rPr>
                <w:tab/>
                <w:delText>12</w:delText>
              </w:r>
            </w:del>
          </w:ins>
        </w:p>
        <w:p w14:paraId="5FA9861C" w14:textId="77777777" w:rsidR="00707240" w:rsidDel="00A019E0" w:rsidRDefault="00707240">
          <w:pPr>
            <w:pStyle w:val="TOC2"/>
            <w:rPr>
              <w:ins w:id="473" w:author="Bhakti Gandhi [2]" w:date="2015-03-20T10:42:00Z"/>
              <w:del w:id="474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475" w:author="Bhakti Gandhi [2]" w:date="2015-03-20T10:42:00Z">
            <w:del w:id="476" w:author="Bhakti Gandhi" w:date="2015-11-17T14:29:00Z">
              <w:r w:rsidRPr="001B34FC" w:rsidDel="00A019E0">
                <w:rPr>
                  <w:noProof/>
                </w:rPr>
                <w:delText>4.2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Software details</w:delText>
              </w:r>
              <w:r w:rsidDel="00A019E0">
                <w:rPr>
                  <w:noProof/>
                  <w:webHidden/>
                </w:rPr>
                <w:tab/>
                <w:delText>12</w:delText>
              </w:r>
            </w:del>
          </w:ins>
        </w:p>
        <w:p w14:paraId="5FA9861D" w14:textId="77777777" w:rsidR="00707240" w:rsidDel="00A019E0" w:rsidRDefault="00707240">
          <w:pPr>
            <w:pStyle w:val="TOC2"/>
            <w:rPr>
              <w:ins w:id="477" w:author="Bhakti Gandhi [2]" w:date="2015-03-20T10:42:00Z"/>
              <w:del w:id="478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479" w:author="Bhakti Gandhi [2]" w:date="2015-03-20T10:42:00Z">
            <w:del w:id="480" w:author="Bhakti Gandhi" w:date="2015-11-17T14:29:00Z">
              <w:r w:rsidRPr="001B34FC" w:rsidDel="00A019E0">
                <w:rPr>
                  <w:noProof/>
                </w:rPr>
                <w:delText>4.3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Tools</w:delText>
              </w:r>
              <w:r w:rsidDel="00A019E0">
                <w:rPr>
                  <w:noProof/>
                  <w:webHidden/>
                </w:rPr>
                <w:tab/>
                <w:delText>13</w:delText>
              </w:r>
            </w:del>
          </w:ins>
        </w:p>
        <w:p w14:paraId="5FA9861E" w14:textId="77777777" w:rsidR="00707240" w:rsidDel="00A019E0" w:rsidRDefault="00707240">
          <w:pPr>
            <w:pStyle w:val="TOC3"/>
            <w:tabs>
              <w:tab w:val="left" w:pos="1100"/>
              <w:tab w:val="right" w:leader="dot" w:pos="8702"/>
            </w:tabs>
            <w:rPr>
              <w:ins w:id="481" w:author="Bhakti Gandhi [2]" w:date="2015-03-20T10:42:00Z"/>
              <w:del w:id="482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483" w:author="Bhakti Gandhi [2]" w:date="2015-03-20T10:42:00Z">
            <w:del w:id="484" w:author="Bhakti Gandhi" w:date="2015-11-17T14:29:00Z">
              <w:r w:rsidRPr="001B34FC" w:rsidDel="00A019E0">
                <w:rPr>
                  <w:noProof/>
                </w:rPr>
                <w:delText>4.3.1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Resource monitoring tools</w:delText>
              </w:r>
              <w:r w:rsidDel="00A019E0">
                <w:rPr>
                  <w:noProof/>
                  <w:webHidden/>
                </w:rPr>
                <w:tab/>
                <w:delText>13</w:delText>
              </w:r>
            </w:del>
          </w:ins>
        </w:p>
        <w:p w14:paraId="5FA9861F" w14:textId="77777777" w:rsidR="00707240" w:rsidDel="00A019E0" w:rsidRDefault="00707240">
          <w:pPr>
            <w:pStyle w:val="TOC3"/>
            <w:tabs>
              <w:tab w:val="left" w:pos="1100"/>
              <w:tab w:val="right" w:leader="dot" w:pos="8702"/>
            </w:tabs>
            <w:rPr>
              <w:ins w:id="485" w:author="Bhakti Gandhi [2]" w:date="2015-03-20T10:42:00Z"/>
              <w:del w:id="486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487" w:author="Bhakti Gandhi [2]" w:date="2015-03-20T10:42:00Z">
            <w:del w:id="488" w:author="Bhakti Gandhi" w:date="2015-11-17T14:29:00Z">
              <w:r w:rsidRPr="001B34FC" w:rsidDel="00A019E0">
                <w:rPr>
                  <w:noProof/>
                </w:rPr>
                <w:delText>4.3.2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Result analysis tools</w:delText>
              </w:r>
              <w:r w:rsidDel="00A019E0">
                <w:rPr>
                  <w:noProof/>
                  <w:webHidden/>
                </w:rPr>
                <w:tab/>
                <w:delText>13</w:delText>
              </w:r>
            </w:del>
          </w:ins>
        </w:p>
        <w:p w14:paraId="5FA98620" w14:textId="77777777" w:rsidR="00707240" w:rsidDel="00A019E0" w:rsidRDefault="00707240">
          <w:pPr>
            <w:pStyle w:val="TOC1"/>
            <w:tabs>
              <w:tab w:val="left" w:pos="374"/>
              <w:tab w:val="right" w:leader="dot" w:pos="8702"/>
            </w:tabs>
            <w:rPr>
              <w:ins w:id="489" w:author="Bhakti Gandhi [2]" w:date="2015-03-20T10:42:00Z"/>
              <w:del w:id="490" w:author="Bhakti Gandhi" w:date="2015-11-17T14:29:00Z"/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ins w:id="491" w:author="Bhakti Gandhi [2]" w:date="2015-03-20T10:42:00Z">
            <w:del w:id="492" w:author="Bhakti Gandhi" w:date="2015-11-17T14:29:00Z">
              <w:r w:rsidRPr="001B34FC" w:rsidDel="00A019E0">
                <w:rPr>
                  <w:noProof/>
                </w:rPr>
                <w:delText>5</w:delText>
              </w:r>
              <w:r w:rsidDel="00A019E0">
                <w:rPr>
                  <w:rFonts w:asciiTheme="minorHAnsi" w:eastAsiaTheme="minorEastAsia" w:hAnsiTheme="minorHAnsi"/>
                  <w:b w:val="0"/>
                  <w:caps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test design</w:delText>
              </w:r>
              <w:r w:rsidDel="00A019E0">
                <w:rPr>
                  <w:noProof/>
                  <w:webHidden/>
                </w:rPr>
                <w:tab/>
                <w:delText>14</w:delText>
              </w:r>
            </w:del>
          </w:ins>
        </w:p>
        <w:p w14:paraId="5FA98621" w14:textId="77777777" w:rsidR="00707240" w:rsidDel="00A019E0" w:rsidRDefault="00707240">
          <w:pPr>
            <w:pStyle w:val="TOC2"/>
            <w:rPr>
              <w:ins w:id="493" w:author="Bhakti Gandhi [2]" w:date="2015-03-20T10:42:00Z"/>
              <w:del w:id="494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495" w:author="Bhakti Gandhi [2]" w:date="2015-03-20T10:42:00Z">
            <w:del w:id="496" w:author="Bhakti Gandhi" w:date="2015-11-17T14:29:00Z">
              <w:r w:rsidRPr="001B34FC" w:rsidDel="00A019E0">
                <w:rPr>
                  <w:noProof/>
                </w:rPr>
                <w:delText>5.1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Test Design</w:delText>
              </w:r>
              <w:r w:rsidDel="00A019E0">
                <w:rPr>
                  <w:noProof/>
                  <w:webHidden/>
                </w:rPr>
                <w:tab/>
                <w:delText>14</w:delText>
              </w:r>
            </w:del>
          </w:ins>
        </w:p>
        <w:p w14:paraId="5FA98622" w14:textId="77777777" w:rsidR="00707240" w:rsidDel="00A019E0" w:rsidRDefault="00707240">
          <w:pPr>
            <w:pStyle w:val="TOC3"/>
            <w:tabs>
              <w:tab w:val="left" w:pos="1100"/>
              <w:tab w:val="right" w:leader="dot" w:pos="8702"/>
            </w:tabs>
            <w:rPr>
              <w:ins w:id="497" w:author="Bhakti Gandhi [2]" w:date="2015-03-20T10:42:00Z"/>
              <w:del w:id="498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499" w:author="Bhakti Gandhi [2]" w:date="2015-03-20T10:42:00Z">
            <w:del w:id="500" w:author="Bhakti Gandhi" w:date="2015-11-17T14:29:00Z">
              <w:r w:rsidRPr="001B34FC" w:rsidDel="00A019E0">
                <w:rPr>
                  <w:noProof/>
                </w:rPr>
                <w:delText>5.1.1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Pre Test Setup</w:delText>
              </w:r>
              <w:r w:rsidDel="00A019E0">
                <w:rPr>
                  <w:noProof/>
                  <w:webHidden/>
                </w:rPr>
                <w:tab/>
                <w:delText>14</w:delText>
              </w:r>
            </w:del>
          </w:ins>
        </w:p>
        <w:p w14:paraId="5FA98623" w14:textId="77777777" w:rsidR="00707240" w:rsidDel="00A019E0" w:rsidRDefault="00707240">
          <w:pPr>
            <w:pStyle w:val="TOC2"/>
            <w:rPr>
              <w:ins w:id="501" w:author="Bhakti Gandhi [2]" w:date="2015-03-20T10:42:00Z"/>
              <w:del w:id="502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503" w:author="Bhakti Gandhi [2]" w:date="2015-03-20T10:42:00Z">
            <w:del w:id="504" w:author="Bhakti Gandhi" w:date="2015-11-17T14:29:00Z">
              <w:r w:rsidRPr="001B34FC" w:rsidDel="00A019E0">
                <w:rPr>
                  <w:noProof/>
                </w:rPr>
                <w:delText>5.2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Test Methodology for Hybris</w:delText>
              </w:r>
              <w:r w:rsidDel="00A019E0">
                <w:rPr>
                  <w:noProof/>
                  <w:webHidden/>
                </w:rPr>
                <w:tab/>
                <w:delText>14</w:delText>
              </w:r>
            </w:del>
          </w:ins>
        </w:p>
        <w:p w14:paraId="5FA98624" w14:textId="77777777" w:rsidR="00707240" w:rsidDel="00A019E0" w:rsidRDefault="00707240">
          <w:pPr>
            <w:pStyle w:val="TOC3"/>
            <w:tabs>
              <w:tab w:val="left" w:pos="1100"/>
              <w:tab w:val="right" w:leader="dot" w:pos="8702"/>
            </w:tabs>
            <w:rPr>
              <w:ins w:id="505" w:author="Bhakti Gandhi [2]" w:date="2015-03-20T10:42:00Z"/>
              <w:del w:id="506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507" w:author="Bhakti Gandhi [2]" w:date="2015-03-20T10:42:00Z">
            <w:del w:id="508" w:author="Bhakti Gandhi" w:date="2015-11-17T14:29:00Z">
              <w:r w:rsidRPr="001B34FC" w:rsidDel="00A019E0">
                <w:rPr>
                  <w:noProof/>
                </w:rPr>
                <w:delText>5.2.1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Hybris: Express Enrollment</w:delText>
              </w:r>
              <w:r w:rsidDel="00A019E0">
                <w:rPr>
                  <w:noProof/>
                  <w:webHidden/>
                </w:rPr>
                <w:tab/>
                <w:delText>14</w:delText>
              </w:r>
            </w:del>
          </w:ins>
        </w:p>
        <w:p w14:paraId="5FA98625" w14:textId="77777777" w:rsidR="00707240" w:rsidDel="00A019E0" w:rsidRDefault="00707240">
          <w:pPr>
            <w:pStyle w:val="TOC3"/>
            <w:tabs>
              <w:tab w:val="left" w:pos="1100"/>
              <w:tab w:val="right" w:leader="dot" w:pos="8702"/>
            </w:tabs>
            <w:rPr>
              <w:ins w:id="509" w:author="Bhakti Gandhi [2]" w:date="2015-03-20T10:42:00Z"/>
              <w:del w:id="510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511" w:author="Bhakti Gandhi [2]" w:date="2015-03-20T10:42:00Z">
            <w:del w:id="512" w:author="Bhakti Gandhi" w:date="2015-11-17T14:29:00Z">
              <w:r w:rsidRPr="001B34FC" w:rsidDel="00A019E0">
                <w:rPr>
                  <w:noProof/>
                </w:rPr>
                <w:delText>5.2.2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Hybris: Standard Enrollment</w:delText>
              </w:r>
              <w:r w:rsidDel="00A019E0">
                <w:rPr>
                  <w:noProof/>
                  <w:webHidden/>
                </w:rPr>
                <w:tab/>
                <w:delText>15</w:delText>
              </w:r>
            </w:del>
          </w:ins>
        </w:p>
        <w:p w14:paraId="5FA98626" w14:textId="77777777" w:rsidR="00707240" w:rsidDel="00A019E0" w:rsidRDefault="00707240">
          <w:pPr>
            <w:pStyle w:val="TOC3"/>
            <w:tabs>
              <w:tab w:val="left" w:pos="1100"/>
              <w:tab w:val="right" w:leader="dot" w:pos="8702"/>
            </w:tabs>
            <w:rPr>
              <w:ins w:id="513" w:author="Bhakti Gandhi [2]" w:date="2015-03-20T10:42:00Z"/>
              <w:del w:id="514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515" w:author="Bhakti Gandhi [2]" w:date="2015-03-20T10:42:00Z">
            <w:del w:id="516" w:author="Bhakti Gandhi" w:date="2015-11-17T14:29:00Z">
              <w:r w:rsidRPr="001B34FC" w:rsidDel="00A019E0">
                <w:rPr>
                  <w:noProof/>
                </w:rPr>
                <w:delText>5.2.3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Hybris: Browsing</w:delText>
              </w:r>
              <w:r w:rsidDel="00A019E0">
                <w:rPr>
                  <w:noProof/>
                  <w:webHidden/>
                </w:rPr>
                <w:tab/>
                <w:delText>16</w:delText>
              </w:r>
            </w:del>
          </w:ins>
        </w:p>
        <w:p w14:paraId="5FA98627" w14:textId="77777777" w:rsidR="00707240" w:rsidDel="00A019E0" w:rsidRDefault="00707240">
          <w:pPr>
            <w:pStyle w:val="TOC3"/>
            <w:tabs>
              <w:tab w:val="left" w:pos="1100"/>
              <w:tab w:val="right" w:leader="dot" w:pos="8702"/>
            </w:tabs>
            <w:rPr>
              <w:ins w:id="517" w:author="Bhakti Gandhi [2]" w:date="2015-03-20T10:42:00Z"/>
              <w:del w:id="518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519" w:author="Bhakti Gandhi [2]" w:date="2015-03-20T10:42:00Z">
            <w:del w:id="520" w:author="Bhakti Gandhi" w:date="2015-11-17T14:29:00Z">
              <w:r w:rsidRPr="001B34FC" w:rsidDel="00A019E0">
                <w:rPr>
                  <w:noProof/>
                </w:rPr>
                <w:delText>5.2.4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Hybris: Adhoc orders</w:delText>
              </w:r>
              <w:r w:rsidDel="00A019E0">
                <w:rPr>
                  <w:noProof/>
                  <w:webHidden/>
                </w:rPr>
                <w:tab/>
                <w:delText>16</w:delText>
              </w:r>
            </w:del>
          </w:ins>
        </w:p>
        <w:p w14:paraId="5FA98628" w14:textId="77777777" w:rsidR="00707240" w:rsidDel="00A019E0" w:rsidRDefault="00707240">
          <w:pPr>
            <w:pStyle w:val="TOC3"/>
            <w:tabs>
              <w:tab w:val="left" w:pos="1100"/>
              <w:tab w:val="right" w:leader="dot" w:pos="8702"/>
            </w:tabs>
            <w:rPr>
              <w:ins w:id="521" w:author="Bhakti Gandhi [2]" w:date="2015-03-20T10:42:00Z"/>
              <w:del w:id="522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523" w:author="Bhakti Gandhi [2]" w:date="2015-03-20T10:42:00Z">
            <w:del w:id="524" w:author="Bhakti Gandhi" w:date="2015-11-17T14:29:00Z">
              <w:r w:rsidRPr="001B34FC" w:rsidDel="00A019E0">
                <w:rPr>
                  <w:noProof/>
                </w:rPr>
                <w:delText>5.2.5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Hybris: PC / RC orders</w:delText>
              </w:r>
              <w:r w:rsidDel="00A019E0">
                <w:rPr>
                  <w:noProof/>
                  <w:webHidden/>
                </w:rPr>
                <w:tab/>
                <w:delText>17</w:delText>
              </w:r>
            </w:del>
          </w:ins>
        </w:p>
        <w:p w14:paraId="5FA98629" w14:textId="77777777" w:rsidR="00707240" w:rsidDel="00A019E0" w:rsidRDefault="00707240">
          <w:pPr>
            <w:pStyle w:val="TOC3"/>
            <w:tabs>
              <w:tab w:val="left" w:pos="1100"/>
              <w:tab w:val="right" w:leader="dot" w:pos="8702"/>
            </w:tabs>
            <w:rPr>
              <w:ins w:id="525" w:author="Bhakti Gandhi [2]" w:date="2015-03-20T10:42:00Z"/>
              <w:del w:id="526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527" w:author="Bhakti Gandhi [2]" w:date="2015-03-20T10:42:00Z">
            <w:del w:id="528" w:author="Bhakti Gandhi" w:date="2015-11-17T14:29:00Z">
              <w:r w:rsidRPr="001B34FC" w:rsidDel="00A019E0">
                <w:rPr>
                  <w:noProof/>
                </w:rPr>
                <w:delText>5.2.6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Hybris: Edit PC Perks or CRP orders</w:delText>
              </w:r>
              <w:r w:rsidDel="00A019E0">
                <w:rPr>
                  <w:noProof/>
                  <w:webHidden/>
                </w:rPr>
                <w:tab/>
                <w:delText>18</w:delText>
              </w:r>
            </w:del>
          </w:ins>
        </w:p>
        <w:p w14:paraId="5FA9862A" w14:textId="77777777" w:rsidR="00707240" w:rsidDel="00A019E0" w:rsidRDefault="00707240">
          <w:pPr>
            <w:pStyle w:val="TOC3"/>
            <w:tabs>
              <w:tab w:val="left" w:pos="1100"/>
              <w:tab w:val="right" w:leader="dot" w:pos="8702"/>
            </w:tabs>
            <w:rPr>
              <w:ins w:id="529" w:author="Bhakti Gandhi [2]" w:date="2015-03-20T10:42:00Z"/>
              <w:del w:id="530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531" w:author="Bhakti Gandhi [2]" w:date="2015-03-20T10:42:00Z">
            <w:del w:id="532" w:author="Bhakti Gandhi" w:date="2015-11-17T14:29:00Z">
              <w:r w:rsidRPr="001B34FC" w:rsidDel="00A019E0">
                <w:rPr>
                  <w:noProof/>
                </w:rPr>
                <w:delText>5.2.7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Hybris: Mixed transaction call flow</w:delText>
              </w:r>
              <w:r w:rsidDel="00A019E0">
                <w:rPr>
                  <w:noProof/>
                  <w:webHidden/>
                </w:rPr>
                <w:tab/>
                <w:delText>18</w:delText>
              </w:r>
            </w:del>
          </w:ins>
        </w:p>
        <w:p w14:paraId="5FA9862B" w14:textId="77777777" w:rsidR="00707240" w:rsidDel="00A019E0" w:rsidRDefault="00707240">
          <w:pPr>
            <w:pStyle w:val="TOC3"/>
            <w:tabs>
              <w:tab w:val="left" w:pos="1100"/>
              <w:tab w:val="right" w:leader="dot" w:pos="8702"/>
            </w:tabs>
            <w:rPr>
              <w:ins w:id="533" w:author="Bhakti Gandhi [2]" w:date="2015-03-20T10:42:00Z"/>
              <w:del w:id="534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535" w:author="Bhakti Gandhi [2]" w:date="2015-03-20T10:42:00Z">
            <w:del w:id="536" w:author="Bhakti Gandhi" w:date="2015-11-17T14:29:00Z">
              <w:r w:rsidRPr="001B34FC" w:rsidDel="00A019E0">
                <w:rPr>
                  <w:noProof/>
                </w:rPr>
                <w:delText>5.2.8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Hybris: Mixed transaction call flow for a long duration</w:delText>
              </w:r>
              <w:r w:rsidDel="00A019E0">
                <w:rPr>
                  <w:noProof/>
                  <w:webHidden/>
                </w:rPr>
                <w:tab/>
                <w:delText>19</w:delText>
              </w:r>
            </w:del>
          </w:ins>
        </w:p>
        <w:p w14:paraId="5FA9862C" w14:textId="77777777" w:rsidR="00707240" w:rsidDel="00A019E0" w:rsidRDefault="00707240">
          <w:pPr>
            <w:pStyle w:val="TOC3"/>
            <w:tabs>
              <w:tab w:val="left" w:pos="1100"/>
              <w:tab w:val="right" w:leader="dot" w:pos="8702"/>
            </w:tabs>
            <w:rPr>
              <w:ins w:id="537" w:author="Bhakti Gandhi [2]" w:date="2015-03-20T10:42:00Z"/>
              <w:del w:id="538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539" w:author="Bhakti Gandhi [2]" w:date="2015-03-20T10:42:00Z">
            <w:del w:id="540" w:author="Bhakti Gandhi" w:date="2015-11-17T14:29:00Z">
              <w:r w:rsidRPr="001B34FC" w:rsidDel="00A019E0">
                <w:rPr>
                  <w:noProof/>
                </w:rPr>
                <w:delText>5.2.9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Autoship cronjob</w:delText>
              </w:r>
              <w:r w:rsidDel="00A019E0">
                <w:rPr>
                  <w:noProof/>
                  <w:webHidden/>
                </w:rPr>
                <w:tab/>
                <w:delText>20</w:delText>
              </w:r>
            </w:del>
          </w:ins>
        </w:p>
        <w:p w14:paraId="5FA9862D" w14:textId="77777777" w:rsidR="00707240" w:rsidDel="00A019E0" w:rsidRDefault="00707240">
          <w:pPr>
            <w:pStyle w:val="TOC3"/>
            <w:tabs>
              <w:tab w:val="left" w:pos="1100"/>
              <w:tab w:val="right" w:leader="dot" w:pos="8702"/>
            </w:tabs>
            <w:rPr>
              <w:ins w:id="541" w:author="Bhakti Gandhi [2]" w:date="2015-03-20T10:42:00Z"/>
              <w:del w:id="542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543" w:author="Bhakti Gandhi [2]" w:date="2015-03-20T10:42:00Z">
            <w:del w:id="544" w:author="Bhakti Gandhi" w:date="2015-11-17T14:29:00Z">
              <w:r w:rsidRPr="001B34FC" w:rsidDel="00A019E0">
                <w:rPr>
                  <w:noProof/>
                </w:rPr>
                <w:delText>5.2.10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Hybris mixed call flow + Autoship cronjob</w:delText>
              </w:r>
              <w:r w:rsidDel="00A019E0">
                <w:rPr>
                  <w:noProof/>
                  <w:webHidden/>
                </w:rPr>
                <w:tab/>
                <w:delText>21</w:delText>
              </w:r>
            </w:del>
          </w:ins>
        </w:p>
        <w:p w14:paraId="5FA9862E" w14:textId="77777777" w:rsidR="00707240" w:rsidDel="00A019E0" w:rsidRDefault="00707240">
          <w:pPr>
            <w:pStyle w:val="TOC3"/>
            <w:tabs>
              <w:tab w:val="left" w:pos="1100"/>
              <w:tab w:val="right" w:leader="dot" w:pos="8702"/>
            </w:tabs>
            <w:rPr>
              <w:ins w:id="545" w:author="Bhakti Gandhi [2]" w:date="2015-03-20T10:42:00Z"/>
              <w:del w:id="546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547" w:author="Bhakti Gandhi [2]" w:date="2015-03-20T10:42:00Z">
            <w:del w:id="548" w:author="Bhakti Gandhi" w:date="2015-11-17T14:29:00Z">
              <w:r w:rsidRPr="001B34FC" w:rsidDel="00A019E0">
                <w:rPr>
                  <w:noProof/>
                </w:rPr>
                <w:delText>5.2.11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Hybris mixed call flow + Autoship cron job + Boomi</w:delText>
              </w:r>
              <w:r w:rsidDel="00A019E0">
                <w:rPr>
                  <w:noProof/>
                  <w:webHidden/>
                </w:rPr>
                <w:tab/>
                <w:delText>21</w:delText>
              </w:r>
            </w:del>
          </w:ins>
        </w:p>
        <w:p w14:paraId="5FA9862F" w14:textId="77777777" w:rsidR="00707240" w:rsidDel="00A019E0" w:rsidRDefault="00707240">
          <w:pPr>
            <w:pStyle w:val="TOC2"/>
            <w:rPr>
              <w:ins w:id="549" w:author="Bhakti Gandhi [2]" w:date="2015-03-20T10:42:00Z"/>
              <w:del w:id="550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551" w:author="Bhakti Gandhi [2]" w:date="2015-03-20T10:42:00Z">
            <w:del w:id="552" w:author="Bhakti Gandhi" w:date="2015-11-17T14:29:00Z">
              <w:r w:rsidRPr="001B34FC" w:rsidDel="00A019E0">
                <w:rPr>
                  <w:noProof/>
                </w:rPr>
                <w:delText>5.3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Test Methodology for EIS</w:delText>
              </w:r>
              <w:r w:rsidDel="00A019E0">
                <w:rPr>
                  <w:noProof/>
                  <w:webHidden/>
                </w:rPr>
                <w:tab/>
                <w:delText>21</w:delText>
              </w:r>
            </w:del>
          </w:ins>
        </w:p>
        <w:p w14:paraId="5FA98630" w14:textId="77777777" w:rsidR="00707240" w:rsidDel="00A019E0" w:rsidRDefault="00707240">
          <w:pPr>
            <w:pStyle w:val="TOC3"/>
            <w:tabs>
              <w:tab w:val="left" w:pos="1100"/>
              <w:tab w:val="right" w:leader="dot" w:pos="8702"/>
            </w:tabs>
            <w:rPr>
              <w:ins w:id="553" w:author="Bhakti Gandhi [2]" w:date="2015-03-20T10:42:00Z"/>
              <w:del w:id="554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555" w:author="Bhakti Gandhi [2]" w:date="2015-03-20T10:42:00Z">
            <w:del w:id="556" w:author="Bhakti Gandhi" w:date="2015-11-17T14:29:00Z">
              <w:r w:rsidRPr="001B34FC" w:rsidDel="00A019E0">
                <w:rPr>
                  <w:noProof/>
                </w:rPr>
                <w:delText>5.3.1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EIS: Hybris</w:delText>
              </w:r>
              <w:r w:rsidDel="00A019E0">
                <w:rPr>
                  <w:noProof/>
                  <w:webHidden/>
                </w:rPr>
                <w:tab/>
                <w:delText>22</w:delText>
              </w:r>
            </w:del>
          </w:ins>
        </w:p>
        <w:p w14:paraId="5FA98631" w14:textId="77777777" w:rsidR="00707240" w:rsidDel="00A019E0" w:rsidRDefault="00707240">
          <w:pPr>
            <w:pStyle w:val="TOC3"/>
            <w:tabs>
              <w:tab w:val="left" w:pos="1100"/>
              <w:tab w:val="right" w:leader="dot" w:pos="8702"/>
            </w:tabs>
            <w:rPr>
              <w:ins w:id="557" w:author="Bhakti Gandhi [2]" w:date="2015-03-20T10:42:00Z"/>
              <w:del w:id="558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559" w:author="Bhakti Gandhi [2]" w:date="2015-03-20T10:42:00Z">
            <w:del w:id="560" w:author="Bhakti Gandhi" w:date="2015-11-17T14:29:00Z">
              <w:r w:rsidRPr="001B34FC" w:rsidDel="00A019E0">
                <w:rPr>
                  <w:noProof/>
                </w:rPr>
                <w:delText>5.3.2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EIS: Pulse</w:delText>
              </w:r>
              <w:r w:rsidDel="00A019E0">
                <w:rPr>
                  <w:noProof/>
                  <w:webHidden/>
                </w:rPr>
                <w:tab/>
                <w:delText>22</w:delText>
              </w:r>
            </w:del>
          </w:ins>
        </w:p>
        <w:p w14:paraId="5FA98632" w14:textId="77777777" w:rsidR="00707240" w:rsidDel="00A019E0" w:rsidRDefault="00707240">
          <w:pPr>
            <w:pStyle w:val="TOC3"/>
            <w:tabs>
              <w:tab w:val="left" w:pos="1100"/>
              <w:tab w:val="right" w:leader="dot" w:pos="8702"/>
            </w:tabs>
            <w:rPr>
              <w:ins w:id="561" w:author="Bhakti Gandhi [2]" w:date="2015-03-20T10:42:00Z"/>
              <w:del w:id="562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563" w:author="Bhakti Gandhi [2]" w:date="2015-03-20T10:42:00Z">
            <w:del w:id="564" w:author="Bhakti Gandhi" w:date="2015-11-17T14:29:00Z">
              <w:r w:rsidRPr="001B34FC" w:rsidDel="00A019E0">
                <w:rPr>
                  <w:noProof/>
                </w:rPr>
                <w:delText>5.3.3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EIS: Pulse + Hybris + Iframe</w:delText>
              </w:r>
              <w:r w:rsidDel="00A019E0">
                <w:rPr>
                  <w:noProof/>
                  <w:webHidden/>
                </w:rPr>
                <w:tab/>
                <w:delText>23</w:delText>
              </w:r>
            </w:del>
          </w:ins>
        </w:p>
        <w:p w14:paraId="5FA98633" w14:textId="77777777" w:rsidR="00707240" w:rsidDel="00A019E0" w:rsidRDefault="00707240">
          <w:pPr>
            <w:pStyle w:val="TOC3"/>
            <w:tabs>
              <w:tab w:val="left" w:pos="1100"/>
              <w:tab w:val="right" w:leader="dot" w:pos="8702"/>
            </w:tabs>
            <w:rPr>
              <w:ins w:id="565" w:author="Bhakti Gandhi [2]" w:date="2015-03-20T10:42:00Z"/>
              <w:del w:id="566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ins w:id="567" w:author="Bhakti Gandhi [2]" w:date="2015-03-20T10:42:00Z">
            <w:del w:id="568" w:author="Bhakti Gandhi" w:date="2015-11-17T14:29:00Z">
              <w:r w:rsidRPr="001B34FC" w:rsidDel="00A019E0">
                <w:rPr>
                  <w:noProof/>
                </w:rPr>
                <w:delText>5.3.4</w:delText>
              </w:r>
              <w:r w:rsidDel="00A019E0">
                <w:rPr>
                  <w:rFonts w:asciiTheme="minorHAnsi" w:eastAsiaTheme="minorEastAsia" w:hAnsiTheme="minorHAnsi"/>
                  <w:i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EIS: Pulse + Hybris + Iframe Long duration</w:delText>
              </w:r>
              <w:r w:rsidDel="00A019E0">
                <w:rPr>
                  <w:noProof/>
                  <w:webHidden/>
                </w:rPr>
                <w:tab/>
                <w:delText>24</w:delText>
              </w:r>
            </w:del>
          </w:ins>
        </w:p>
        <w:p w14:paraId="5FA98634" w14:textId="77777777" w:rsidR="00707240" w:rsidDel="00A019E0" w:rsidRDefault="00707240">
          <w:pPr>
            <w:pStyle w:val="TOC2"/>
            <w:rPr>
              <w:ins w:id="569" w:author="Bhakti Gandhi [2]" w:date="2015-03-20T10:42:00Z"/>
              <w:del w:id="570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571" w:author="Bhakti Gandhi [2]" w:date="2015-03-20T10:42:00Z">
            <w:del w:id="572" w:author="Bhakti Gandhi" w:date="2015-11-17T14:29:00Z">
              <w:r w:rsidRPr="001B34FC" w:rsidDel="00A019E0">
                <w:rPr>
                  <w:noProof/>
                </w:rPr>
                <w:delText>5.4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Post Test</w:delText>
              </w:r>
              <w:r w:rsidDel="00A019E0">
                <w:rPr>
                  <w:noProof/>
                  <w:webHidden/>
                </w:rPr>
                <w:tab/>
                <w:delText>24</w:delText>
              </w:r>
            </w:del>
          </w:ins>
        </w:p>
        <w:p w14:paraId="5FA98635" w14:textId="77777777" w:rsidR="00707240" w:rsidDel="00A019E0" w:rsidRDefault="00707240">
          <w:pPr>
            <w:pStyle w:val="TOC2"/>
            <w:rPr>
              <w:ins w:id="573" w:author="Bhakti Gandhi [2]" w:date="2015-03-20T10:42:00Z"/>
              <w:del w:id="574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575" w:author="Bhakti Gandhi [2]" w:date="2015-03-20T10:42:00Z">
            <w:del w:id="576" w:author="Bhakti Gandhi" w:date="2015-11-17T14:29:00Z">
              <w:r w:rsidRPr="001B34FC" w:rsidDel="00A019E0">
                <w:rPr>
                  <w:noProof/>
                </w:rPr>
                <w:delText>5.5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Test Reporting</w:delText>
              </w:r>
              <w:r w:rsidDel="00A019E0">
                <w:rPr>
                  <w:noProof/>
                  <w:webHidden/>
                </w:rPr>
                <w:tab/>
                <w:delText>25</w:delText>
              </w:r>
            </w:del>
          </w:ins>
        </w:p>
        <w:p w14:paraId="5FA98636" w14:textId="77777777" w:rsidR="00707240" w:rsidDel="00A019E0" w:rsidRDefault="00707240">
          <w:pPr>
            <w:pStyle w:val="TOC2"/>
            <w:rPr>
              <w:ins w:id="577" w:author="Bhakti Gandhi [2]" w:date="2015-03-20T10:42:00Z"/>
              <w:del w:id="578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579" w:author="Bhakti Gandhi [2]" w:date="2015-03-20T10:42:00Z">
            <w:del w:id="580" w:author="Bhakti Gandhi" w:date="2015-11-17T14:29:00Z">
              <w:r w:rsidRPr="001B34FC" w:rsidDel="00A019E0">
                <w:rPr>
                  <w:noProof/>
                </w:rPr>
                <w:delText>5.6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Test Metric</w:delText>
              </w:r>
              <w:r w:rsidDel="00A019E0">
                <w:rPr>
                  <w:noProof/>
                  <w:webHidden/>
                </w:rPr>
                <w:tab/>
                <w:delText>25</w:delText>
              </w:r>
            </w:del>
          </w:ins>
        </w:p>
        <w:p w14:paraId="5FA98637" w14:textId="77777777" w:rsidR="00707240" w:rsidDel="00A019E0" w:rsidRDefault="00707240">
          <w:pPr>
            <w:pStyle w:val="TOC2"/>
            <w:rPr>
              <w:ins w:id="581" w:author="Bhakti Gandhi [2]" w:date="2015-03-20T10:42:00Z"/>
              <w:del w:id="582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583" w:author="Bhakti Gandhi [2]" w:date="2015-03-20T10:42:00Z">
            <w:del w:id="584" w:author="Bhakti Gandhi" w:date="2015-11-17T14:29:00Z">
              <w:r w:rsidRPr="001B34FC" w:rsidDel="00A019E0">
                <w:rPr>
                  <w:noProof/>
                </w:rPr>
                <w:delText>5.7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Defect Management</w:delText>
              </w:r>
              <w:r w:rsidDel="00A019E0">
                <w:rPr>
                  <w:noProof/>
                  <w:webHidden/>
                </w:rPr>
                <w:tab/>
                <w:delText>25</w:delText>
              </w:r>
            </w:del>
          </w:ins>
        </w:p>
        <w:p w14:paraId="5FA98638" w14:textId="77777777" w:rsidR="00707240" w:rsidDel="00A019E0" w:rsidRDefault="00707240">
          <w:pPr>
            <w:pStyle w:val="TOC1"/>
            <w:tabs>
              <w:tab w:val="left" w:pos="374"/>
              <w:tab w:val="right" w:leader="dot" w:pos="8702"/>
            </w:tabs>
            <w:rPr>
              <w:ins w:id="585" w:author="Bhakti Gandhi [2]" w:date="2015-03-20T10:42:00Z"/>
              <w:del w:id="586" w:author="Bhakti Gandhi" w:date="2015-11-17T14:29:00Z"/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ins w:id="587" w:author="Bhakti Gandhi [2]" w:date="2015-03-20T10:42:00Z">
            <w:del w:id="588" w:author="Bhakti Gandhi" w:date="2015-11-17T14:29:00Z">
              <w:r w:rsidRPr="001B34FC" w:rsidDel="00A019E0">
                <w:rPr>
                  <w:noProof/>
                </w:rPr>
                <w:delText>6</w:delText>
              </w:r>
              <w:r w:rsidDel="00A019E0">
                <w:rPr>
                  <w:rFonts w:asciiTheme="minorHAnsi" w:eastAsiaTheme="minorEastAsia" w:hAnsiTheme="minorHAnsi"/>
                  <w:b w:val="0"/>
                  <w:caps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Deliverables</w:delText>
              </w:r>
              <w:r w:rsidDel="00A019E0">
                <w:rPr>
                  <w:noProof/>
                  <w:webHidden/>
                </w:rPr>
                <w:tab/>
                <w:delText>26</w:delText>
              </w:r>
            </w:del>
          </w:ins>
        </w:p>
        <w:p w14:paraId="5FA98639" w14:textId="77777777" w:rsidR="00707240" w:rsidDel="00A019E0" w:rsidRDefault="00707240">
          <w:pPr>
            <w:pStyle w:val="TOC2"/>
            <w:rPr>
              <w:ins w:id="589" w:author="Bhakti Gandhi [2]" w:date="2015-03-20T10:42:00Z"/>
              <w:del w:id="590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591" w:author="Bhakti Gandhi [2]" w:date="2015-03-20T10:42:00Z">
            <w:del w:id="592" w:author="Bhakti Gandhi" w:date="2015-11-17T14:29:00Z">
              <w:r w:rsidRPr="001B34FC" w:rsidDel="00A019E0">
                <w:rPr>
                  <w:noProof/>
                </w:rPr>
                <w:delText>6.1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Test Plan Document</w:delText>
              </w:r>
              <w:r w:rsidDel="00A019E0">
                <w:rPr>
                  <w:noProof/>
                  <w:webHidden/>
                </w:rPr>
                <w:tab/>
                <w:delText>26</w:delText>
              </w:r>
            </w:del>
          </w:ins>
        </w:p>
        <w:p w14:paraId="5FA9863A" w14:textId="77777777" w:rsidR="00707240" w:rsidDel="00A019E0" w:rsidRDefault="00707240">
          <w:pPr>
            <w:pStyle w:val="TOC2"/>
            <w:rPr>
              <w:ins w:id="593" w:author="Bhakti Gandhi [2]" w:date="2015-03-20T10:42:00Z"/>
              <w:del w:id="594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595" w:author="Bhakti Gandhi [2]" w:date="2015-03-20T10:42:00Z">
            <w:del w:id="596" w:author="Bhakti Gandhi" w:date="2015-11-17T14:29:00Z">
              <w:r w:rsidRPr="001B34FC" w:rsidDel="00A019E0">
                <w:rPr>
                  <w:noProof/>
                </w:rPr>
                <w:delText>6.2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Detailed Test Results</w:delText>
              </w:r>
              <w:r w:rsidDel="00A019E0">
                <w:rPr>
                  <w:noProof/>
                  <w:webHidden/>
                </w:rPr>
                <w:tab/>
                <w:delText>26</w:delText>
              </w:r>
            </w:del>
          </w:ins>
        </w:p>
        <w:p w14:paraId="5FA9863B" w14:textId="77777777" w:rsidR="00707240" w:rsidDel="00A019E0" w:rsidRDefault="00707240">
          <w:pPr>
            <w:pStyle w:val="TOC2"/>
            <w:rPr>
              <w:ins w:id="597" w:author="Bhakti Gandhi [2]" w:date="2015-03-20T10:42:00Z"/>
              <w:del w:id="598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ins w:id="599" w:author="Bhakti Gandhi [2]" w:date="2015-03-20T10:42:00Z">
            <w:del w:id="600" w:author="Bhakti Gandhi" w:date="2015-11-17T14:29:00Z">
              <w:r w:rsidRPr="001B34FC" w:rsidDel="00A019E0">
                <w:rPr>
                  <w:noProof/>
                </w:rPr>
                <w:delText>6.3</w:delText>
              </w:r>
              <w:r w:rsidDel="00A019E0">
                <w:rPr>
                  <w:rFonts w:asciiTheme="minorHAnsi" w:eastAsiaTheme="minorEastAsia" w:hAnsiTheme="minorHAnsi"/>
                  <w:smallCaps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Final Test Report</w:delText>
              </w:r>
              <w:r w:rsidDel="00A019E0">
                <w:rPr>
                  <w:noProof/>
                  <w:webHidden/>
                </w:rPr>
                <w:tab/>
                <w:delText>26</w:delText>
              </w:r>
            </w:del>
          </w:ins>
        </w:p>
        <w:p w14:paraId="5FA9863C" w14:textId="77777777" w:rsidR="00707240" w:rsidDel="00A019E0" w:rsidRDefault="00707240">
          <w:pPr>
            <w:pStyle w:val="TOC1"/>
            <w:tabs>
              <w:tab w:val="left" w:pos="374"/>
              <w:tab w:val="right" w:leader="dot" w:pos="8702"/>
            </w:tabs>
            <w:rPr>
              <w:ins w:id="601" w:author="Bhakti Gandhi [2]" w:date="2015-03-20T10:42:00Z"/>
              <w:del w:id="602" w:author="Bhakti Gandhi" w:date="2015-11-17T14:29:00Z"/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ins w:id="603" w:author="Bhakti Gandhi [2]" w:date="2015-03-20T10:42:00Z">
            <w:del w:id="604" w:author="Bhakti Gandhi" w:date="2015-11-17T14:29:00Z">
              <w:r w:rsidRPr="001B34FC" w:rsidDel="00A019E0">
                <w:rPr>
                  <w:noProof/>
                </w:rPr>
                <w:delText>7</w:delText>
              </w:r>
              <w:r w:rsidDel="00A019E0">
                <w:rPr>
                  <w:rFonts w:asciiTheme="minorHAnsi" w:eastAsiaTheme="minorEastAsia" w:hAnsiTheme="minorHAnsi"/>
                  <w:b w:val="0"/>
                  <w:caps w:val="0"/>
                  <w:noProof/>
                  <w:sz w:val="22"/>
                </w:rPr>
                <w:tab/>
              </w:r>
              <w:r w:rsidRPr="001B34FC" w:rsidDel="00A019E0">
                <w:rPr>
                  <w:noProof/>
                </w:rPr>
                <w:delText>SLA</w:delText>
              </w:r>
              <w:r w:rsidDel="00A019E0">
                <w:rPr>
                  <w:noProof/>
                  <w:webHidden/>
                </w:rPr>
                <w:tab/>
                <w:delText>27</w:delText>
              </w:r>
            </w:del>
          </w:ins>
        </w:p>
        <w:p w14:paraId="5FA9863D" w14:textId="77777777" w:rsidR="00FC2D84" w:rsidDel="00A019E0" w:rsidRDefault="00FC2D84">
          <w:pPr>
            <w:pStyle w:val="TOC1"/>
            <w:tabs>
              <w:tab w:val="left" w:pos="374"/>
              <w:tab w:val="right" w:leader="dot" w:pos="8702"/>
            </w:tabs>
            <w:rPr>
              <w:del w:id="605" w:author="Bhakti Gandhi" w:date="2015-11-17T14:29:00Z"/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del w:id="606" w:author="Bhakti Gandhi" w:date="2015-11-17T14:29:00Z">
            <w:r w:rsidRPr="00FC4818" w:rsidDel="00A019E0">
              <w:rPr>
                <w:noProof/>
              </w:rPr>
              <w:delText>0</w:delText>
            </w:r>
            <w:r w:rsidDel="00A019E0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Document Control</w:delText>
            </w:r>
            <w:r w:rsidDel="00A019E0">
              <w:rPr>
                <w:noProof/>
                <w:webHidden/>
              </w:rPr>
              <w:tab/>
              <w:delText>3</w:delText>
            </w:r>
          </w:del>
        </w:p>
        <w:p w14:paraId="5FA9863E" w14:textId="77777777" w:rsidR="00FC2D84" w:rsidDel="00A019E0" w:rsidRDefault="00FC2D84">
          <w:pPr>
            <w:pStyle w:val="TOC2"/>
            <w:rPr>
              <w:del w:id="607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del w:id="608" w:author="Bhakti Gandhi" w:date="2015-11-17T14:29:00Z">
            <w:r w:rsidRPr="00FC4818" w:rsidDel="00A019E0">
              <w:rPr>
                <w:noProof/>
              </w:rPr>
              <w:delText>0.1</w:delText>
            </w:r>
            <w:r w:rsidDel="00A019E0"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Revision History</w:delText>
            </w:r>
            <w:r w:rsidDel="00A019E0">
              <w:rPr>
                <w:noProof/>
                <w:webHidden/>
              </w:rPr>
              <w:tab/>
              <w:delText>3</w:delText>
            </w:r>
          </w:del>
        </w:p>
        <w:p w14:paraId="5FA9863F" w14:textId="77777777" w:rsidR="00FC2D84" w:rsidDel="00A019E0" w:rsidRDefault="00FC2D84">
          <w:pPr>
            <w:pStyle w:val="TOC2"/>
            <w:rPr>
              <w:del w:id="609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del w:id="610" w:author="Bhakti Gandhi" w:date="2015-11-17T14:29:00Z">
            <w:r w:rsidRPr="00FC4818" w:rsidDel="00A019E0">
              <w:rPr>
                <w:noProof/>
              </w:rPr>
              <w:delText>0.2</w:delText>
            </w:r>
            <w:r w:rsidDel="00A019E0"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Distribution</w:delText>
            </w:r>
            <w:r w:rsidDel="00A019E0">
              <w:rPr>
                <w:noProof/>
                <w:webHidden/>
              </w:rPr>
              <w:tab/>
              <w:delText>3</w:delText>
            </w:r>
          </w:del>
        </w:p>
        <w:p w14:paraId="5FA98640" w14:textId="77777777" w:rsidR="00FC2D84" w:rsidDel="00A019E0" w:rsidRDefault="00FC2D84">
          <w:pPr>
            <w:pStyle w:val="TOC2"/>
            <w:rPr>
              <w:del w:id="611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del w:id="612" w:author="Bhakti Gandhi" w:date="2015-11-17T14:29:00Z">
            <w:r w:rsidRPr="00FC4818" w:rsidDel="00A019E0">
              <w:rPr>
                <w:noProof/>
              </w:rPr>
              <w:delText>0.3</w:delText>
            </w:r>
            <w:r w:rsidDel="00A019E0"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List of Abbreviations</w:delText>
            </w:r>
            <w:r w:rsidDel="00A019E0">
              <w:rPr>
                <w:noProof/>
                <w:webHidden/>
              </w:rPr>
              <w:tab/>
              <w:delText>3</w:delText>
            </w:r>
          </w:del>
        </w:p>
        <w:p w14:paraId="5FA98641" w14:textId="77777777" w:rsidR="00FC2D84" w:rsidDel="00A019E0" w:rsidRDefault="00FC2D84">
          <w:pPr>
            <w:pStyle w:val="TOC2"/>
            <w:rPr>
              <w:del w:id="613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del w:id="614" w:author="Bhakti Gandhi" w:date="2015-11-17T14:29:00Z">
            <w:r w:rsidRPr="00FC4818" w:rsidDel="00A019E0">
              <w:rPr>
                <w:noProof/>
              </w:rPr>
              <w:delText>0.4</w:delText>
            </w:r>
            <w:r w:rsidDel="00A019E0"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Contents</w:delText>
            </w:r>
            <w:r w:rsidDel="00A019E0">
              <w:rPr>
                <w:noProof/>
                <w:webHidden/>
              </w:rPr>
              <w:tab/>
              <w:delText>4</w:delText>
            </w:r>
          </w:del>
        </w:p>
        <w:p w14:paraId="5FA98642" w14:textId="77777777" w:rsidR="00FC2D84" w:rsidDel="00A019E0" w:rsidRDefault="00FC2D84">
          <w:pPr>
            <w:pStyle w:val="TOC1"/>
            <w:tabs>
              <w:tab w:val="left" w:pos="374"/>
              <w:tab w:val="right" w:leader="dot" w:pos="8702"/>
            </w:tabs>
            <w:rPr>
              <w:del w:id="615" w:author="Bhakti Gandhi" w:date="2015-11-17T14:29:00Z"/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del w:id="616" w:author="Bhakti Gandhi" w:date="2015-11-17T14:29:00Z">
            <w:r w:rsidRPr="00FC4818" w:rsidDel="00A019E0">
              <w:rPr>
                <w:noProof/>
              </w:rPr>
              <w:delText>1</w:delText>
            </w:r>
            <w:r w:rsidDel="00A019E0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Introduction</w:delText>
            </w:r>
            <w:r w:rsidDel="00A019E0">
              <w:rPr>
                <w:noProof/>
                <w:webHidden/>
              </w:rPr>
              <w:tab/>
              <w:delText>6</w:delText>
            </w:r>
          </w:del>
        </w:p>
        <w:p w14:paraId="5FA98643" w14:textId="77777777" w:rsidR="00FC2D84" w:rsidDel="00A019E0" w:rsidRDefault="00FC2D84">
          <w:pPr>
            <w:pStyle w:val="TOC2"/>
            <w:rPr>
              <w:del w:id="617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del w:id="618" w:author="Bhakti Gandhi" w:date="2015-11-17T14:29:00Z">
            <w:r w:rsidRPr="00FC4818" w:rsidDel="00A019E0">
              <w:rPr>
                <w:noProof/>
              </w:rPr>
              <w:delText>1.1</w:delText>
            </w:r>
            <w:r w:rsidDel="00A019E0"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Objectives</w:delText>
            </w:r>
            <w:r w:rsidDel="00A019E0">
              <w:rPr>
                <w:noProof/>
                <w:webHidden/>
              </w:rPr>
              <w:tab/>
              <w:delText>6</w:delText>
            </w:r>
          </w:del>
        </w:p>
        <w:p w14:paraId="5FA98644" w14:textId="77777777" w:rsidR="00FC2D84" w:rsidDel="00A019E0" w:rsidRDefault="00FC2D84">
          <w:pPr>
            <w:pStyle w:val="TOC2"/>
            <w:rPr>
              <w:del w:id="619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del w:id="620" w:author="Bhakti Gandhi" w:date="2015-11-17T14:29:00Z">
            <w:r w:rsidRPr="00FC4818" w:rsidDel="00A019E0">
              <w:rPr>
                <w:noProof/>
              </w:rPr>
              <w:delText>1.2</w:delText>
            </w:r>
            <w:r w:rsidDel="00A019E0"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Approach</w:delText>
            </w:r>
            <w:r w:rsidDel="00A019E0">
              <w:rPr>
                <w:noProof/>
                <w:webHidden/>
              </w:rPr>
              <w:tab/>
              <w:delText>7</w:delText>
            </w:r>
          </w:del>
        </w:p>
        <w:p w14:paraId="5FA98645" w14:textId="77777777" w:rsidR="00FC2D84" w:rsidDel="00A019E0" w:rsidRDefault="00FC2D84">
          <w:pPr>
            <w:pStyle w:val="TOC1"/>
            <w:tabs>
              <w:tab w:val="left" w:pos="374"/>
              <w:tab w:val="right" w:leader="dot" w:pos="8702"/>
            </w:tabs>
            <w:rPr>
              <w:del w:id="621" w:author="Bhakti Gandhi" w:date="2015-11-17T14:29:00Z"/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del w:id="622" w:author="Bhakti Gandhi" w:date="2015-11-17T14:29:00Z">
            <w:r w:rsidRPr="00FC4818" w:rsidDel="00A019E0">
              <w:rPr>
                <w:noProof/>
              </w:rPr>
              <w:delText>2</w:delText>
            </w:r>
            <w:r w:rsidDel="00A019E0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test scope</w:delText>
            </w:r>
            <w:r w:rsidDel="00A019E0">
              <w:rPr>
                <w:noProof/>
                <w:webHidden/>
              </w:rPr>
              <w:tab/>
              <w:delText>8</w:delText>
            </w:r>
          </w:del>
        </w:p>
        <w:p w14:paraId="5FA98646" w14:textId="77777777" w:rsidR="00FC2D84" w:rsidDel="00A019E0" w:rsidRDefault="00FC2D84">
          <w:pPr>
            <w:pStyle w:val="TOC2"/>
            <w:rPr>
              <w:del w:id="623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del w:id="624" w:author="Bhakti Gandhi" w:date="2015-11-17T14:29:00Z">
            <w:r w:rsidRPr="00FC4818" w:rsidDel="00A019E0">
              <w:rPr>
                <w:noProof/>
              </w:rPr>
              <w:delText>2.1</w:delText>
            </w:r>
            <w:r w:rsidDel="00A019E0"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In Scope Components</w:delText>
            </w:r>
            <w:r w:rsidDel="00A019E0">
              <w:rPr>
                <w:noProof/>
                <w:webHidden/>
              </w:rPr>
              <w:tab/>
              <w:delText>8</w:delText>
            </w:r>
          </w:del>
        </w:p>
        <w:p w14:paraId="5FA98647" w14:textId="77777777" w:rsidR="00FC2D84" w:rsidDel="00A019E0" w:rsidRDefault="00FC2D84">
          <w:pPr>
            <w:pStyle w:val="TOC3"/>
            <w:tabs>
              <w:tab w:val="left" w:pos="1100"/>
              <w:tab w:val="right" w:leader="dot" w:pos="8702"/>
            </w:tabs>
            <w:rPr>
              <w:del w:id="625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del w:id="626" w:author="Bhakti Gandhi" w:date="2015-11-17T14:29:00Z">
            <w:r w:rsidRPr="00FC4818" w:rsidDel="00A019E0">
              <w:rPr>
                <w:noProof/>
              </w:rPr>
              <w:delText>2.1.1</w:delText>
            </w:r>
            <w:r w:rsidDel="00A019E0"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In Scope Performance Tests</w:delText>
            </w:r>
            <w:r w:rsidDel="00A019E0">
              <w:rPr>
                <w:noProof/>
                <w:webHidden/>
              </w:rPr>
              <w:tab/>
              <w:delText>8</w:delText>
            </w:r>
          </w:del>
        </w:p>
        <w:p w14:paraId="5FA98648" w14:textId="77777777" w:rsidR="00FC2D84" w:rsidDel="00A019E0" w:rsidRDefault="00FC2D84">
          <w:pPr>
            <w:pStyle w:val="TOC2"/>
            <w:rPr>
              <w:del w:id="627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del w:id="628" w:author="Bhakti Gandhi" w:date="2015-11-17T14:29:00Z">
            <w:r w:rsidRPr="00FC4818" w:rsidDel="00A019E0">
              <w:rPr>
                <w:noProof/>
              </w:rPr>
              <w:delText>2.2</w:delText>
            </w:r>
            <w:r w:rsidDel="00A019E0"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Out of scope components</w:delText>
            </w:r>
            <w:r w:rsidDel="00A019E0">
              <w:rPr>
                <w:noProof/>
                <w:webHidden/>
              </w:rPr>
              <w:tab/>
              <w:delText>8</w:delText>
            </w:r>
          </w:del>
        </w:p>
        <w:p w14:paraId="5FA98649" w14:textId="77777777" w:rsidR="00FC2D84" w:rsidDel="00A019E0" w:rsidRDefault="00FC2D84">
          <w:pPr>
            <w:pStyle w:val="TOC2"/>
            <w:rPr>
              <w:del w:id="629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del w:id="630" w:author="Bhakti Gandhi" w:date="2015-11-17T14:29:00Z">
            <w:r w:rsidRPr="00FC4818" w:rsidDel="00A019E0">
              <w:rPr>
                <w:noProof/>
              </w:rPr>
              <w:delText>2.3</w:delText>
            </w:r>
            <w:r w:rsidDel="00A019E0"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Risks, Assumptions, Issues and Dependencies</w:delText>
            </w:r>
            <w:r w:rsidDel="00A019E0">
              <w:rPr>
                <w:noProof/>
                <w:webHidden/>
              </w:rPr>
              <w:tab/>
              <w:delText>9</w:delText>
            </w:r>
          </w:del>
        </w:p>
        <w:p w14:paraId="5FA9864A" w14:textId="77777777" w:rsidR="00FC2D84" w:rsidDel="00A019E0" w:rsidRDefault="00FC2D84">
          <w:pPr>
            <w:pStyle w:val="TOC3"/>
            <w:tabs>
              <w:tab w:val="left" w:pos="1100"/>
              <w:tab w:val="right" w:leader="dot" w:pos="8702"/>
            </w:tabs>
            <w:rPr>
              <w:del w:id="631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del w:id="632" w:author="Bhakti Gandhi" w:date="2015-11-17T14:29:00Z">
            <w:r w:rsidRPr="00FC4818" w:rsidDel="00A019E0">
              <w:rPr>
                <w:noProof/>
              </w:rPr>
              <w:delText>2.3.1</w:delText>
            </w:r>
            <w:r w:rsidDel="00A019E0"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Issues</w:delText>
            </w:r>
            <w:r w:rsidDel="00A019E0">
              <w:rPr>
                <w:noProof/>
                <w:webHidden/>
              </w:rPr>
              <w:tab/>
              <w:delText>9</w:delText>
            </w:r>
          </w:del>
        </w:p>
        <w:p w14:paraId="5FA9864B" w14:textId="77777777" w:rsidR="00FC2D84" w:rsidDel="00A019E0" w:rsidRDefault="00FC2D84">
          <w:pPr>
            <w:pStyle w:val="TOC3"/>
            <w:tabs>
              <w:tab w:val="left" w:pos="1100"/>
              <w:tab w:val="right" w:leader="dot" w:pos="8702"/>
            </w:tabs>
            <w:rPr>
              <w:del w:id="633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del w:id="634" w:author="Bhakti Gandhi" w:date="2015-11-17T14:29:00Z">
            <w:r w:rsidRPr="00FC4818" w:rsidDel="00A019E0">
              <w:rPr>
                <w:noProof/>
              </w:rPr>
              <w:delText>2.3.2</w:delText>
            </w:r>
            <w:r w:rsidDel="00A019E0"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Risks</w:delText>
            </w:r>
            <w:r w:rsidDel="00A019E0">
              <w:rPr>
                <w:noProof/>
                <w:webHidden/>
              </w:rPr>
              <w:tab/>
              <w:delText>9</w:delText>
            </w:r>
          </w:del>
        </w:p>
        <w:p w14:paraId="5FA9864C" w14:textId="77777777" w:rsidR="00FC2D84" w:rsidDel="00A019E0" w:rsidRDefault="00FC2D84">
          <w:pPr>
            <w:pStyle w:val="TOC3"/>
            <w:tabs>
              <w:tab w:val="left" w:pos="1100"/>
              <w:tab w:val="right" w:leader="dot" w:pos="8702"/>
            </w:tabs>
            <w:rPr>
              <w:del w:id="635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del w:id="636" w:author="Bhakti Gandhi" w:date="2015-11-17T14:29:00Z">
            <w:r w:rsidRPr="00FC4818" w:rsidDel="00A019E0">
              <w:rPr>
                <w:noProof/>
              </w:rPr>
              <w:delText>2.3.3</w:delText>
            </w:r>
            <w:r w:rsidDel="00A019E0"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Dependencies</w:delText>
            </w:r>
            <w:r w:rsidDel="00A019E0">
              <w:rPr>
                <w:noProof/>
                <w:webHidden/>
              </w:rPr>
              <w:tab/>
              <w:delText>10</w:delText>
            </w:r>
          </w:del>
        </w:p>
        <w:p w14:paraId="5FA9864D" w14:textId="77777777" w:rsidR="00FC2D84" w:rsidDel="00A019E0" w:rsidRDefault="00FC2D84">
          <w:pPr>
            <w:pStyle w:val="TOC2"/>
            <w:rPr>
              <w:del w:id="637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del w:id="638" w:author="Bhakti Gandhi" w:date="2015-11-17T14:29:00Z">
            <w:r w:rsidRPr="00FC4818" w:rsidDel="00A019E0">
              <w:rPr>
                <w:noProof/>
              </w:rPr>
              <w:delText>2.4</w:delText>
            </w:r>
            <w:r w:rsidDel="00A019E0"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Entry Criterion - Performance Testing</w:delText>
            </w:r>
            <w:r w:rsidDel="00A019E0">
              <w:rPr>
                <w:noProof/>
                <w:webHidden/>
              </w:rPr>
              <w:tab/>
              <w:delText>10</w:delText>
            </w:r>
          </w:del>
        </w:p>
        <w:p w14:paraId="5FA9864E" w14:textId="77777777" w:rsidR="00FC2D84" w:rsidDel="00A019E0" w:rsidRDefault="00FC2D84">
          <w:pPr>
            <w:pStyle w:val="TOC2"/>
            <w:rPr>
              <w:del w:id="639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del w:id="640" w:author="Bhakti Gandhi" w:date="2015-11-17T14:29:00Z">
            <w:r w:rsidRPr="00FC4818" w:rsidDel="00A019E0">
              <w:rPr>
                <w:noProof/>
              </w:rPr>
              <w:delText>2.5</w:delText>
            </w:r>
            <w:r w:rsidDel="00A019E0"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Exit Criterion - Performance Testing</w:delText>
            </w:r>
            <w:r w:rsidDel="00A019E0">
              <w:rPr>
                <w:noProof/>
                <w:webHidden/>
              </w:rPr>
              <w:tab/>
              <w:delText>10</w:delText>
            </w:r>
          </w:del>
        </w:p>
        <w:p w14:paraId="5FA9864F" w14:textId="77777777" w:rsidR="00FC2D84" w:rsidDel="00A019E0" w:rsidRDefault="00FC2D84">
          <w:pPr>
            <w:pStyle w:val="TOC1"/>
            <w:tabs>
              <w:tab w:val="left" w:pos="374"/>
              <w:tab w:val="right" w:leader="dot" w:pos="8702"/>
            </w:tabs>
            <w:rPr>
              <w:del w:id="641" w:author="Bhakti Gandhi" w:date="2015-11-17T14:29:00Z"/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del w:id="642" w:author="Bhakti Gandhi" w:date="2015-11-17T14:29:00Z">
            <w:r w:rsidRPr="00FC4818" w:rsidDel="00A019E0">
              <w:rPr>
                <w:noProof/>
              </w:rPr>
              <w:delText>3</w:delText>
            </w:r>
            <w:r w:rsidDel="00A019E0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performance requirements</w:delText>
            </w:r>
            <w:r w:rsidDel="00A019E0">
              <w:rPr>
                <w:noProof/>
                <w:webHidden/>
              </w:rPr>
              <w:tab/>
              <w:delText>11</w:delText>
            </w:r>
          </w:del>
        </w:p>
        <w:p w14:paraId="5FA98650" w14:textId="77777777" w:rsidR="00FC2D84" w:rsidDel="00A019E0" w:rsidRDefault="00FC2D84">
          <w:pPr>
            <w:pStyle w:val="TOC1"/>
            <w:tabs>
              <w:tab w:val="left" w:pos="374"/>
              <w:tab w:val="right" w:leader="dot" w:pos="8702"/>
            </w:tabs>
            <w:rPr>
              <w:del w:id="643" w:author="Bhakti Gandhi" w:date="2015-11-17T14:29:00Z"/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del w:id="644" w:author="Bhakti Gandhi" w:date="2015-11-17T14:29:00Z">
            <w:r w:rsidRPr="00FC4818" w:rsidDel="00A019E0">
              <w:rPr>
                <w:noProof/>
              </w:rPr>
              <w:delText>4</w:delText>
            </w:r>
            <w:r w:rsidDel="00A019E0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testing environments</w:delText>
            </w:r>
            <w:r w:rsidDel="00A019E0">
              <w:rPr>
                <w:noProof/>
                <w:webHidden/>
              </w:rPr>
              <w:tab/>
              <w:delText>12</w:delText>
            </w:r>
          </w:del>
        </w:p>
        <w:p w14:paraId="5FA98651" w14:textId="77777777" w:rsidR="00FC2D84" w:rsidDel="00A019E0" w:rsidRDefault="00FC2D84">
          <w:pPr>
            <w:pStyle w:val="TOC2"/>
            <w:rPr>
              <w:del w:id="645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del w:id="646" w:author="Bhakti Gandhi" w:date="2015-11-17T14:29:00Z">
            <w:r w:rsidRPr="00FC4818" w:rsidDel="00A019E0">
              <w:rPr>
                <w:noProof/>
              </w:rPr>
              <w:delText>4.1</w:delText>
            </w:r>
            <w:r w:rsidDel="00A019E0"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Hardware details</w:delText>
            </w:r>
            <w:r w:rsidDel="00A019E0">
              <w:rPr>
                <w:noProof/>
                <w:webHidden/>
              </w:rPr>
              <w:tab/>
              <w:delText>12</w:delText>
            </w:r>
          </w:del>
        </w:p>
        <w:p w14:paraId="5FA98652" w14:textId="77777777" w:rsidR="00FC2D84" w:rsidDel="00A019E0" w:rsidRDefault="00FC2D84">
          <w:pPr>
            <w:pStyle w:val="TOC2"/>
            <w:rPr>
              <w:del w:id="647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del w:id="648" w:author="Bhakti Gandhi" w:date="2015-11-17T14:29:00Z">
            <w:r w:rsidRPr="00FC4818" w:rsidDel="00A019E0">
              <w:rPr>
                <w:noProof/>
              </w:rPr>
              <w:delText>4.2</w:delText>
            </w:r>
            <w:r w:rsidDel="00A019E0"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Software details</w:delText>
            </w:r>
            <w:r w:rsidDel="00A019E0">
              <w:rPr>
                <w:noProof/>
                <w:webHidden/>
              </w:rPr>
              <w:tab/>
              <w:delText>12</w:delText>
            </w:r>
          </w:del>
        </w:p>
        <w:p w14:paraId="5FA98653" w14:textId="77777777" w:rsidR="00FC2D84" w:rsidDel="00A019E0" w:rsidRDefault="00FC2D84">
          <w:pPr>
            <w:pStyle w:val="TOC2"/>
            <w:rPr>
              <w:del w:id="649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del w:id="650" w:author="Bhakti Gandhi" w:date="2015-11-17T14:29:00Z">
            <w:r w:rsidRPr="00FC4818" w:rsidDel="00A019E0">
              <w:rPr>
                <w:noProof/>
              </w:rPr>
              <w:delText>4.3</w:delText>
            </w:r>
            <w:r w:rsidDel="00A019E0"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Tools</w:delText>
            </w:r>
            <w:r w:rsidDel="00A019E0">
              <w:rPr>
                <w:noProof/>
                <w:webHidden/>
              </w:rPr>
              <w:tab/>
              <w:delText>13</w:delText>
            </w:r>
          </w:del>
        </w:p>
        <w:p w14:paraId="5FA98654" w14:textId="77777777" w:rsidR="00FC2D84" w:rsidDel="00A019E0" w:rsidRDefault="00FC2D84">
          <w:pPr>
            <w:pStyle w:val="TOC3"/>
            <w:tabs>
              <w:tab w:val="left" w:pos="1100"/>
              <w:tab w:val="right" w:leader="dot" w:pos="8702"/>
            </w:tabs>
            <w:rPr>
              <w:del w:id="651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del w:id="652" w:author="Bhakti Gandhi" w:date="2015-11-17T14:29:00Z">
            <w:r w:rsidRPr="00FC4818" w:rsidDel="00A019E0">
              <w:rPr>
                <w:noProof/>
              </w:rPr>
              <w:delText>4.3.1</w:delText>
            </w:r>
            <w:r w:rsidDel="00A019E0"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Resource monitoring tools</w:delText>
            </w:r>
            <w:r w:rsidDel="00A019E0">
              <w:rPr>
                <w:noProof/>
                <w:webHidden/>
              </w:rPr>
              <w:tab/>
              <w:delText>13</w:delText>
            </w:r>
          </w:del>
        </w:p>
        <w:p w14:paraId="5FA98655" w14:textId="77777777" w:rsidR="00FC2D84" w:rsidDel="00A019E0" w:rsidRDefault="00FC2D84">
          <w:pPr>
            <w:pStyle w:val="TOC3"/>
            <w:tabs>
              <w:tab w:val="left" w:pos="1100"/>
              <w:tab w:val="right" w:leader="dot" w:pos="8702"/>
            </w:tabs>
            <w:rPr>
              <w:del w:id="653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del w:id="654" w:author="Bhakti Gandhi" w:date="2015-11-17T14:29:00Z">
            <w:r w:rsidRPr="00FC4818" w:rsidDel="00A019E0">
              <w:rPr>
                <w:noProof/>
              </w:rPr>
              <w:delText>4.3.2</w:delText>
            </w:r>
            <w:r w:rsidDel="00A019E0"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Result analysis tools</w:delText>
            </w:r>
            <w:r w:rsidDel="00A019E0">
              <w:rPr>
                <w:noProof/>
                <w:webHidden/>
              </w:rPr>
              <w:tab/>
              <w:delText>14</w:delText>
            </w:r>
          </w:del>
        </w:p>
        <w:p w14:paraId="5FA98656" w14:textId="77777777" w:rsidR="00FC2D84" w:rsidDel="00A019E0" w:rsidRDefault="00FC2D84">
          <w:pPr>
            <w:pStyle w:val="TOC3"/>
            <w:tabs>
              <w:tab w:val="left" w:pos="1100"/>
              <w:tab w:val="right" w:leader="dot" w:pos="8702"/>
            </w:tabs>
            <w:rPr>
              <w:del w:id="655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del w:id="656" w:author="Bhakti Gandhi" w:date="2015-11-17T14:29:00Z">
            <w:r w:rsidRPr="00FC4818" w:rsidDel="00A019E0">
              <w:rPr>
                <w:noProof/>
              </w:rPr>
              <w:delText>4.3.3</w:delText>
            </w:r>
            <w:r w:rsidDel="00A019E0"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Profiling tool</w:delText>
            </w:r>
            <w:r w:rsidDel="00A019E0">
              <w:rPr>
                <w:noProof/>
                <w:webHidden/>
              </w:rPr>
              <w:tab/>
              <w:delText>14</w:delText>
            </w:r>
          </w:del>
        </w:p>
        <w:p w14:paraId="5FA98657" w14:textId="77777777" w:rsidR="00FC2D84" w:rsidDel="00A019E0" w:rsidRDefault="00FC2D84">
          <w:pPr>
            <w:pStyle w:val="TOC1"/>
            <w:tabs>
              <w:tab w:val="left" w:pos="374"/>
              <w:tab w:val="right" w:leader="dot" w:pos="8702"/>
            </w:tabs>
            <w:rPr>
              <w:del w:id="657" w:author="Bhakti Gandhi" w:date="2015-11-17T14:29:00Z"/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del w:id="658" w:author="Bhakti Gandhi" w:date="2015-11-17T14:29:00Z">
            <w:r w:rsidRPr="00FC4818" w:rsidDel="00A019E0">
              <w:rPr>
                <w:noProof/>
              </w:rPr>
              <w:delText>5</w:delText>
            </w:r>
            <w:r w:rsidDel="00A019E0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test design</w:delText>
            </w:r>
            <w:r w:rsidDel="00A019E0">
              <w:rPr>
                <w:noProof/>
                <w:webHidden/>
              </w:rPr>
              <w:tab/>
              <w:delText>15</w:delText>
            </w:r>
          </w:del>
        </w:p>
        <w:p w14:paraId="5FA98658" w14:textId="77777777" w:rsidR="00FC2D84" w:rsidDel="00A019E0" w:rsidRDefault="00FC2D84">
          <w:pPr>
            <w:pStyle w:val="TOC2"/>
            <w:rPr>
              <w:del w:id="659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del w:id="660" w:author="Bhakti Gandhi" w:date="2015-11-17T14:29:00Z">
            <w:r w:rsidRPr="00FC4818" w:rsidDel="00A019E0">
              <w:rPr>
                <w:noProof/>
              </w:rPr>
              <w:delText>5.1</w:delText>
            </w:r>
            <w:r w:rsidDel="00A019E0"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Test Design</w:delText>
            </w:r>
            <w:r w:rsidDel="00A019E0">
              <w:rPr>
                <w:noProof/>
                <w:webHidden/>
              </w:rPr>
              <w:tab/>
              <w:delText>15</w:delText>
            </w:r>
          </w:del>
        </w:p>
        <w:p w14:paraId="5FA98659" w14:textId="77777777" w:rsidR="00FC2D84" w:rsidDel="00A019E0" w:rsidRDefault="00FC2D84">
          <w:pPr>
            <w:pStyle w:val="TOC3"/>
            <w:tabs>
              <w:tab w:val="left" w:pos="1100"/>
              <w:tab w:val="right" w:leader="dot" w:pos="8702"/>
            </w:tabs>
            <w:rPr>
              <w:del w:id="661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del w:id="662" w:author="Bhakti Gandhi" w:date="2015-11-17T14:29:00Z">
            <w:r w:rsidRPr="00FC4818" w:rsidDel="00A019E0">
              <w:rPr>
                <w:noProof/>
              </w:rPr>
              <w:delText>5.1.1</w:delText>
            </w:r>
            <w:r w:rsidDel="00A019E0"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Pre Test Setup</w:delText>
            </w:r>
            <w:r w:rsidDel="00A019E0">
              <w:rPr>
                <w:noProof/>
                <w:webHidden/>
              </w:rPr>
              <w:tab/>
              <w:delText>15</w:delText>
            </w:r>
          </w:del>
        </w:p>
        <w:p w14:paraId="5FA9865A" w14:textId="77777777" w:rsidR="00FC2D84" w:rsidDel="00A019E0" w:rsidRDefault="00FC2D84">
          <w:pPr>
            <w:pStyle w:val="TOC2"/>
            <w:rPr>
              <w:del w:id="663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del w:id="664" w:author="Bhakti Gandhi" w:date="2015-11-17T14:29:00Z">
            <w:r w:rsidRPr="00FC4818" w:rsidDel="00A019E0">
              <w:rPr>
                <w:noProof/>
              </w:rPr>
              <w:delText>5.2</w:delText>
            </w:r>
            <w:r w:rsidDel="00A019E0"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Test Methodology</w:delText>
            </w:r>
            <w:r w:rsidDel="00A019E0">
              <w:rPr>
                <w:noProof/>
                <w:webHidden/>
              </w:rPr>
              <w:tab/>
              <w:delText>15</w:delText>
            </w:r>
          </w:del>
        </w:p>
        <w:p w14:paraId="5FA9865B" w14:textId="77777777" w:rsidR="00FC2D84" w:rsidDel="00A019E0" w:rsidRDefault="00FC2D84">
          <w:pPr>
            <w:pStyle w:val="TOC3"/>
            <w:tabs>
              <w:tab w:val="left" w:pos="1100"/>
              <w:tab w:val="right" w:leader="dot" w:pos="8702"/>
            </w:tabs>
            <w:rPr>
              <w:del w:id="665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del w:id="666" w:author="Bhakti Gandhi" w:date="2015-11-17T14:29:00Z">
            <w:r w:rsidRPr="00FC4818" w:rsidDel="00A019E0">
              <w:rPr>
                <w:noProof/>
              </w:rPr>
              <w:delText>5.2.1</w:delText>
            </w:r>
            <w:r w:rsidDel="00A019E0"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Hybris: Express Enrollment</w:delText>
            </w:r>
            <w:r w:rsidDel="00A019E0">
              <w:rPr>
                <w:noProof/>
                <w:webHidden/>
              </w:rPr>
              <w:tab/>
              <w:delText>15</w:delText>
            </w:r>
          </w:del>
        </w:p>
        <w:p w14:paraId="5FA9865C" w14:textId="77777777" w:rsidR="00FC2D84" w:rsidDel="00A019E0" w:rsidRDefault="00FC2D84">
          <w:pPr>
            <w:pStyle w:val="TOC3"/>
            <w:tabs>
              <w:tab w:val="left" w:pos="1100"/>
              <w:tab w:val="right" w:leader="dot" w:pos="8702"/>
            </w:tabs>
            <w:rPr>
              <w:del w:id="667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del w:id="668" w:author="Bhakti Gandhi" w:date="2015-11-17T14:29:00Z">
            <w:r w:rsidRPr="00FC4818" w:rsidDel="00A019E0">
              <w:rPr>
                <w:noProof/>
              </w:rPr>
              <w:delText>5.2.2</w:delText>
            </w:r>
            <w:r w:rsidDel="00A019E0"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Hybris: Standard Enrollment</w:delText>
            </w:r>
            <w:r w:rsidDel="00A019E0">
              <w:rPr>
                <w:noProof/>
                <w:webHidden/>
              </w:rPr>
              <w:tab/>
              <w:delText>15</w:delText>
            </w:r>
          </w:del>
        </w:p>
        <w:p w14:paraId="5FA9865D" w14:textId="77777777" w:rsidR="00FC2D84" w:rsidDel="00A019E0" w:rsidRDefault="00FC2D84">
          <w:pPr>
            <w:pStyle w:val="TOC3"/>
            <w:tabs>
              <w:tab w:val="left" w:pos="1100"/>
              <w:tab w:val="right" w:leader="dot" w:pos="8702"/>
            </w:tabs>
            <w:rPr>
              <w:del w:id="669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del w:id="670" w:author="Bhakti Gandhi" w:date="2015-11-17T14:29:00Z">
            <w:r w:rsidRPr="00FC4818" w:rsidDel="00A019E0">
              <w:rPr>
                <w:noProof/>
              </w:rPr>
              <w:delText>5.2.3</w:delText>
            </w:r>
            <w:r w:rsidDel="00A019E0"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Hybris: Adhoc orders</w:delText>
            </w:r>
            <w:r w:rsidDel="00A019E0">
              <w:rPr>
                <w:noProof/>
                <w:webHidden/>
              </w:rPr>
              <w:tab/>
              <w:delText>16</w:delText>
            </w:r>
          </w:del>
        </w:p>
        <w:p w14:paraId="5FA9865E" w14:textId="77777777" w:rsidR="00FC2D84" w:rsidDel="00A019E0" w:rsidRDefault="00FC2D84">
          <w:pPr>
            <w:pStyle w:val="TOC3"/>
            <w:tabs>
              <w:tab w:val="left" w:pos="1100"/>
              <w:tab w:val="right" w:leader="dot" w:pos="8702"/>
            </w:tabs>
            <w:rPr>
              <w:del w:id="671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del w:id="672" w:author="Bhakti Gandhi" w:date="2015-11-17T14:29:00Z">
            <w:r w:rsidRPr="00FC4818" w:rsidDel="00A019E0">
              <w:rPr>
                <w:noProof/>
              </w:rPr>
              <w:delText>5.2.4</w:delText>
            </w:r>
            <w:r w:rsidDel="00A019E0"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Hybris: PC / RC orders for new subscribers</w:delText>
            </w:r>
            <w:r w:rsidDel="00A019E0">
              <w:rPr>
                <w:noProof/>
                <w:webHidden/>
              </w:rPr>
              <w:tab/>
              <w:delText>16</w:delText>
            </w:r>
          </w:del>
        </w:p>
        <w:p w14:paraId="5FA9865F" w14:textId="77777777" w:rsidR="00FC2D84" w:rsidDel="00A019E0" w:rsidRDefault="00FC2D84">
          <w:pPr>
            <w:pStyle w:val="TOC3"/>
            <w:tabs>
              <w:tab w:val="left" w:pos="1100"/>
              <w:tab w:val="right" w:leader="dot" w:pos="8702"/>
            </w:tabs>
            <w:rPr>
              <w:del w:id="673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del w:id="674" w:author="Bhakti Gandhi" w:date="2015-11-17T14:29:00Z">
            <w:r w:rsidRPr="00FC4818" w:rsidDel="00A019E0">
              <w:rPr>
                <w:noProof/>
              </w:rPr>
              <w:delText>5.2.5</w:delText>
            </w:r>
            <w:r w:rsidDel="00A019E0"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Hybris: PC / RC orders for old subscribers</w:delText>
            </w:r>
            <w:r w:rsidDel="00A019E0">
              <w:rPr>
                <w:noProof/>
                <w:webHidden/>
              </w:rPr>
              <w:tab/>
              <w:delText>16</w:delText>
            </w:r>
          </w:del>
        </w:p>
        <w:p w14:paraId="5FA98660" w14:textId="77777777" w:rsidR="00FC2D84" w:rsidDel="00A019E0" w:rsidRDefault="00FC2D84">
          <w:pPr>
            <w:pStyle w:val="TOC3"/>
            <w:tabs>
              <w:tab w:val="left" w:pos="1100"/>
              <w:tab w:val="right" w:leader="dot" w:pos="8702"/>
            </w:tabs>
            <w:rPr>
              <w:del w:id="675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del w:id="676" w:author="Bhakti Gandhi" w:date="2015-11-17T14:29:00Z">
            <w:r w:rsidRPr="00FC4818" w:rsidDel="00A019E0">
              <w:rPr>
                <w:noProof/>
              </w:rPr>
              <w:delText>5.2.6</w:delText>
            </w:r>
            <w:r w:rsidDel="00A019E0"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Hybris: Edit PC Perks or CRP orders</w:delText>
            </w:r>
            <w:r w:rsidDel="00A019E0">
              <w:rPr>
                <w:noProof/>
                <w:webHidden/>
              </w:rPr>
              <w:tab/>
              <w:delText>17</w:delText>
            </w:r>
          </w:del>
        </w:p>
        <w:p w14:paraId="5FA98661" w14:textId="77777777" w:rsidR="00FC2D84" w:rsidDel="00A019E0" w:rsidRDefault="00FC2D84">
          <w:pPr>
            <w:pStyle w:val="TOC3"/>
            <w:tabs>
              <w:tab w:val="left" w:pos="1100"/>
              <w:tab w:val="right" w:leader="dot" w:pos="8702"/>
            </w:tabs>
            <w:rPr>
              <w:del w:id="677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del w:id="678" w:author="Bhakti Gandhi" w:date="2015-11-17T14:29:00Z">
            <w:r w:rsidRPr="00FC4818" w:rsidDel="00A019E0">
              <w:rPr>
                <w:noProof/>
              </w:rPr>
              <w:delText>5.2.7</w:delText>
            </w:r>
            <w:r w:rsidDel="00A019E0"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Hybris: Mixed transaction call flow</w:delText>
            </w:r>
            <w:r w:rsidDel="00A019E0">
              <w:rPr>
                <w:noProof/>
                <w:webHidden/>
              </w:rPr>
              <w:tab/>
              <w:delText>17</w:delText>
            </w:r>
          </w:del>
        </w:p>
        <w:p w14:paraId="5FA98662" w14:textId="77777777" w:rsidR="00FC2D84" w:rsidDel="00A019E0" w:rsidRDefault="00FC2D84">
          <w:pPr>
            <w:pStyle w:val="TOC3"/>
            <w:tabs>
              <w:tab w:val="left" w:pos="1100"/>
              <w:tab w:val="right" w:leader="dot" w:pos="8702"/>
            </w:tabs>
            <w:rPr>
              <w:del w:id="679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del w:id="680" w:author="Bhakti Gandhi" w:date="2015-11-17T14:29:00Z">
            <w:r w:rsidRPr="00FC4818" w:rsidDel="00A019E0">
              <w:rPr>
                <w:noProof/>
              </w:rPr>
              <w:delText>5.2.8</w:delText>
            </w:r>
            <w:r w:rsidDel="00A019E0"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Autoship cron job</w:delText>
            </w:r>
            <w:r w:rsidDel="00A019E0">
              <w:rPr>
                <w:noProof/>
                <w:webHidden/>
              </w:rPr>
              <w:tab/>
              <w:delText>17</w:delText>
            </w:r>
          </w:del>
        </w:p>
        <w:p w14:paraId="5FA98663" w14:textId="77777777" w:rsidR="00FC2D84" w:rsidDel="00A019E0" w:rsidRDefault="00FC2D84">
          <w:pPr>
            <w:pStyle w:val="TOC3"/>
            <w:tabs>
              <w:tab w:val="left" w:pos="1100"/>
              <w:tab w:val="right" w:leader="dot" w:pos="8702"/>
            </w:tabs>
            <w:rPr>
              <w:del w:id="681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del w:id="682" w:author="Bhakti Gandhi" w:date="2015-11-17T14:29:00Z">
            <w:r w:rsidRPr="00FC4818" w:rsidDel="00A019E0">
              <w:rPr>
                <w:noProof/>
              </w:rPr>
              <w:delText>5.2.9</w:delText>
            </w:r>
            <w:r w:rsidDel="00A019E0"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Hybris mixed call flow + Autoship cron job</w:delText>
            </w:r>
            <w:r w:rsidDel="00A019E0">
              <w:rPr>
                <w:noProof/>
                <w:webHidden/>
              </w:rPr>
              <w:tab/>
              <w:delText>18</w:delText>
            </w:r>
          </w:del>
        </w:p>
        <w:p w14:paraId="5FA98664" w14:textId="77777777" w:rsidR="00FC2D84" w:rsidDel="00A019E0" w:rsidRDefault="00FC2D84">
          <w:pPr>
            <w:pStyle w:val="TOC3"/>
            <w:tabs>
              <w:tab w:val="left" w:pos="1100"/>
              <w:tab w:val="right" w:leader="dot" w:pos="8702"/>
            </w:tabs>
            <w:rPr>
              <w:del w:id="683" w:author="Bhakti Gandhi" w:date="2015-11-17T14:29:00Z"/>
              <w:rFonts w:asciiTheme="minorHAnsi" w:eastAsiaTheme="minorEastAsia" w:hAnsiTheme="minorHAnsi"/>
              <w:i w:val="0"/>
              <w:noProof/>
              <w:sz w:val="22"/>
            </w:rPr>
          </w:pPr>
          <w:del w:id="684" w:author="Bhakti Gandhi" w:date="2015-11-17T14:29:00Z">
            <w:r w:rsidRPr="00FC4818" w:rsidDel="00A019E0">
              <w:rPr>
                <w:noProof/>
              </w:rPr>
              <w:delText>5.2.10</w:delText>
            </w:r>
            <w:r w:rsidDel="00A019E0">
              <w:rPr>
                <w:rFonts w:asciiTheme="minorHAnsi" w:eastAsiaTheme="minorEastAsia" w:hAnsiTheme="minorHAnsi"/>
                <w:i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Hybris mixed call flow + Autoship cron job + Boomi</w:delText>
            </w:r>
            <w:r w:rsidDel="00A019E0">
              <w:rPr>
                <w:noProof/>
                <w:webHidden/>
              </w:rPr>
              <w:tab/>
              <w:delText>18</w:delText>
            </w:r>
          </w:del>
        </w:p>
        <w:p w14:paraId="5FA98665" w14:textId="77777777" w:rsidR="00FC2D84" w:rsidDel="00A019E0" w:rsidRDefault="00FC2D84">
          <w:pPr>
            <w:pStyle w:val="TOC2"/>
            <w:rPr>
              <w:del w:id="685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del w:id="686" w:author="Bhakti Gandhi" w:date="2015-11-17T14:29:00Z">
            <w:r w:rsidRPr="00FC4818" w:rsidDel="00A019E0">
              <w:rPr>
                <w:noProof/>
              </w:rPr>
              <w:delText>5.3</w:delText>
            </w:r>
            <w:r w:rsidDel="00A019E0"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Post Test</w:delText>
            </w:r>
            <w:r w:rsidDel="00A019E0">
              <w:rPr>
                <w:noProof/>
                <w:webHidden/>
              </w:rPr>
              <w:tab/>
              <w:delText>18</w:delText>
            </w:r>
          </w:del>
        </w:p>
        <w:p w14:paraId="5FA98666" w14:textId="77777777" w:rsidR="00FC2D84" w:rsidDel="00A019E0" w:rsidRDefault="00FC2D84">
          <w:pPr>
            <w:pStyle w:val="TOC2"/>
            <w:rPr>
              <w:del w:id="687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del w:id="688" w:author="Bhakti Gandhi" w:date="2015-11-17T14:29:00Z">
            <w:r w:rsidRPr="00FC4818" w:rsidDel="00A019E0">
              <w:rPr>
                <w:noProof/>
              </w:rPr>
              <w:delText>5.4</w:delText>
            </w:r>
            <w:r w:rsidDel="00A019E0"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Test Reporting</w:delText>
            </w:r>
            <w:r w:rsidDel="00A019E0">
              <w:rPr>
                <w:noProof/>
                <w:webHidden/>
              </w:rPr>
              <w:tab/>
              <w:delText>18</w:delText>
            </w:r>
          </w:del>
        </w:p>
        <w:p w14:paraId="5FA98667" w14:textId="77777777" w:rsidR="00FC2D84" w:rsidDel="00A019E0" w:rsidRDefault="00FC2D84">
          <w:pPr>
            <w:pStyle w:val="TOC2"/>
            <w:rPr>
              <w:del w:id="689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del w:id="690" w:author="Bhakti Gandhi" w:date="2015-11-17T14:29:00Z">
            <w:r w:rsidRPr="00FC4818" w:rsidDel="00A019E0">
              <w:rPr>
                <w:noProof/>
              </w:rPr>
              <w:delText>5.5</w:delText>
            </w:r>
            <w:r w:rsidDel="00A019E0"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Test Metric</w:delText>
            </w:r>
            <w:r w:rsidDel="00A019E0">
              <w:rPr>
                <w:noProof/>
                <w:webHidden/>
              </w:rPr>
              <w:tab/>
              <w:delText>19</w:delText>
            </w:r>
          </w:del>
        </w:p>
        <w:p w14:paraId="5FA98668" w14:textId="77777777" w:rsidR="00FC2D84" w:rsidDel="00A019E0" w:rsidRDefault="00FC2D84">
          <w:pPr>
            <w:pStyle w:val="TOC2"/>
            <w:rPr>
              <w:del w:id="691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del w:id="692" w:author="Bhakti Gandhi" w:date="2015-11-17T14:29:00Z">
            <w:r w:rsidRPr="00FC4818" w:rsidDel="00A019E0">
              <w:rPr>
                <w:noProof/>
              </w:rPr>
              <w:delText>5.6</w:delText>
            </w:r>
            <w:r w:rsidDel="00A019E0"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Defect Management</w:delText>
            </w:r>
            <w:r w:rsidDel="00A019E0">
              <w:rPr>
                <w:noProof/>
                <w:webHidden/>
              </w:rPr>
              <w:tab/>
              <w:delText>19</w:delText>
            </w:r>
          </w:del>
        </w:p>
        <w:p w14:paraId="5FA98669" w14:textId="77777777" w:rsidR="00FC2D84" w:rsidDel="00A019E0" w:rsidRDefault="00FC2D84">
          <w:pPr>
            <w:pStyle w:val="TOC1"/>
            <w:tabs>
              <w:tab w:val="left" w:pos="374"/>
              <w:tab w:val="right" w:leader="dot" w:pos="8702"/>
            </w:tabs>
            <w:rPr>
              <w:del w:id="693" w:author="Bhakti Gandhi" w:date="2015-11-17T14:29:00Z"/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del w:id="694" w:author="Bhakti Gandhi" w:date="2015-11-17T14:29:00Z">
            <w:r w:rsidRPr="00FC4818" w:rsidDel="00A019E0">
              <w:rPr>
                <w:noProof/>
              </w:rPr>
              <w:delText>6</w:delText>
            </w:r>
            <w:r w:rsidDel="00A019E0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Deliverables</w:delText>
            </w:r>
            <w:r w:rsidDel="00A019E0">
              <w:rPr>
                <w:noProof/>
                <w:webHidden/>
              </w:rPr>
              <w:tab/>
              <w:delText>20</w:delText>
            </w:r>
          </w:del>
        </w:p>
        <w:p w14:paraId="5FA9866A" w14:textId="77777777" w:rsidR="00FC2D84" w:rsidDel="00A019E0" w:rsidRDefault="00FC2D84">
          <w:pPr>
            <w:pStyle w:val="TOC2"/>
            <w:rPr>
              <w:del w:id="695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del w:id="696" w:author="Bhakti Gandhi" w:date="2015-11-17T14:29:00Z">
            <w:r w:rsidRPr="00FC4818" w:rsidDel="00A019E0">
              <w:rPr>
                <w:noProof/>
              </w:rPr>
              <w:delText>6.1</w:delText>
            </w:r>
            <w:r w:rsidDel="00A019E0"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Test Plan Document</w:delText>
            </w:r>
            <w:r w:rsidDel="00A019E0">
              <w:rPr>
                <w:noProof/>
                <w:webHidden/>
              </w:rPr>
              <w:tab/>
              <w:delText>20</w:delText>
            </w:r>
          </w:del>
        </w:p>
        <w:p w14:paraId="5FA9866B" w14:textId="77777777" w:rsidR="00FC2D84" w:rsidDel="00A019E0" w:rsidRDefault="00FC2D84">
          <w:pPr>
            <w:pStyle w:val="TOC2"/>
            <w:rPr>
              <w:del w:id="697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del w:id="698" w:author="Bhakti Gandhi" w:date="2015-11-17T14:29:00Z">
            <w:r w:rsidRPr="00FC4818" w:rsidDel="00A019E0">
              <w:rPr>
                <w:noProof/>
              </w:rPr>
              <w:delText>6.2</w:delText>
            </w:r>
            <w:r w:rsidDel="00A019E0"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Detailed Test Results</w:delText>
            </w:r>
            <w:r w:rsidDel="00A019E0">
              <w:rPr>
                <w:noProof/>
                <w:webHidden/>
              </w:rPr>
              <w:tab/>
              <w:delText>20</w:delText>
            </w:r>
          </w:del>
        </w:p>
        <w:p w14:paraId="5FA9866C" w14:textId="77777777" w:rsidR="00FC2D84" w:rsidDel="00A019E0" w:rsidRDefault="00FC2D84">
          <w:pPr>
            <w:pStyle w:val="TOC2"/>
            <w:rPr>
              <w:del w:id="699" w:author="Bhakti Gandhi" w:date="2015-11-17T14:29:00Z"/>
              <w:rFonts w:asciiTheme="minorHAnsi" w:eastAsiaTheme="minorEastAsia" w:hAnsiTheme="minorHAnsi"/>
              <w:smallCaps w:val="0"/>
              <w:noProof/>
              <w:sz w:val="22"/>
            </w:rPr>
          </w:pPr>
          <w:del w:id="700" w:author="Bhakti Gandhi" w:date="2015-11-17T14:29:00Z">
            <w:r w:rsidRPr="00FC4818" w:rsidDel="00A019E0">
              <w:rPr>
                <w:noProof/>
              </w:rPr>
              <w:delText>6.3</w:delText>
            </w:r>
            <w:r w:rsidDel="00A019E0">
              <w:rPr>
                <w:rFonts w:asciiTheme="minorHAnsi" w:eastAsiaTheme="minorEastAsia" w:hAnsiTheme="minorHAnsi"/>
                <w:smallCaps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Final Test Report</w:delText>
            </w:r>
            <w:r w:rsidDel="00A019E0">
              <w:rPr>
                <w:noProof/>
                <w:webHidden/>
              </w:rPr>
              <w:tab/>
              <w:delText>20</w:delText>
            </w:r>
          </w:del>
        </w:p>
        <w:p w14:paraId="5FA9866D" w14:textId="77777777" w:rsidR="00FC2D84" w:rsidDel="00A019E0" w:rsidRDefault="00FC2D84">
          <w:pPr>
            <w:pStyle w:val="TOC1"/>
            <w:tabs>
              <w:tab w:val="left" w:pos="374"/>
              <w:tab w:val="right" w:leader="dot" w:pos="8702"/>
            </w:tabs>
            <w:rPr>
              <w:del w:id="701" w:author="Bhakti Gandhi" w:date="2015-11-17T14:29:00Z"/>
              <w:rFonts w:asciiTheme="minorHAnsi" w:eastAsiaTheme="minorEastAsia" w:hAnsiTheme="minorHAnsi"/>
              <w:b w:val="0"/>
              <w:caps w:val="0"/>
              <w:noProof/>
              <w:sz w:val="22"/>
            </w:rPr>
          </w:pPr>
          <w:del w:id="702" w:author="Bhakti Gandhi" w:date="2015-11-17T14:29:00Z">
            <w:r w:rsidRPr="00FC4818" w:rsidDel="00A019E0">
              <w:rPr>
                <w:noProof/>
              </w:rPr>
              <w:delText>7</w:delText>
            </w:r>
            <w:r w:rsidDel="00A019E0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</w:rPr>
              <w:tab/>
            </w:r>
            <w:r w:rsidRPr="00FC4818" w:rsidDel="00A019E0">
              <w:rPr>
                <w:noProof/>
              </w:rPr>
              <w:delText>SLA</w:delText>
            </w:r>
            <w:r w:rsidDel="00A019E0">
              <w:rPr>
                <w:noProof/>
                <w:webHidden/>
              </w:rPr>
              <w:tab/>
              <w:delText>21</w:delText>
            </w:r>
          </w:del>
        </w:p>
        <w:p w14:paraId="5FA9866E" w14:textId="77777777" w:rsidR="00144CAF" w:rsidRDefault="00144CAF">
          <w:r>
            <w:rPr>
              <w:rFonts w:ascii="Times New Roman" w:hAnsi="Times New Roman"/>
              <w:sz w:val="20"/>
            </w:rPr>
            <w:fldChar w:fldCharType="end"/>
          </w:r>
        </w:p>
      </w:sdtContent>
    </w:sdt>
    <w:p w14:paraId="5FA9866F" w14:textId="77777777" w:rsidR="00B77BCE" w:rsidRDefault="00B77BCE" w:rsidP="00B77BCE">
      <w:pPr>
        <w:sectPr w:rsidR="00B77BCE" w:rsidSect="008C23E3">
          <w:pgSz w:w="11909" w:h="16834" w:code="9"/>
          <w:pgMar w:top="2664" w:right="792" w:bottom="1757" w:left="2405" w:header="907" w:footer="720" w:gutter="0"/>
          <w:cols w:space="720"/>
          <w:docGrid w:linePitch="360"/>
        </w:sectPr>
      </w:pPr>
    </w:p>
    <w:p w14:paraId="5FA98670" w14:textId="77777777" w:rsidR="00B77BCE" w:rsidRDefault="00B77BCE" w:rsidP="00B77BCE">
      <w:pPr>
        <w:pStyle w:val="Heading1"/>
      </w:pPr>
      <w:bookmarkStart w:id="703" w:name="_Toc435533910"/>
      <w:r>
        <w:lastRenderedPageBreak/>
        <w:t>Introduction</w:t>
      </w:r>
      <w:bookmarkEnd w:id="703"/>
    </w:p>
    <w:p w14:paraId="5FA98671" w14:textId="77777777" w:rsidR="00CA5938" w:rsidRDefault="00530A41" w:rsidP="00B77BCE">
      <w:r>
        <w:t>This document</w:t>
      </w:r>
      <w:r w:rsidR="00BF149E" w:rsidRPr="00BF149E">
        <w:t xml:space="preserve"> presents the details </w:t>
      </w:r>
      <w:r w:rsidR="003641E8">
        <w:t>of the</w:t>
      </w:r>
      <w:r w:rsidR="0006106A">
        <w:t xml:space="preserve"> approach and plan for</w:t>
      </w:r>
      <w:r w:rsidR="00BF149E" w:rsidRPr="00BF149E">
        <w:t xml:space="preserve"> Performance Evaluation</w:t>
      </w:r>
      <w:r w:rsidR="003641E8">
        <w:t>/Benchmarking</w:t>
      </w:r>
      <w:r w:rsidR="00BF149E" w:rsidRPr="00BF149E">
        <w:t xml:space="preserve"> of </w:t>
      </w:r>
      <w:r w:rsidR="00AE1051">
        <w:t>Rodan and Fields</w:t>
      </w:r>
      <w:r>
        <w:t>.</w:t>
      </w:r>
      <w:r w:rsidR="00E22F2C" w:rsidRPr="00E22F2C">
        <w:t xml:space="preserve"> Testing team will use this document as a guide for performance testing during various stages of the test cycle</w:t>
      </w:r>
      <w:r w:rsidR="00E22F2C">
        <w:t>.</w:t>
      </w:r>
      <w:r w:rsidR="00BF149E" w:rsidRPr="00BF149E">
        <w:t xml:space="preserve"> The</w:t>
      </w:r>
      <w:r w:rsidR="003641E8">
        <w:t xml:space="preserve"> test</w:t>
      </w:r>
      <w:r w:rsidR="00BF149E" w:rsidRPr="00BF149E">
        <w:t xml:space="preserve"> report documents the experimental strategy, experiment list, </w:t>
      </w:r>
      <w:r w:rsidR="00D45F65">
        <w:t>p</w:t>
      </w:r>
      <w:r w:rsidR="0006106A">
        <w:t>lan</w:t>
      </w:r>
      <w:r w:rsidR="00BF149E" w:rsidRPr="00BF149E">
        <w:t xml:space="preserve"> of the Performance Evaluation exercise in details.</w:t>
      </w:r>
    </w:p>
    <w:p w14:paraId="5FA98672" w14:textId="77777777" w:rsidR="00E22F2C" w:rsidRDefault="00E22F2C" w:rsidP="00B77BCE">
      <w:r>
        <w:t xml:space="preserve">The performance test strategy revolves around </w:t>
      </w:r>
      <w:r w:rsidR="00530A41">
        <w:t xml:space="preserve">comparative evaluation of </w:t>
      </w:r>
      <w:r>
        <w:t>the benchmark</w:t>
      </w:r>
      <w:r w:rsidR="00AE1051">
        <w:t xml:space="preserve"> </w:t>
      </w:r>
      <w:r w:rsidR="00530A41">
        <w:t>tests</w:t>
      </w:r>
      <w:r>
        <w:t>.</w:t>
      </w:r>
    </w:p>
    <w:p w14:paraId="5FA98673" w14:textId="77777777" w:rsidR="00361F00" w:rsidRDefault="00361F00" w:rsidP="00B77BCE"/>
    <w:p w14:paraId="5FA98674" w14:textId="77777777" w:rsidR="009F3A3E" w:rsidRDefault="00CA5938" w:rsidP="00481F1B">
      <w:pPr>
        <w:pStyle w:val="Heading2"/>
      </w:pPr>
      <w:bookmarkStart w:id="704" w:name="_Toc435533911"/>
      <w:r>
        <w:t>Objectives</w:t>
      </w:r>
      <w:bookmarkEnd w:id="704"/>
    </w:p>
    <w:p w14:paraId="5FA98675" w14:textId="77777777" w:rsidR="009F3A3E" w:rsidRPr="009F3A3E" w:rsidRDefault="00862FE1" w:rsidP="009F3A3E">
      <w:r w:rsidRPr="00361F00">
        <w:t xml:space="preserve">Performance testing will determine whether or not the software meets speed, scalability and stability requirements </w:t>
      </w:r>
      <w:r>
        <w:t>under expected network traffic.</w:t>
      </w:r>
    </w:p>
    <w:p w14:paraId="5FA98676" w14:textId="77777777" w:rsidR="009F3A3E" w:rsidRPr="009F3A3E" w:rsidRDefault="00277BBE" w:rsidP="009F3A3E">
      <w:r>
        <w:t xml:space="preserve">The objectives of </w:t>
      </w:r>
      <w:r w:rsidR="009F3A3E" w:rsidRPr="009F3A3E">
        <w:t xml:space="preserve">performance testing are: </w:t>
      </w:r>
    </w:p>
    <w:p w14:paraId="5FA98677" w14:textId="77777777" w:rsidR="00AB47DD" w:rsidRDefault="00AB47DD" w:rsidP="00AB47DD">
      <w:pPr>
        <w:pStyle w:val="ListParagraph"/>
        <w:numPr>
          <w:ilvl w:val="0"/>
          <w:numId w:val="8"/>
        </w:numPr>
      </w:pPr>
      <w:r>
        <w:t>Define performance test scenarios for Hybris Store Front</w:t>
      </w:r>
    </w:p>
    <w:p w14:paraId="5FA98678" w14:textId="00C7FD4A" w:rsidR="00A80FC8" w:rsidRDefault="00AB47DD" w:rsidP="00481F1B">
      <w:pPr>
        <w:pStyle w:val="ListParagraph"/>
        <w:numPr>
          <w:ilvl w:val="0"/>
          <w:numId w:val="8"/>
        </w:numPr>
        <w:rPr>
          <w:ins w:id="705" w:author="Bhakti Gandhi" w:date="2015-11-17T11:16:00Z"/>
        </w:rPr>
      </w:pPr>
      <w:r>
        <w:t>Define performance test scenarios for Hybris Autoship</w:t>
      </w:r>
      <w:ins w:id="706" w:author="Bhakti Gandhi" w:date="2015-11-17T11:17:00Z">
        <w:r w:rsidR="00FA1D04">
          <w:t xml:space="preserve"> and</w:t>
        </w:r>
      </w:ins>
      <w:r>
        <w:t xml:space="preserve"> </w:t>
      </w:r>
      <w:ins w:id="707" w:author="Bhakti Gandhi [2]" w:date="2015-04-08T10:49:00Z">
        <w:r w:rsidR="00DD5DA7">
          <w:t xml:space="preserve">cron </w:t>
        </w:r>
      </w:ins>
      <w:r>
        <w:t>job</w:t>
      </w:r>
    </w:p>
    <w:p w14:paraId="390FC459" w14:textId="77777777" w:rsidR="00FA1D04" w:rsidRPr="00FA1D04" w:rsidRDefault="00FA1D04" w:rsidP="00FA1D04">
      <w:pPr>
        <w:pStyle w:val="ListParagraph"/>
        <w:numPr>
          <w:ilvl w:val="0"/>
          <w:numId w:val="8"/>
        </w:numPr>
        <w:rPr>
          <w:ins w:id="708" w:author="Bhakti Gandhi" w:date="2015-11-17T11:16:00Z"/>
        </w:rPr>
      </w:pPr>
      <w:ins w:id="709" w:author="Bhakti Gandhi" w:date="2015-11-17T11:16:00Z">
        <w:r w:rsidRPr="00FA1D04">
          <w:t>Define performance test scenarios for EIS</w:t>
        </w:r>
      </w:ins>
    </w:p>
    <w:p w14:paraId="5CF9A972" w14:textId="6C759596" w:rsidR="00FA1D04" w:rsidRDefault="00FA1D04">
      <w:pPr>
        <w:pStyle w:val="ListParagraph"/>
        <w:numPr>
          <w:ilvl w:val="0"/>
          <w:numId w:val="8"/>
        </w:numPr>
        <w:rPr>
          <w:ins w:id="710" w:author="Bhakti Gandhi" w:date="2015-11-17T14:30:00Z"/>
        </w:rPr>
      </w:pPr>
      <w:ins w:id="711" w:author="Bhakti Gandhi" w:date="2015-11-17T11:18:00Z">
        <w:r w:rsidRPr="00FA1D04">
          <w:t>Define performance test scenarios for RFO</w:t>
        </w:r>
      </w:ins>
    </w:p>
    <w:p w14:paraId="03A566ED" w14:textId="57828701" w:rsidR="00A019E0" w:rsidRDefault="00A019E0">
      <w:pPr>
        <w:pStyle w:val="ListParagraph"/>
        <w:numPr>
          <w:ilvl w:val="0"/>
          <w:numId w:val="8"/>
        </w:numPr>
        <w:rPr>
          <w:ins w:id="712" w:author="Bhakti Gandhi [2]" w:date="2015-03-19T09:59:00Z"/>
        </w:rPr>
      </w:pPr>
      <w:ins w:id="713" w:author="Bhakti Gandhi" w:date="2015-11-17T14:30:00Z">
        <w:r w:rsidRPr="00A019E0">
          <w:t>Define p</w:t>
        </w:r>
        <w:r>
          <w:t xml:space="preserve">erformance test scenarios for Boomi </w:t>
        </w:r>
      </w:ins>
      <w:ins w:id="714" w:author="Bhakti Gandhi" w:date="2015-11-19T13:16:00Z">
        <w:r w:rsidR="009B38F1">
          <w:t>web service</w:t>
        </w:r>
      </w:ins>
      <w:ins w:id="715" w:author="Bhakti Gandhi" w:date="2015-11-17T14:30:00Z">
        <w:r>
          <w:t xml:space="preserve"> calls.</w:t>
        </w:r>
      </w:ins>
    </w:p>
    <w:p w14:paraId="5FA98679" w14:textId="77777777" w:rsidR="00BA42A1" w:rsidDel="0053395A" w:rsidRDefault="00BA42A1" w:rsidP="00481F1B">
      <w:pPr>
        <w:pStyle w:val="ListParagraph"/>
        <w:numPr>
          <w:ilvl w:val="0"/>
          <w:numId w:val="8"/>
        </w:numPr>
        <w:rPr>
          <w:ins w:id="716" w:author="Bhakti Gandhi [2]" w:date="2015-03-19T09:59:00Z"/>
          <w:del w:id="717" w:author="Bhakti Gandhi [2]" w:date="2015-05-15T16:14:00Z"/>
        </w:rPr>
      </w:pPr>
      <w:ins w:id="718" w:author="Bhakti Gandhi [2]" w:date="2015-03-19T09:59:00Z">
        <w:del w:id="719" w:author="Bhakti Gandhi [2]" w:date="2015-05-15T16:14:00Z">
          <w:r w:rsidRPr="00BA42A1" w:rsidDel="0053395A">
            <w:delText>Define performance test scenarios</w:delText>
          </w:r>
          <w:r w:rsidDel="0053395A">
            <w:delText xml:space="preserve"> for EIS</w:delText>
          </w:r>
        </w:del>
      </w:ins>
    </w:p>
    <w:p w14:paraId="5FA9867A" w14:textId="77777777" w:rsidR="00BA42A1" w:rsidDel="0053395A" w:rsidRDefault="00BA42A1" w:rsidP="00481F1B">
      <w:pPr>
        <w:pStyle w:val="ListParagraph"/>
        <w:numPr>
          <w:ilvl w:val="0"/>
          <w:numId w:val="8"/>
        </w:numPr>
        <w:rPr>
          <w:del w:id="720" w:author="Bhakti Gandhi [2]" w:date="2015-05-15T16:14:00Z"/>
        </w:rPr>
      </w:pPr>
      <w:ins w:id="721" w:author="Bhakti Gandhi [2]" w:date="2015-03-19T09:59:00Z">
        <w:del w:id="722" w:author="Bhakti Gandhi [2]" w:date="2015-05-15T16:14:00Z">
          <w:r w:rsidRPr="00BA42A1" w:rsidDel="0053395A">
            <w:delText>Define performance test scenarios</w:delText>
          </w:r>
          <w:r w:rsidDel="0053395A">
            <w:delText xml:space="preserve"> for DB</w:delText>
          </w:r>
        </w:del>
      </w:ins>
    </w:p>
    <w:p w14:paraId="5FA9867B" w14:textId="77777777" w:rsidR="002756D0" w:rsidDel="00350F55" w:rsidRDefault="002756D0" w:rsidP="002756D0">
      <w:pPr>
        <w:pStyle w:val="ListParagraph"/>
        <w:numPr>
          <w:ilvl w:val="0"/>
          <w:numId w:val="8"/>
        </w:numPr>
        <w:rPr>
          <w:del w:id="723" w:author="Bhakti Gandhi [2]" w:date="2015-03-19T09:59:00Z"/>
        </w:rPr>
      </w:pPr>
      <w:del w:id="724" w:author="Bhakti Gandhi [2]" w:date="2015-03-19T09:59:00Z">
        <w:r w:rsidDel="00350F55">
          <w:delText>Define performance test scenarios for EI</w:delText>
        </w:r>
      </w:del>
      <w:del w:id="725" w:author="Bhakti Gandhi [2]" w:date="2015-03-19T09:58:00Z">
        <w:r w:rsidDel="001C37D2">
          <w:delText>S</w:delText>
        </w:r>
      </w:del>
    </w:p>
    <w:p w14:paraId="5FA9867C" w14:textId="77777777" w:rsidR="002756D0" w:rsidDel="00350F55" w:rsidRDefault="002756D0" w:rsidP="002756D0">
      <w:pPr>
        <w:pStyle w:val="ListParagraph"/>
        <w:numPr>
          <w:ilvl w:val="0"/>
          <w:numId w:val="8"/>
        </w:numPr>
        <w:rPr>
          <w:del w:id="726" w:author="Bhakti Gandhi [2]" w:date="2015-03-19T09:59:00Z"/>
        </w:rPr>
      </w:pPr>
      <w:del w:id="727" w:author="Bhakti Gandhi [2]" w:date="2015-03-19T09:59:00Z">
        <w:r w:rsidDel="00350F55">
          <w:delText>Define performance test scenarios for DB</w:delText>
        </w:r>
      </w:del>
    </w:p>
    <w:p w14:paraId="5FA9867D" w14:textId="77777777" w:rsidR="00AB47DD" w:rsidRDefault="00AB47DD" w:rsidP="00AB47DD">
      <w:pPr>
        <w:pStyle w:val="ListParagraph"/>
        <w:numPr>
          <w:ilvl w:val="0"/>
          <w:numId w:val="8"/>
        </w:numPr>
      </w:pPr>
      <w:r>
        <w:t>Bring any related performance bottlenecks to light</w:t>
      </w:r>
    </w:p>
    <w:p w14:paraId="5FA9867E" w14:textId="4EC52DBB" w:rsidR="00AB47DD" w:rsidRDefault="00AB47DD" w:rsidP="00AB47DD">
      <w:pPr>
        <w:pStyle w:val="ListParagraph"/>
        <w:numPr>
          <w:ilvl w:val="0"/>
          <w:numId w:val="8"/>
        </w:numPr>
      </w:pPr>
      <w:r>
        <w:t>Establish</w:t>
      </w:r>
      <w:r w:rsidR="007F1D36">
        <w:t xml:space="preserve"> overall </w:t>
      </w:r>
      <w:del w:id="728" w:author="Bhakti Gandhi" w:date="2015-11-17T11:21:00Z">
        <w:r w:rsidR="007F1D36" w:rsidDel="00FA1D04">
          <w:delText>H</w:delText>
        </w:r>
        <w:r w:rsidDel="00FA1D04">
          <w:delText>ybris</w:delText>
        </w:r>
      </w:del>
      <w:ins w:id="729" w:author="Bhakti Gandhi [2]" w:date="2015-05-15T16:14:00Z">
        <w:del w:id="730" w:author="Bhakti Gandhi" w:date="2015-11-17T11:21:00Z">
          <w:r w:rsidR="0053395A" w:rsidDel="00FA1D04">
            <w:delText xml:space="preserve"> and Autoship</w:delText>
          </w:r>
        </w:del>
      </w:ins>
      <w:del w:id="731" w:author="Bhakti Gandhi" w:date="2015-11-17T11:21:00Z">
        <w:r w:rsidR="002756D0" w:rsidDel="00FA1D04">
          <w:delText>, EIS and DB</w:delText>
        </w:r>
        <w:r w:rsidDel="00FA1D04">
          <w:delText xml:space="preserve"> </w:delText>
        </w:r>
      </w:del>
      <w:r>
        <w:t>system performance under load situations.</w:t>
      </w:r>
    </w:p>
    <w:p w14:paraId="5FA9867F" w14:textId="77777777" w:rsidR="00AB47DD" w:rsidRPr="00905A74" w:rsidRDefault="00AB47DD" w:rsidP="00AB47DD">
      <w:pPr>
        <w:pStyle w:val="ListParagraph"/>
        <w:numPr>
          <w:ilvl w:val="0"/>
          <w:numId w:val="8"/>
        </w:numPr>
      </w:pPr>
      <w:r>
        <w:t>Analyze and report all the finding to project stakeholders.</w:t>
      </w:r>
    </w:p>
    <w:p w14:paraId="5FA98680" w14:textId="77777777" w:rsidR="00A81E67" w:rsidRDefault="00A81E67" w:rsidP="00B77BCE"/>
    <w:p w14:paraId="5FA98681" w14:textId="77777777" w:rsidR="00F4221B" w:rsidRDefault="00F4221B" w:rsidP="00B77BCE"/>
    <w:p w14:paraId="5FA98682" w14:textId="77777777" w:rsidR="00F4221B" w:rsidRDefault="00F4221B" w:rsidP="00B77BCE"/>
    <w:p w14:paraId="5FA98683" w14:textId="77777777" w:rsidR="00F4221B" w:rsidRDefault="00F4221B" w:rsidP="00B77BCE"/>
    <w:p w14:paraId="5FA98684" w14:textId="77777777" w:rsidR="00F4221B" w:rsidRDefault="00F4221B" w:rsidP="00B77BCE"/>
    <w:p w14:paraId="5FA98685" w14:textId="77777777" w:rsidR="00F4221B" w:rsidRDefault="00F4221B" w:rsidP="00B77BCE"/>
    <w:p w14:paraId="5FA98686" w14:textId="77777777" w:rsidR="00F4221B" w:rsidRDefault="00F4221B" w:rsidP="00B77BCE"/>
    <w:p w14:paraId="5FA98687" w14:textId="77777777" w:rsidR="00F4221B" w:rsidRDefault="00F4221B" w:rsidP="00B77BCE"/>
    <w:p w14:paraId="5FA98688" w14:textId="77777777" w:rsidR="00F4221B" w:rsidRDefault="00F4221B" w:rsidP="00B77BCE"/>
    <w:p w14:paraId="5FA98689" w14:textId="77777777" w:rsidR="00F4221B" w:rsidRDefault="00F4221B" w:rsidP="00B77BCE"/>
    <w:p w14:paraId="5FA9868A" w14:textId="77777777" w:rsidR="00F4221B" w:rsidRDefault="00F4221B" w:rsidP="00B77BCE"/>
    <w:p w14:paraId="5FA9868B" w14:textId="77777777" w:rsidR="00481F1B" w:rsidRDefault="00481F1B">
      <w:pPr>
        <w:pStyle w:val="Heading2"/>
      </w:pPr>
      <w:bookmarkStart w:id="732" w:name="_Toc435533912"/>
      <w:r>
        <w:lastRenderedPageBreak/>
        <w:t>Approach</w:t>
      </w:r>
      <w:bookmarkEnd w:id="732"/>
    </w:p>
    <w:p w14:paraId="5FA9868C" w14:textId="77777777" w:rsidR="00F4221B" w:rsidRDefault="00F4221B" w:rsidP="00F4221B">
      <w:r>
        <w:t>Execution cycle will have various activities involved as mentioned below:</w:t>
      </w:r>
    </w:p>
    <w:p w14:paraId="5FA9868D" w14:textId="77777777" w:rsidR="00F4221B" w:rsidRDefault="00F4221B" w:rsidP="00F4221B">
      <w:r w:rsidRPr="00F4221B">
        <w:t xml:space="preserve">Information about workload model and workflows to be considered is shared below in separate section  </w:t>
      </w:r>
    </w:p>
    <w:p w14:paraId="23D490A0" w14:textId="77777777" w:rsidR="00F4221B" w:rsidRPr="00F4221B" w:rsidRDefault="00F4221B" w:rsidP="00F4221B">
      <w:pPr>
        <w:rPr>
          <w:del w:id="733" w:author="Bhakti Gandhi [2]" w:date="2015-07-14T15:08:00Z"/>
        </w:rPr>
      </w:pPr>
      <w:del w:id="734" w:author="Bhakti Gandhi [2]" w:date="2015-07-14T15:08:00Z">
        <w:r w:rsidRPr="00F4221B">
          <w:rPr>
            <w:noProof/>
          </w:rPr>
          <w:drawing>
            <wp:inline distT="0" distB="0" distL="0" distR="0" wp14:anchorId="2CBD0013" wp14:editId="69B8AA59">
              <wp:extent cx="5126355" cy="3101975"/>
              <wp:effectExtent l="0" t="19050" r="36195" b="41275"/>
              <wp:docPr id="1" name="Diagra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diagram">
                  <dgm:relIds xmlns:dgm="http://schemas.openxmlformats.org/drawingml/2006/diagram" xmlns:r="http://schemas.openxmlformats.org/officeDocument/2006/relationships" r:dm="rId21" r:lo="rId22" r:qs="rId23" r:cs="rId24"/>
                </a:graphicData>
              </a:graphic>
            </wp:inline>
          </w:drawing>
        </w:r>
      </w:del>
    </w:p>
    <w:p w14:paraId="5FA9868E" w14:textId="77777777" w:rsidR="00F4221B" w:rsidRPr="00F4221B" w:rsidRDefault="00F4221B" w:rsidP="00F4221B">
      <w:pPr>
        <w:rPr>
          <w:ins w:id="735" w:author="Bhakti Gandhi [2]" w:date="2015-07-14T15:08:00Z"/>
        </w:rPr>
      </w:pPr>
      <w:ins w:id="736" w:author="Bhakti Gandhi [2]" w:date="2015-07-14T15:08:00Z">
        <w:r w:rsidRPr="00F4221B">
          <w:rPr>
            <w:noProof/>
          </w:rPr>
          <w:drawing>
            <wp:inline distT="0" distB="0" distL="0" distR="0" wp14:anchorId="5FA98A72" wp14:editId="5FA98A73">
              <wp:extent cx="5126355" cy="3101975"/>
              <wp:effectExtent l="0" t="19050" r="36195" b="41275"/>
              <wp:docPr id="13" name="Diagram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diagram">
                  <dgm:relIds xmlns:dgm="http://schemas.openxmlformats.org/drawingml/2006/diagram" xmlns:r="http://schemas.openxmlformats.org/officeDocument/2006/relationships" r:dm="rId26" r:lo="rId27" r:qs="rId28" r:cs="rId29"/>
                </a:graphicData>
              </a:graphic>
            </wp:inline>
          </w:drawing>
        </w:r>
      </w:ins>
    </w:p>
    <w:p w14:paraId="5FA9868F" w14:textId="77777777" w:rsidR="00F4221B" w:rsidRDefault="00F4221B" w:rsidP="00F4221B"/>
    <w:p w14:paraId="5FA98690" w14:textId="77777777" w:rsidR="00F4221B" w:rsidRDefault="00F4221B" w:rsidP="00F4221B">
      <w:pPr>
        <w:pStyle w:val="ListParagraph"/>
        <w:numPr>
          <w:ilvl w:val="0"/>
          <w:numId w:val="18"/>
        </w:numPr>
      </w:pPr>
      <w:r w:rsidRPr="00F4221B">
        <w:t>This is an iterative model where as a first step, performance is measured</w:t>
      </w:r>
      <w:r>
        <w:t>.</w:t>
      </w:r>
    </w:p>
    <w:p w14:paraId="5FA98691" w14:textId="77777777" w:rsidR="00957C56" w:rsidRDefault="00F4221B" w:rsidP="00957C56">
      <w:pPr>
        <w:pStyle w:val="ListParagraph"/>
        <w:numPr>
          <w:ilvl w:val="0"/>
          <w:numId w:val="18"/>
        </w:numPr>
      </w:pPr>
      <w:r w:rsidRPr="00F4221B">
        <w:t>Then the bottlenecks are identified and solution or recommendations are provided</w:t>
      </w:r>
      <w:r w:rsidR="002329F6">
        <w:t>.</w:t>
      </w:r>
    </w:p>
    <w:p w14:paraId="5FA98692" w14:textId="77777777" w:rsidR="00957C56" w:rsidRDefault="00F4221B" w:rsidP="00957C56">
      <w:pPr>
        <w:pStyle w:val="ListParagraph"/>
        <w:numPr>
          <w:ilvl w:val="0"/>
          <w:numId w:val="18"/>
        </w:numPr>
      </w:pPr>
      <w:r w:rsidRPr="00F4221B">
        <w:t>Once these recommendations are implemented by the Development team, next round of execution will be carried out to evaluate the performance improvement and another bottleneck</w:t>
      </w:r>
      <w:r w:rsidR="002329F6">
        <w:t>.</w:t>
      </w:r>
    </w:p>
    <w:p w14:paraId="5FA98693" w14:textId="77777777" w:rsidR="002329F6" w:rsidRDefault="00F4221B" w:rsidP="002329F6">
      <w:pPr>
        <w:pStyle w:val="ListParagraph"/>
        <w:numPr>
          <w:ilvl w:val="0"/>
          <w:numId w:val="18"/>
        </w:numPr>
      </w:pPr>
      <w:r w:rsidRPr="00F4221B">
        <w:t>There could be iterative approach of 1-2 execution cycle to measure the performance improvements post fixes by development team</w:t>
      </w:r>
      <w:r w:rsidR="002329F6">
        <w:t>.</w:t>
      </w:r>
    </w:p>
    <w:p w14:paraId="5FA98694" w14:textId="77777777" w:rsidR="002329F6" w:rsidRPr="002329F6" w:rsidRDefault="002329F6" w:rsidP="002329F6">
      <w:pPr>
        <w:pStyle w:val="ListParagraph"/>
        <w:numPr>
          <w:ilvl w:val="0"/>
          <w:numId w:val="18"/>
        </w:numPr>
      </w:pPr>
      <w:r w:rsidRPr="002329F6">
        <w:t>In case when functionality changes or new feature development occurs, the product is tested for performance</w:t>
      </w:r>
      <w:r>
        <w:t xml:space="preserve">. </w:t>
      </w:r>
      <w:r w:rsidRPr="002329F6">
        <w:t>Test results are compared against the baseline results. Depending upon comparative study either the story is closed or defect is raised which needs to be verified further.</w:t>
      </w:r>
    </w:p>
    <w:p w14:paraId="5FA98695" w14:textId="77777777" w:rsidR="002329F6" w:rsidRPr="00F4221B" w:rsidRDefault="002329F6" w:rsidP="002329F6">
      <w:pPr>
        <w:pStyle w:val="ListParagraph"/>
        <w:ind w:left="562"/>
      </w:pPr>
    </w:p>
    <w:p w14:paraId="5FA98696" w14:textId="77777777" w:rsidR="00E85539" w:rsidRPr="00E85539" w:rsidRDefault="00E85539" w:rsidP="00E85539"/>
    <w:p w14:paraId="5FA98697" w14:textId="77777777" w:rsidR="00BD15FC" w:rsidRDefault="00BD15FC" w:rsidP="00BD15FC">
      <w:pPr>
        <w:pStyle w:val="Heading1"/>
      </w:pPr>
      <w:bookmarkStart w:id="737" w:name="_Toc435533913"/>
      <w:r>
        <w:lastRenderedPageBreak/>
        <w:t>test scope</w:t>
      </w:r>
      <w:bookmarkEnd w:id="737"/>
    </w:p>
    <w:p w14:paraId="5FA98698" w14:textId="77777777" w:rsidR="004C3633" w:rsidRPr="004C3633" w:rsidDel="00D03B7A" w:rsidRDefault="00BD15FC" w:rsidP="004C3633">
      <w:pPr>
        <w:pStyle w:val="Heading2"/>
        <w:rPr>
          <w:del w:id="738" w:author="Bhakti Gandhi [2]" w:date="2015-04-06T10:52:00Z"/>
        </w:rPr>
      </w:pPr>
      <w:r>
        <w:t xml:space="preserve"> </w:t>
      </w:r>
      <w:bookmarkStart w:id="739" w:name="_Toc435533914"/>
      <w:r w:rsidR="00466DC8">
        <w:t>I</w:t>
      </w:r>
      <w:r w:rsidR="001F7683">
        <w:t>n Scope Components</w:t>
      </w:r>
      <w:bookmarkEnd w:id="739"/>
    </w:p>
    <w:p w14:paraId="5FA98699" w14:textId="77777777" w:rsidR="001B4449" w:rsidRDefault="001B4449">
      <w:pPr>
        <w:pStyle w:val="Heading2"/>
        <w:pPrChange w:id="740" w:author="Bhakti Gandhi [2]" w:date="2015-04-06T10:52:00Z">
          <w:pPr/>
        </w:pPrChange>
      </w:pPr>
      <w:bookmarkStart w:id="741" w:name="_Toc435533915"/>
      <w:bookmarkEnd w:id="741"/>
    </w:p>
    <w:tbl>
      <w:tblPr>
        <w:tblW w:w="7071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  <w:tblPrChange w:id="742" w:author="Bhakti Gandhi [2]" w:date="2015-07-14T15:08:00Z">
          <w:tblPr>
            <w:tblW w:w="7071" w:type="dxa"/>
            <w:tblInd w:w="-5" w:type="dxa"/>
            <w:tbl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blBorders>
            <w:tblLayout w:type="fixed"/>
            <w:tblCellMar>
              <w:left w:w="107" w:type="dxa"/>
              <w:right w:w="107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7071"/>
        <w:tblGridChange w:id="743">
          <w:tblGrid>
            <w:gridCol w:w="60"/>
            <w:gridCol w:w="7011"/>
            <w:gridCol w:w="60"/>
          </w:tblGrid>
        </w:tblGridChange>
      </w:tblGrid>
      <w:tr w:rsidR="00CB1369" w:rsidRPr="006E14C3" w14:paraId="5FA9869B" w14:textId="77777777" w:rsidTr="00EC5264">
        <w:trPr>
          <w:cantSplit/>
          <w:trHeight w:val="134"/>
          <w:tblHeader/>
          <w:trPrChange w:id="744" w:author="Bhakti Gandhi [2]" w:date="2015-07-14T15:08:00Z">
            <w:trPr>
              <w:gridBefore w:val="1"/>
              <w:cantSplit/>
              <w:trHeight w:val="134"/>
              <w:tblHeader/>
            </w:trPr>
          </w:trPrChange>
        </w:trPr>
        <w:tc>
          <w:tcPr>
            <w:tcW w:w="7071" w:type="dxa"/>
            <w:shd w:val="clear" w:color="auto" w:fill="17365D"/>
            <w:tcPrChange w:id="745" w:author="Bhakti Gandhi [2]" w:date="2015-07-14T15:08:00Z">
              <w:tcPr>
                <w:tcW w:w="7071" w:type="dxa"/>
                <w:gridSpan w:val="2"/>
                <w:shd w:val="clear" w:color="auto" w:fill="17365D"/>
              </w:tcPr>
            </w:tcPrChange>
          </w:tcPr>
          <w:p w14:paraId="5FA9869A" w14:textId="77777777" w:rsidR="00CB1369" w:rsidRPr="004C3633" w:rsidRDefault="00CB1369">
            <w:pPr>
              <w:pStyle w:val="NormalCenter"/>
              <w:pPrChange w:id="746" w:author="Bhakti Gandhi [2]" w:date="2015-04-06T11:13:00Z">
                <w:pPr/>
              </w:pPrChange>
            </w:pPr>
            <w:r w:rsidRPr="004C3633">
              <w:t>Component</w:t>
            </w:r>
          </w:p>
        </w:tc>
      </w:tr>
      <w:tr w:rsidR="00CB1369" w:rsidRPr="006E14C3" w14:paraId="5FA9869D" w14:textId="77777777" w:rsidTr="00EC5264">
        <w:trPr>
          <w:cantSplit/>
          <w:trHeight w:val="125"/>
          <w:trPrChange w:id="747" w:author="Bhakti Gandhi [2]" w:date="2015-07-14T15:08:00Z">
            <w:trPr>
              <w:gridBefore w:val="1"/>
              <w:cantSplit/>
              <w:trHeight w:val="125"/>
            </w:trPr>
          </w:trPrChange>
        </w:trPr>
        <w:tc>
          <w:tcPr>
            <w:tcW w:w="7071" w:type="dxa"/>
            <w:shd w:val="clear" w:color="auto" w:fill="auto"/>
            <w:tcPrChange w:id="748" w:author="Bhakti Gandhi [2]" w:date="2015-07-14T15:08:00Z">
              <w:tcPr>
                <w:tcW w:w="7071" w:type="dxa"/>
                <w:gridSpan w:val="2"/>
                <w:shd w:val="clear" w:color="auto" w:fill="auto"/>
              </w:tcPr>
            </w:tcPrChange>
          </w:tcPr>
          <w:p w14:paraId="5FA9869C" w14:textId="77777777" w:rsidR="00CB1369" w:rsidRPr="004C3633" w:rsidRDefault="00CB1369" w:rsidP="004C3633">
            <w:r>
              <w:t>Hybris store front performance under varying load</w:t>
            </w:r>
          </w:p>
        </w:tc>
      </w:tr>
      <w:tr w:rsidR="00CB1369" w:rsidRPr="006E14C3" w14:paraId="5FA9869F" w14:textId="77777777" w:rsidTr="00CB1369">
        <w:trPr>
          <w:cantSplit/>
          <w:trHeight w:val="422"/>
        </w:trPr>
        <w:tc>
          <w:tcPr>
            <w:tcW w:w="7071" w:type="dxa"/>
            <w:shd w:val="clear" w:color="auto" w:fill="auto"/>
          </w:tcPr>
          <w:p w14:paraId="5FA9869E" w14:textId="7E118812" w:rsidR="00CB1369" w:rsidRDefault="00CB1369">
            <w:r>
              <w:t xml:space="preserve">Hybris </w:t>
            </w:r>
            <w:del w:id="749" w:author="Bhakti Gandhi" w:date="2015-11-19T13:17:00Z">
              <w:r w:rsidR="00693039" w:rsidDel="009B38F1">
                <w:delText>A</w:delText>
              </w:r>
              <w:r w:rsidDel="009B38F1">
                <w:delText>utoship c</w:delText>
              </w:r>
            </w:del>
            <w:ins w:id="750" w:author="Bhakti Gandhi" w:date="2015-11-19T13:17:00Z">
              <w:r w:rsidR="009B38F1">
                <w:t>c</w:t>
              </w:r>
            </w:ins>
            <w:r>
              <w:t>ron job</w:t>
            </w:r>
            <w:ins w:id="751" w:author="Bhakti Gandhi" w:date="2015-11-19T13:17:00Z">
              <w:r w:rsidR="009B38F1">
                <w:t xml:space="preserve"> including autoship</w:t>
              </w:r>
            </w:ins>
          </w:p>
        </w:tc>
      </w:tr>
      <w:tr w:rsidR="000A145F" w:rsidRPr="006E14C3" w14:paraId="7004B815" w14:textId="77777777" w:rsidTr="00CB1369">
        <w:trPr>
          <w:cantSplit/>
          <w:trHeight w:val="422"/>
          <w:ins w:id="752" w:author="Bhakti Gandhi" w:date="2015-11-17T11:23:00Z"/>
        </w:trPr>
        <w:tc>
          <w:tcPr>
            <w:tcW w:w="7071" w:type="dxa"/>
            <w:shd w:val="clear" w:color="auto" w:fill="auto"/>
          </w:tcPr>
          <w:p w14:paraId="38C1707A" w14:textId="019E1D25" w:rsidR="000A145F" w:rsidRDefault="000A145F" w:rsidP="00E2010C">
            <w:pPr>
              <w:rPr>
                <w:ins w:id="753" w:author="Bhakti Gandhi" w:date="2015-11-17T11:23:00Z"/>
              </w:rPr>
            </w:pPr>
            <w:ins w:id="754" w:author="Bhakti Gandhi" w:date="2015-11-17T11:23:00Z">
              <w:r>
                <w:t>EIS</w:t>
              </w:r>
            </w:ins>
            <w:ins w:id="755" w:author="Bhakti Gandhi" w:date="2015-11-19T11:10:00Z">
              <w:r w:rsidR="004432F8">
                <w:t xml:space="preserve"> </w:t>
              </w:r>
            </w:ins>
            <w:ins w:id="756" w:author="Bhakti Gandhi" w:date="2015-11-19T13:17:00Z">
              <w:r w:rsidR="009B38F1">
                <w:t>enrollment calls</w:t>
              </w:r>
            </w:ins>
          </w:p>
        </w:tc>
      </w:tr>
      <w:tr w:rsidR="000A145F" w:rsidRPr="006E14C3" w14:paraId="105A7E33" w14:textId="77777777" w:rsidTr="00CB1369">
        <w:trPr>
          <w:cantSplit/>
          <w:trHeight w:val="422"/>
          <w:ins w:id="757" w:author="Bhakti Gandhi" w:date="2015-11-17T11:23:00Z"/>
        </w:trPr>
        <w:tc>
          <w:tcPr>
            <w:tcW w:w="7071" w:type="dxa"/>
            <w:shd w:val="clear" w:color="auto" w:fill="auto"/>
          </w:tcPr>
          <w:p w14:paraId="72891794" w14:textId="29D0B8A2" w:rsidR="000A145F" w:rsidRDefault="000A145F" w:rsidP="00E2010C">
            <w:pPr>
              <w:rPr>
                <w:ins w:id="758" w:author="Bhakti Gandhi" w:date="2015-11-17T11:23:00Z"/>
              </w:rPr>
            </w:pPr>
            <w:ins w:id="759" w:author="Bhakti Gandhi" w:date="2015-11-17T11:23:00Z">
              <w:r>
                <w:t>RFO</w:t>
              </w:r>
            </w:ins>
            <w:ins w:id="760" w:author="Bhakti Gandhi" w:date="2015-11-19T13:17:00Z">
              <w:r w:rsidR="009B38F1">
                <w:t xml:space="preserve"> enrollment SP's</w:t>
              </w:r>
            </w:ins>
          </w:p>
        </w:tc>
      </w:tr>
      <w:tr w:rsidR="000A145F" w:rsidRPr="006E14C3" w14:paraId="2F5445F9" w14:textId="77777777" w:rsidTr="00CB1369">
        <w:trPr>
          <w:cantSplit/>
          <w:trHeight w:val="422"/>
          <w:ins w:id="761" w:author="Bhakti Gandhi" w:date="2015-11-17T11:23:00Z"/>
        </w:trPr>
        <w:tc>
          <w:tcPr>
            <w:tcW w:w="7071" w:type="dxa"/>
            <w:shd w:val="clear" w:color="auto" w:fill="auto"/>
          </w:tcPr>
          <w:p w14:paraId="6E3CD8C1" w14:textId="45821AB6" w:rsidR="000A145F" w:rsidRDefault="000A145F" w:rsidP="00E2010C">
            <w:pPr>
              <w:rPr>
                <w:ins w:id="762" w:author="Bhakti Gandhi" w:date="2015-11-17T11:23:00Z"/>
              </w:rPr>
            </w:pPr>
            <w:ins w:id="763" w:author="Bhakti Gandhi" w:date="2015-11-17T11:23:00Z">
              <w:r>
                <w:t>Boomi</w:t>
              </w:r>
            </w:ins>
            <w:ins w:id="764" w:author="Bhakti Gandhi" w:date="2015-11-19T11:10:00Z">
              <w:r w:rsidR="00162CC9">
                <w:t xml:space="preserve"> web</w:t>
              </w:r>
            </w:ins>
            <w:ins w:id="765" w:author="Bhakti Gandhi" w:date="2015-11-19T13:17:00Z">
              <w:r w:rsidR="009B38F1">
                <w:t xml:space="preserve"> </w:t>
              </w:r>
            </w:ins>
            <w:ins w:id="766" w:author="Bhakti Gandhi" w:date="2015-11-19T11:10:00Z">
              <w:r w:rsidR="00162CC9">
                <w:t>service calls</w:t>
              </w:r>
            </w:ins>
          </w:p>
        </w:tc>
      </w:tr>
      <w:tr w:rsidR="005B5EBA" w:rsidRPr="006E14C3" w:rsidDel="0016410D" w14:paraId="5FA986A1" w14:textId="77777777" w:rsidTr="00CB1369">
        <w:trPr>
          <w:cantSplit/>
          <w:trHeight w:val="422"/>
          <w:del w:id="767" w:author="Bhakti Gandhi [2]" w:date="2015-05-15T16:15:00Z"/>
        </w:trPr>
        <w:tc>
          <w:tcPr>
            <w:tcW w:w="7071" w:type="dxa"/>
            <w:shd w:val="clear" w:color="auto" w:fill="auto"/>
          </w:tcPr>
          <w:p w14:paraId="5FA986A0" w14:textId="77777777" w:rsidR="005B5EBA" w:rsidDel="0016410D" w:rsidRDefault="005B5EBA" w:rsidP="004C3633">
            <w:pPr>
              <w:rPr>
                <w:del w:id="768" w:author="Bhakti Gandhi [2]" w:date="2015-05-15T16:15:00Z"/>
              </w:rPr>
            </w:pPr>
            <w:del w:id="769" w:author="Bhakti Gandhi [2]" w:date="2015-05-15T16:15:00Z">
              <w:r w:rsidDel="0016410D">
                <w:delText>EI</w:delText>
              </w:r>
            </w:del>
            <w:ins w:id="770" w:author="Bhakti Gandhi [2]" w:date="2015-03-19T10:00:00Z">
              <w:del w:id="771" w:author="Bhakti Gandhi [2]" w:date="2015-05-15T16:15:00Z">
                <w:r w:rsidR="00A01315" w:rsidDel="0016410D">
                  <w:delText>S</w:delText>
                </w:r>
              </w:del>
            </w:ins>
            <w:del w:id="772" w:author="Bhakti Gandhi [2]" w:date="2015-05-15T16:15:00Z">
              <w:r w:rsidDel="0016410D">
                <w:delText>S</w:delText>
              </w:r>
            </w:del>
          </w:p>
        </w:tc>
      </w:tr>
      <w:tr w:rsidR="005B5EBA" w:rsidRPr="006E14C3" w:rsidDel="0016410D" w14:paraId="5FA986A3" w14:textId="77777777" w:rsidTr="00CB1369">
        <w:trPr>
          <w:cantSplit/>
          <w:trHeight w:val="422"/>
          <w:del w:id="773" w:author="Bhakti Gandhi [2]" w:date="2015-05-15T16:15:00Z"/>
        </w:trPr>
        <w:tc>
          <w:tcPr>
            <w:tcW w:w="7071" w:type="dxa"/>
            <w:shd w:val="clear" w:color="auto" w:fill="auto"/>
          </w:tcPr>
          <w:p w14:paraId="5FA986A2" w14:textId="77777777" w:rsidR="005B5EBA" w:rsidDel="0016410D" w:rsidRDefault="005B5EBA" w:rsidP="004C3633">
            <w:pPr>
              <w:rPr>
                <w:del w:id="774" w:author="Bhakti Gandhi [2]" w:date="2015-05-15T16:15:00Z"/>
              </w:rPr>
            </w:pPr>
            <w:del w:id="775" w:author="Bhakti Gandhi [2]" w:date="2015-05-15T16:15:00Z">
              <w:r w:rsidDel="0016410D">
                <w:delText>D</w:delText>
              </w:r>
            </w:del>
            <w:ins w:id="776" w:author="Bhakti Gandhi [2]" w:date="2015-03-19T10:00:00Z">
              <w:del w:id="777" w:author="Bhakti Gandhi [2]" w:date="2015-05-15T16:15:00Z">
                <w:r w:rsidR="00A01315" w:rsidDel="0016410D">
                  <w:delText>B</w:delText>
                </w:r>
              </w:del>
            </w:ins>
            <w:del w:id="778" w:author="Bhakti Gandhi [2]" w:date="2015-05-15T16:15:00Z">
              <w:r w:rsidDel="0016410D">
                <w:delText>B</w:delText>
              </w:r>
            </w:del>
          </w:p>
        </w:tc>
      </w:tr>
    </w:tbl>
    <w:p w14:paraId="5FA986A4" w14:textId="77777777" w:rsidR="00466DC8" w:rsidRDefault="00466DC8" w:rsidP="001B4449"/>
    <w:p w14:paraId="5FA986A5" w14:textId="77777777" w:rsidR="008A10AA" w:rsidRDefault="008A10AA" w:rsidP="008A10AA">
      <w:pPr>
        <w:pStyle w:val="Heading3"/>
      </w:pPr>
      <w:bookmarkStart w:id="779" w:name="_Toc435533916"/>
      <w:r w:rsidRPr="008A10AA">
        <w:t xml:space="preserve">In Scope </w:t>
      </w:r>
      <w:r>
        <w:t>Performance Tests</w:t>
      </w:r>
      <w:bookmarkEnd w:id="779"/>
    </w:p>
    <w:p w14:paraId="5FA986A6" w14:textId="77777777" w:rsidR="008A10AA" w:rsidRDefault="008A10AA" w:rsidP="008A10AA">
      <w:r>
        <w:t>Below are the types of performance te</w:t>
      </w:r>
      <w:r w:rsidR="00C668F2">
        <w:t>sts to be executed</w:t>
      </w:r>
      <w:r w:rsidR="002F1F01">
        <w:t>:</w:t>
      </w:r>
    </w:p>
    <w:p w14:paraId="5FA986A7" w14:textId="77777777" w:rsidR="00B82354" w:rsidRDefault="008A10AA" w:rsidP="00B82354">
      <w:pPr>
        <w:pStyle w:val="ListParagraph"/>
        <w:numPr>
          <w:ilvl w:val="0"/>
          <w:numId w:val="8"/>
        </w:numPr>
      </w:pPr>
      <w:r>
        <w:t>Benchmark Tests</w:t>
      </w:r>
      <w:r w:rsidR="00B82354">
        <w:t xml:space="preserve"> - Benchmark</w:t>
      </w:r>
      <w:r w:rsidR="00B82354" w:rsidRPr="00B82354">
        <w:t xml:space="preserve"> </w:t>
      </w:r>
      <w:r w:rsidR="00B82354">
        <w:t>t</w:t>
      </w:r>
      <w:r w:rsidR="00B82354" w:rsidRPr="00B82354">
        <w:t xml:space="preserve">ests are performance tests under anticipated load.  The objectives for such tests are to determine the </w:t>
      </w:r>
      <w:r w:rsidR="00ED095C">
        <w:t xml:space="preserve">performance of server capacity and compare it with server capacity after </w:t>
      </w:r>
    </w:p>
    <w:p w14:paraId="5FA986A8" w14:textId="77777777" w:rsidR="00ED095C" w:rsidRDefault="00ED095C" w:rsidP="00B82354">
      <w:pPr>
        <w:pStyle w:val="ListParagraph"/>
        <w:numPr>
          <w:ilvl w:val="0"/>
          <w:numId w:val="8"/>
        </w:numPr>
      </w:pPr>
      <w:r>
        <w:t xml:space="preserve">Load Test - These tests are conducted on various servers by varying the </w:t>
      </w:r>
      <w:r w:rsidR="002B3540">
        <w:t>concurrency of requests to the server</w:t>
      </w:r>
      <w:r>
        <w:t xml:space="preserve">. </w:t>
      </w:r>
      <w:r w:rsidR="001E01D5">
        <w:t>The objective of this is to capture the throughput, transaction per sec and response time under varying conditions.</w:t>
      </w:r>
    </w:p>
    <w:p w14:paraId="5FA986A9" w14:textId="77777777" w:rsidR="001E01D5" w:rsidRDefault="001E01D5" w:rsidP="00B82354">
      <w:pPr>
        <w:pStyle w:val="ListParagraph"/>
        <w:numPr>
          <w:ilvl w:val="0"/>
          <w:numId w:val="8"/>
        </w:numPr>
      </w:pPr>
      <w:r>
        <w:t>Stress Test - Some test</w:t>
      </w:r>
      <w:r w:rsidR="002B3540">
        <w:t>s</w:t>
      </w:r>
      <w:r>
        <w:t xml:space="preserve"> will be conducted longer durations. To identify servers processing capabilities in stressed conditions</w:t>
      </w:r>
    </w:p>
    <w:p w14:paraId="5FA986AA" w14:textId="77777777" w:rsidR="00FC2DAD" w:rsidDel="005A54DE" w:rsidRDefault="002B3540">
      <w:pPr>
        <w:pStyle w:val="ListParagraph"/>
        <w:numPr>
          <w:ilvl w:val="0"/>
          <w:numId w:val="8"/>
        </w:numPr>
        <w:spacing w:after="200" w:line="276" w:lineRule="auto"/>
        <w:jc w:val="left"/>
        <w:rPr>
          <w:del w:id="780" w:author="Bhakti Gandhi [2]" w:date="2015-04-06T10:53:00Z"/>
        </w:rPr>
        <w:pPrChange w:id="781" w:author="Bhakti Gandhi" w:date="2015-11-19T13:21:00Z">
          <w:pPr/>
        </w:pPrChange>
      </w:pPr>
      <w:r>
        <w:t>Fail Open/Close test - T</w:t>
      </w:r>
      <w:r w:rsidR="001E01D5">
        <w:t>hese test</w:t>
      </w:r>
      <w:r>
        <w:t>s</w:t>
      </w:r>
      <w:r w:rsidR="001E01D5">
        <w:t xml:space="preserve"> are conducted to identify the server's maximum processing capabilities by measuring the </w:t>
      </w:r>
      <w:r w:rsidR="00C668F2">
        <w:t>maximum</w:t>
      </w:r>
      <w:r w:rsidR="001E01D5">
        <w:t xml:space="preserve"> number of </w:t>
      </w:r>
      <w:r>
        <w:t>concurrency</w:t>
      </w:r>
      <w:r w:rsidR="001E01D5">
        <w:t xml:space="preserve"> per second.</w:t>
      </w:r>
      <w:r>
        <w:t xml:space="preserve"> Server will be loaded with 100</w:t>
      </w:r>
      <w:r w:rsidR="001E01D5">
        <w:t xml:space="preserve"> or more user load until installed </w:t>
      </w:r>
      <w:r>
        <w:t>server</w:t>
      </w:r>
      <w:r w:rsidR="001E01D5">
        <w:t xml:space="preserve"> goes to fail open state, then it is also observed how much time </w:t>
      </w:r>
      <w:r>
        <w:t xml:space="preserve">it takes </w:t>
      </w:r>
      <w:r w:rsidR="001E01D5">
        <w:t>to return to normal state.</w:t>
      </w:r>
    </w:p>
    <w:p w14:paraId="7F0544B0" w14:textId="77777777" w:rsidR="005A54DE" w:rsidRDefault="005A54DE">
      <w:pPr>
        <w:pStyle w:val="ListParagraph"/>
        <w:numPr>
          <w:ilvl w:val="0"/>
          <w:numId w:val="8"/>
        </w:numPr>
        <w:spacing w:after="200" w:line="276" w:lineRule="auto"/>
        <w:jc w:val="left"/>
        <w:rPr>
          <w:ins w:id="782" w:author="Bhakti Gandhi" w:date="2015-11-19T13:26:00Z"/>
        </w:rPr>
        <w:pPrChange w:id="783" w:author="Bhakti Gandhi [2]" w:date="2015-04-06T10:53:00Z">
          <w:pPr/>
        </w:pPrChange>
      </w:pPr>
    </w:p>
    <w:p w14:paraId="198769F8" w14:textId="77777777" w:rsidR="005A54DE" w:rsidRDefault="005A54DE">
      <w:pPr>
        <w:pStyle w:val="ListParagraph"/>
        <w:spacing w:after="200" w:line="276" w:lineRule="auto"/>
        <w:ind w:left="562"/>
        <w:jc w:val="left"/>
        <w:rPr>
          <w:ins w:id="784" w:author="Bhakti Gandhi" w:date="2015-11-19T13:26:00Z"/>
        </w:rPr>
        <w:pPrChange w:id="785" w:author="Bhakti Gandhi" w:date="2015-11-19T13:26:00Z">
          <w:pPr/>
        </w:pPrChange>
      </w:pPr>
    </w:p>
    <w:p w14:paraId="4B784FEA" w14:textId="77777777" w:rsidR="005A54DE" w:rsidRDefault="005A54DE">
      <w:pPr>
        <w:pStyle w:val="ListParagraph"/>
        <w:spacing w:after="200" w:line="276" w:lineRule="auto"/>
        <w:ind w:left="562"/>
        <w:jc w:val="left"/>
        <w:rPr>
          <w:ins w:id="786" w:author="Bhakti Gandhi" w:date="2015-11-19T13:26:00Z"/>
        </w:rPr>
        <w:pPrChange w:id="787" w:author="Bhakti Gandhi" w:date="2015-11-19T13:26:00Z">
          <w:pPr/>
        </w:pPrChange>
      </w:pPr>
    </w:p>
    <w:p w14:paraId="619EB260" w14:textId="77777777" w:rsidR="005A54DE" w:rsidRDefault="005A54DE">
      <w:pPr>
        <w:pStyle w:val="ListParagraph"/>
        <w:spacing w:after="200" w:line="276" w:lineRule="auto"/>
        <w:ind w:left="562"/>
        <w:jc w:val="left"/>
        <w:rPr>
          <w:ins w:id="788" w:author="Bhakti Gandhi" w:date="2015-11-19T13:26:00Z"/>
        </w:rPr>
        <w:pPrChange w:id="789" w:author="Bhakti Gandhi" w:date="2015-11-19T13:26:00Z">
          <w:pPr/>
        </w:pPrChange>
      </w:pPr>
    </w:p>
    <w:p w14:paraId="202DFC12" w14:textId="77777777" w:rsidR="005A54DE" w:rsidRDefault="005A54DE">
      <w:pPr>
        <w:pStyle w:val="ListParagraph"/>
        <w:spacing w:after="200" w:line="276" w:lineRule="auto"/>
        <w:ind w:left="562"/>
        <w:jc w:val="left"/>
        <w:rPr>
          <w:ins w:id="790" w:author="Bhakti Gandhi" w:date="2015-11-19T13:26:00Z"/>
        </w:rPr>
        <w:pPrChange w:id="791" w:author="Bhakti Gandhi" w:date="2015-11-19T13:26:00Z">
          <w:pPr/>
        </w:pPrChange>
      </w:pPr>
    </w:p>
    <w:p w14:paraId="1F2C074C" w14:textId="77777777" w:rsidR="005A54DE" w:rsidRDefault="005A54DE">
      <w:pPr>
        <w:pStyle w:val="ListParagraph"/>
        <w:spacing w:after="200" w:line="276" w:lineRule="auto"/>
        <w:ind w:left="562"/>
        <w:jc w:val="left"/>
        <w:rPr>
          <w:ins w:id="792" w:author="Bhakti Gandhi" w:date="2015-11-19T13:26:00Z"/>
        </w:rPr>
        <w:pPrChange w:id="793" w:author="Bhakti Gandhi" w:date="2015-11-19T13:26:00Z">
          <w:pPr/>
        </w:pPrChange>
      </w:pPr>
    </w:p>
    <w:p w14:paraId="7720B065" w14:textId="77777777" w:rsidR="005A54DE" w:rsidRDefault="005A54DE">
      <w:pPr>
        <w:pStyle w:val="ListParagraph"/>
        <w:spacing w:after="200" w:line="276" w:lineRule="auto"/>
        <w:ind w:left="562"/>
        <w:jc w:val="left"/>
        <w:rPr>
          <w:ins w:id="794" w:author="Bhakti Gandhi" w:date="2015-11-19T13:26:00Z"/>
        </w:rPr>
        <w:pPrChange w:id="795" w:author="Bhakti Gandhi" w:date="2015-11-19T13:26:00Z">
          <w:pPr/>
        </w:pPrChange>
      </w:pPr>
    </w:p>
    <w:p w14:paraId="3C1BFEF7" w14:textId="77777777" w:rsidR="005A54DE" w:rsidRDefault="005A54DE">
      <w:pPr>
        <w:pStyle w:val="ListParagraph"/>
        <w:spacing w:after="200" w:line="276" w:lineRule="auto"/>
        <w:ind w:left="562"/>
        <w:jc w:val="left"/>
        <w:rPr>
          <w:ins w:id="796" w:author="Bhakti Gandhi" w:date="2015-11-19T13:26:00Z"/>
        </w:rPr>
        <w:pPrChange w:id="797" w:author="Bhakti Gandhi" w:date="2015-11-19T13:26:00Z">
          <w:pPr/>
        </w:pPrChange>
      </w:pPr>
    </w:p>
    <w:p w14:paraId="19110F57" w14:textId="77777777" w:rsidR="005A54DE" w:rsidRDefault="005A54DE">
      <w:pPr>
        <w:pStyle w:val="ListParagraph"/>
        <w:spacing w:after="200" w:line="276" w:lineRule="auto"/>
        <w:ind w:left="562"/>
        <w:jc w:val="left"/>
        <w:rPr>
          <w:ins w:id="798" w:author="Bhakti Gandhi" w:date="2015-11-19T13:26:00Z"/>
        </w:rPr>
        <w:pPrChange w:id="799" w:author="Bhakti Gandhi" w:date="2015-11-19T13:26:00Z">
          <w:pPr/>
        </w:pPrChange>
      </w:pPr>
    </w:p>
    <w:p w14:paraId="4E2BFF52" w14:textId="4B07A301" w:rsidR="005A54DE" w:rsidRDefault="005A54DE" w:rsidP="005A54DE">
      <w:pPr>
        <w:pStyle w:val="Heading2"/>
        <w:numPr>
          <w:ilvl w:val="1"/>
          <w:numId w:val="31"/>
        </w:numPr>
        <w:rPr>
          <w:ins w:id="800" w:author="Bhakti Gandhi" w:date="2015-11-19T13:48:00Z"/>
        </w:rPr>
      </w:pPr>
      <w:ins w:id="801" w:author="Bhakti Gandhi" w:date="2015-11-19T13:26:00Z">
        <w:r>
          <w:lastRenderedPageBreak/>
          <w:t>Test Strategy</w:t>
        </w:r>
      </w:ins>
    </w:p>
    <w:p w14:paraId="69261DAF" w14:textId="03E9EE38" w:rsidR="00660952" w:rsidRPr="00660952" w:rsidRDefault="00E34E7A">
      <w:pPr>
        <w:rPr>
          <w:rPrChange w:id="802" w:author="Bhakti Gandhi" w:date="2015-12-07T11:24:00Z">
            <w:rPr>
              <w:rFonts w:asciiTheme="minorHAnsi" w:hAnsiTheme="minorHAnsi"/>
            </w:rPr>
          </w:rPrChange>
        </w:rPr>
        <w:pPrChange w:id="803" w:author="Bhakti Gandhi" w:date="2015-12-07T11:24:00Z">
          <w:pPr>
            <w:spacing w:after="200" w:line="276" w:lineRule="auto"/>
            <w:jc w:val="left"/>
          </w:pPr>
        </w:pPrChange>
      </w:pPr>
      <w:ins w:id="804" w:author="Bhakti Gandhi" w:date="2015-11-19T13:49:00Z">
        <w:r>
          <w:t xml:space="preserve">Below table shows </w:t>
        </w:r>
      </w:ins>
      <w:ins w:id="805" w:author="Bhakti Gandhi" w:date="2015-11-19T15:04:00Z">
        <w:r w:rsidR="00C6298C">
          <w:t xml:space="preserve">the site wise </w:t>
        </w:r>
      </w:ins>
      <w:ins w:id="806" w:author="Bhakti Gandhi" w:date="2015-11-19T15:05:00Z">
        <w:r w:rsidR="00C6298C">
          <w:t xml:space="preserve">Hybris store front </w:t>
        </w:r>
      </w:ins>
      <w:ins w:id="807" w:author="Bhakti Gandhi" w:date="2015-11-19T13:49:00Z">
        <w:r w:rsidR="00C80611">
          <w:t>l</w:t>
        </w:r>
        <w:r w:rsidR="00C6298C">
          <w:t>oad distribution that we would be testing</w:t>
        </w:r>
      </w:ins>
      <w:ins w:id="808" w:author="Bhakti Gandhi" w:date="2015-11-19T15:02:00Z">
        <w:r w:rsidR="00C6298C">
          <w:fldChar w:fldCharType="begin"/>
        </w:r>
        <w:r w:rsidR="00C6298C">
          <w:instrText xml:space="preserve"> LINK </w:instrText>
        </w:r>
      </w:ins>
      <w:r w:rsidR="00660952">
        <w:instrText xml:space="preserve">Excel.Sheet.12 C:\\Data\\Report\\Mixed_Hybris\\Results.xlsx  </w:instrText>
      </w:r>
      <w:ins w:id="809" w:author="Bhakti Gandhi" w:date="2015-11-19T15:02:00Z">
        <w:r w:rsidR="00C6298C">
          <w:instrText xml:space="preserve">\a \f 4 \h </w:instrText>
        </w:r>
      </w:ins>
      <w:r w:rsidR="00C6298C">
        <w:instrText xml:space="preserve"> \* MERGEFORMAT </w:instrText>
      </w:r>
      <w:ins w:id="810" w:author="Bhakti Gandhi" w:date="2015-11-19T15:02:00Z">
        <w:r w:rsidR="00C6298C">
          <w:fldChar w:fldCharType="separate"/>
        </w:r>
      </w:ins>
    </w:p>
    <w:p w14:paraId="574FB961" w14:textId="1BC7D8CE" w:rsidR="0045327A" w:rsidRPr="0045327A" w:rsidDel="00660952" w:rsidRDefault="0045327A">
      <w:pPr>
        <w:rPr>
          <w:del w:id="811" w:author="Bhakti Gandhi" w:date="2015-12-07T11:24:00Z"/>
          <w:rPrChange w:id="812" w:author="Bhakti Gandhi" w:date="2015-11-30T10:16:00Z">
            <w:rPr>
              <w:del w:id="813" w:author="Bhakti Gandhi" w:date="2015-12-07T11:24:00Z"/>
              <w:rFonts w:asciiTheme="minorHAnsi" w:hAnsiTheme="minorHAnsi"/>
            </w:rPr>
          </w:rPrChange>
        </w:rPr>
        <w:pPrChange w:id="814" w:author="Bhakti Gandhi" w:date="2015-12-07T11:24:00Z">
          <w:pPr>
            <w:spacing w:after="200" w:line="276" w:lineRule="auto"/>
            <w:jc w:val="left"/>
          </w:pPr>
        </w:pPrChange>
      </w:pPr>
    </w:p>
    <w:p w14:paraId="7B2389FB" w14:textId="4705FE05" w:rsidR="00FD6EE8" w:rsidRPr="00FD6EE8" w:rsidDel="0045327A" w:rsidRDefault="00FD6EE8">
      <w:pPr>
        <w:rPr>
          <w:del w:id="815" w:author="Bhakti Gandhi" w:date="2015-11-30T10:16:00Z"/>
          <w:rPrChange w:id="816" w:author="Bhakti Gandhi" w:date="2015-11-25T11:59:00Z">
            <w:rPr>
              <w:del w:id="817" w:author="Bhakti Gandhi" w:date="2015-11-30T10:16:00Z"/>
              <w:rFonts w:asciiTheme="minorHAnsi" w:hAnsiTheme="minorHAnsi"/>
            </w:rPr>
          </w:rPrChange>
        </w:rPr>
        <w:pPrChange w:id="818" w:author="Bhakti Gandhi" w:date="2015-11-30T10:16:00Z">
          <w:pPr>
            <w:spacing w:after="200" w:line="276" w:lineRule="auto"/>
            <w:jc w:val="left"/>
          </w:pPr>
        </w:pPrChange>
      </w:pPr>
    </w:p>
    <w:p w14:paraId="684380B3" w14:textId="46C30DA2" w:rsidR="00837EB7" w:rsidRPr="00837EB7" w:rsidDel="00FD6EE8" w:rsidRDefault="00837EB7">
      <w:pPr>
        <w:rPr>
          <w:del w:id="819" w:author="Bhakti Gandhi" w:date="2015-11-25T11:59:00Z"/>
          <w:rPrChange w:id="820" w:author="Bhakti Gandhi" w:date="2015-11-25T11:56:00Z">
            <w:rPr>
              <w:del w:id="821" w:author="Bhakti Gandhi" w:date="2015-11-25T11:59:00Z"/>
              <w:rFonts w:asciiTheme="minorHAnsi" w:hAnsiTheme="minorHAnsi"/>
            </w:rPr>
          </w:rPrChange>
        </w:rPr>
        <w:pPrChange w:id="822" w:author="Bhakti Gandhi" w:date="2015-11-25T11:59:00Z">
          <w:pPr>
            <w:spacing w:after="200" w:line="276" w:lineRule="auto"/>
            <w:jc w:val="left"/>
          </w:pPr>
        </w:pPrChange>
      </w:pPr>
    </w:p>
    <w:p w14:paraId="5EC04DD2" w14:textId="13BDF181" w:rsidR="00E85531" w:rsidRPr="00E85531" w:rsidDel="00837EB7" w:rsidRDefault="00E85531">
      <w:pPr>
        <w:rPr>
          <w:del w:id="823" w:author="Bhakti Gandhi" w:date="2015-11-25T11:56:00Z"/>
          <w:rPrChange w:id="824" w:author="Bhakti Gandhi" w:date="2015-11-25T11:55:00Z">
            <w:rPr>
              <w:del w:id="825" w:author="Bhakti Gandhi" w:date="2015-11-25T11:56:00Z"/>
              <w:rFonts w:asciiTheme="minorHAnsi" w:hAnsiTheme="minorHAnsi"/>
            </w:rPr>
          </w:rPrChange>
        </w:rPr>
        <w:pPrChange w:id="826" w:author="Bhakti Gandhi" w:date="2015-11-25T11:56:00Z">
          <w:pPr>
            <w:spacing w:after="200" w:line="276" w:lineRule="auto"/>
            <w:jc w:val="left"/>
          </w:pPr>
        </w:pPrChange>
      </w:pPr>
    </w:p>
    <w:p w14:paraId="79F42C89" w14:textId="6475900D" w:rsidR="00C6298C" w:rsidRPr="00C6298C" w:rsidDel="00E85531" w:rsidRDefault="00C6298C">
      <w:pPr>
        <w:rPr>
          <w:del w:id="827" w:author="Bhakti Gandhi" w:date="2015-11-25T11:55:00Z"/>
          <w:rPrChange w:id="828" w:author="Bhakti Gandhi" w:date="2015-11-19T15:03:00Z">
            <w:rPr>
              <w:del w:id="829" w:author="Bhakti Gandhi" w:date="2015-11-25T11:55:00Z"/>
              <w:rFonts w:asciiTheme="minorHAnsi" w:hAnsiTheme="minorHAnsi"/>
            </w:rPr>
          </w:rPrChange>
        </w:rPr>
        <w:pPrChange w:id="830" w:author="Bhakti Gandhi" w:date="2015-11-25T11:55:00Z">
          <w:pPr>
            <w:spacing w:after="200" w:line="276" w:lineRule="auto"/>
            <w:jc w:val="left"/>
          </w:pPr>
        </w:pPrChange>
      </w:pPr>
    </w:p>
    <w:p w14:paraId="7F9FA12C" w14:textId="4F44CB63" w:rsidR="00FD6EE8" w:rsidRDefault="00C6298C" w:rsidP="005A54DE">
      <w:pPr>
        <w:spacing w:after="200" w:line="276" w:lineRule="auto"/>
        <w:jc w:val="left"/>
        <w:rPr>
          <w:rFonts w:asciiTheme="minorHAnsi" w:hAnsiTheme="minorHAnsi"/>
        </w:rPr>
      </w:pPr>
      <w:ins w:id="831" w:author="Bhakti Gandhi" w:date="2015-11-19T15:02:00Z">
        <w:r>
          <w:fldChar w:fldCharType="end"/>
        </w:r>
      </w:ins>
      <w:ins w:id="832" w:author="Bhakti Gandhi" w:date="2015-11-25T11:55:00Z">
        <w:r w:rsidR="00E85531">
          <w:fldChar w:fldCharType="begin"/>
        </w:r>
        <w:r w:rsidR="00E85531">
          <w:instrText xml:space="preserve"> LINK </w:instrText>
        </w:r>
      </w:ins>
      <w:r w:rsidR="00FD6EE8">
        <w:instrText xml:space="preserve">Excel.Sheet.12 Book1 Sheet1!R1C1:R9C13 </w:instrText>
      </w:r>
      <w:ins w:id="833" w:author="Bhakti Gandhi" w:date="2015-11-25T11:55:00Z">
        <w:r w:rsidR="00E85531">
          <w:instrText xml:space="preserve">\a \f 4 \h </w:instrText>
        </w:r>
      </w:ins>
      <w:r w:rsidR="00E85531">
        <w:instrText xml:space="preserve"> \* MERGEFORMAT </w:instrText>
      </w:r>
      <w:ins w:id="834" w:author="Bhakti Gandhi" w:date="2015-11-25T11:55:00Z">
        <w:r w:rsidR="00E85531">
          <w:fldChar w:fldCharType="separate"/>
        </w:r>
      </w:ins>
    </w:p>
    <w:tbl>
      <w:tblPr>
        <w:tblW w:w="7538" w:type="dxa"/>
        <w:tblLook w:val="04A0" w:firstRow="1" w:lastRow="0" w:firstColumn="1" w:lastColumn="0" w:noHBand="0" w:noVBand="1"/>
      </w:tblPr>
      <w:tblGrid>
        <w:gridCol w:w="918"/>
        <w:gridCol w:w="693"/>
        <w:gridCol w:w="597"/>
        <w:gridCol w:w="597"/>
        <w:gridCol w:w="700"/>
        <w:gridCol w:w="693"/>
        <w:gridCol w:w="597"/>
        <w:gridCol w:w="597"/>
        <w:gridCol w:w="700"/>
        <w:gridCol w:w="216"/>
        <w:gridCol w:w="490"/>
        <w:gridCol w:w="597"/>
        <w:gridCol w:w="597"/>
        <w:gridCol w:w="700"/>
      </w:tblGrid>
      <w:tr w:rsidR="00FD6EE8" w:rsidRPr="00FD6EE8" w14:paraId="5651F07D" w14:textId="77777777" w:rsidTr="00FD6EE8">
        <w:trPr>
          <w:divId w:val="298534844"/>
          <w:trHeight w:val="264"/>
          <w:ins w:id="835" w:author="Bhakti Gandhi" w:date="2015-11-25T11:59:00Z"/>
        </w:trPr>
        <w:tc>
          <w:tcPr>
            <w:tcW w:w="8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22C204FF" w14:textId="77777777" w:rsidR="00FD6EE8" w:rsidRPr="00FD6EE8" w:rsidRDefault="00FD6EE8">
            <w:pPr>
              <w:jc w:val="center"/>
              <w:rPr>
                <w:ins w:id="836" w:author="Bhakti Gandhi" w:date="2015-11-25T11:59:00Z"/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PrChange w:id="837" w:author="Bhakti Gandhi" w:date="2015-11-25T11:59:00Z">
                  <w:rPr>
                    <w:ins w:id="838" w:author="Bhakti Gandhi" w:date="2015-11-25T11:59:00Z"/>
                    <w:rFonts w:ascii="Calibri" w:hAnsi="Calibri"/>
                    <w:b/>
                    <w:bCs/>
                    <w:color w:val="000000"/>
                    <w:sz w:val="16"/>
                    <w:szCs w:val="16"/>
                  </w:rPr>
                </w:rPrChange>
              </w:rPr>
            </w:pPr>
            <w:ins w:id="839" w:author="Bhakti Gandhi" w:date="2015-11-25T11:59:00Z">
              <w:r w:rsidRPr="00FD6EE8">
                <w:rPr>
                  <w:rFonts w:ascii="Calibri" w:eastAsia="Times New Roman" w:hAnsi="Calibri" w:cs="Times New Roman"/>
                  <w:b/>
                  <w:bCs/>
                  <w:color w:val="000000"/>
                  <w:sz w:val="16"/>
                  <w:szCs w:val="16"/>
                  <w:rPrChange w:id="840" w:author="Bhakti Gandhi" w:date="2015-11-25T11:59:00Z">
                    <w:rPr>
                      <w:rFonts w:ascii="Calibri" w:hAnsi="Calibri"/>
                      <w:b/>
                      <w:bCs/>
                      <w:color w:val="000000"/>
                      <w:sz w:val="16"/>
                      <w:szCs w:val="16"/>
                    </w:rPr>
                  </w:rPrChange>
                </w:rPr>
                <w:t>Traffic Type</w:t>
              </w:r>
            </w:ins>
          </w:p>
        </w:tc>
        <w:tc>
          <w:tcPr>
            <w:tcW w:w="230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CBAD"/>
            <w:noWrap/>
            <w:vAlign w:val="center"/>
            <w:hideMark/>
          </w:tcPr>
          <w:p w14:paraId="08466C47" w14:textId="77777777" w:rsidR="00FD6EE8" w:rsidRPr="00FD6EE8" w:rsidRDefault="00FD6EE8">
            <w:pPr>
              <w:spacing w:after="0"/>
              <w:jc w:val="center"/>
              <w:rPr>
                <w:ins w:id="841" w:author="Bhakti Gandhi" w:date="2015-11-25T11:59:00Z"/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PrChange w:id="842" w:author="Bhakti Gandhi" w:date="2015-11-25T11:59:00Z">
                  <w:rPr>
                    <w:ins w:id="843" w:author="Bhakti Gandhi" w:date="2015-11-25T11:59:00Z"/>
                  </w:rPr>
                </w:rPrChange>
              </w:rPr>
              <w:pPrChange w:id="844" w:author="Bhakti Gandhi" w:date="2015-11-25T11:59:00Z">
                <w:pPr>
                  <w:jc w:val="center"/>
                </w:pPr>
              </w:pPrChange>
            </w:pPr>
            <w:ins w:id="845" w:author="Bhakti Gandhi" w:date="2015-11-25T11:59:00Z">
              <w:r w:rsidRPr="00FD6EE8">
                <w:rPr>
                  <w:rFonts w:ascii="Calibri" w:eastAsia="Times New Roman" w:hAnsi="Calibri" w:cs="Times New Roman"/>
                  <w:b/>
                  <w:bCs/>
                  <w:color w:val="000000"/>
                  <w:sz w:val="16"/>
                  <w:szCs w:val="16"/>
                  <w:rPrChange w:id="846" w:author="Bhakti Gandhi" w:date="2015-11-25T11:59:00Z">
                    <w:rPr/>
                  </w:rPrChange>
                </w:rPr>
                <w:t>Corporate</w:t>
              </w:r>
            </w:ins>
          </w:p>
        </w:tc>
        <w:tc>
          <w:tcPr>
            <w:tcW w:w="2217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14:paraId="10B497C5" w14:textId="77777777" w:rsidR="00FD6EE8" w:rsidRPr="00FD6EE8" w:rsidRDefault="00FD6EE8">
            <w:pPr>
              <w:spacing w:after="0"/>
              <w:jc w:val="center"/>
              <w:rPr>
                <w:ins w:id="847" w:author="Bhakti Gandhi" w:date="2015-11-25T11:59:00Z"/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PrChange w:id="848" w:author="Bhakti Gandhi" w:date="2015-11-25T11:59:00Z">
                  <w:rPr>
                    <w:ins w:id="849" w:author="Bhakti Gandhi" w:date="2015-11-25T11:59:00Z"/>
                  </w:rPr>
                </w:rPrChange>
              </w:rPr>
              <w:pPrChange w:id="850" w:author="Bhakti Gandhi" w:date="2015-11-25T11:59:00Z">
                <w:pPr>
                  <w:jc w:val="center"/>
                </w:pPr>
              </w:pPrChange>
            </w:pPr>
            <w:ins w:id="851" w:author="Bhakti Gandhi" w:date="2015-11-25T11:59:00Z">
              <w:r w:rsidRPr="00FD6EE8">
                <w:rPr>
                  <w:rFonts w:ascii="Calibri" w:eastAsia="Times New Roman" w:hAnsi="Calibri" w:cs="Times New Roman"/>
                  <w:b/>
                  <w:bCs/>
                  <w:color w:val="000000"/>
                  <w:sz w:val="16"/>
                  <w:szCs w:val="16"/>
                  <w:rPrChange w:id="852" w:author="Bhakti Gandhi" w:date="2015-11-25T11:59:00Z">
                    <w:rPr/>
                  </w:rPrChange>
                </w:rPr>
                <w:t>.COM</w:t>
              </w:r>
            </w:ins>
          </w:p>
        </w:tc>
        <w:tc>
          <w:tcPr>
            <w:tcW w:w="221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14:paraId="7B2F07FA" w14:textId="77777777" w:rsidR="00FD6EE8" w:rsidRPr="00FD6EE8" w:rsidRDefault="00FD6EE8">
            <w:pPr>
              <w:spacing w:after="0"/>
              <w:jc w:val="center"/>
              <w:rPr>
                <w:ins w:id="853" w:author="Bhakti Gandhi" w:date="2015-11-25T11:59:00Z"/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PrChange w:id="854" w:author="Bhakti Gandhi" w:date="2015-11-25T11:59:00Z">
                  <w:rPr>
                    <w:ins w:id="855" w:author="Bhakti Gandhi" w:date="2015-11-25T11:59:00Z"/>
                  </w:rPr>
                </w:rPrChange>
              </w:rPr>
              <w:pPrChange w:id="856" w:author="Bhakti Gandhi" w:date="2015-11-25T11:59:00Z">
                <w:pPr>
                  <w:jc w:val="center"/>
                </w:pPr>
              </w:pPrChange>
            </w:pPr>
            <w:ins w:id="857" w:author="Bhakti Gandhi" w:date="2015-11-25T11:59:00Z">
              <w:r w:rsidRPr="00FD6EE8">
                <w:rPr>
                  <w:rFonts w:ascii="Calibri" w:eastAsia="Times New Roman" w:hAnsi="Calibri" w:cs="Times New Roman"/>
                  <w:b/>
                  <w:bCs/>
                  <w:color w:val="000000"/>
                  <w:sz w:val="16"/>
                  <w:szCs w:val="16"/>
                  <w:rPrChange w:id="858" w:author="Bhakti Gandhi" w:date="2015-11-25T11:59:00Z">
                    <w:rPr/>
                  </w:rPrChange>
                </w:rPr>
                <w:t>.BIZ</w:t>
              </w:r>
            </w:ins>
          </w:p>
        </w:tc>
      </w:tr>
      <w:tr w:rsidR="0045327A" w:rsidRPr="00FD6EE8" w14:paraId="0F3D96D1" w14:textId="77777777" w:rsidTr="00FD6EE8">
        <w:trPr>
          <w:divId w:val="298534844"/>
          <w:trHeight w:val="289"/>
          <w:ins w:id="859" w:author="Bhakti Gandhi" w:date="2015-11-25T11:59:00Z"/>
        </w:trPr>
        <w:tc>
          <w:tcPr>
            <w:tcW w:w="8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83D031" w14:textId="77777777" w:rsidR="00FD6EE8" w:rsidRPr="00FD6EE8" w:rsidRDefault="00FD6EE8">
            <w:pPr>
              <w:spacing w:after="0"/>
              <w:jc w:val="left"/>
              <w:rPr>
                <w:ins w:id="860" w:author="Bhakti Gandhi" w:date="2015-11-25T11:59:00Z"/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PrChange w:id="861" w:author="Bhakti Gandhi" w:date="2015-11-25T11:59:00Z">
                  <w:rPr>
                    <w:ins w:id="862" w:author="Bhakti Gandhi" w:date="2015-11-25T11:59:00Z"/>
                  </w:rPr>
                </w:rPrChange>
              </w:rPr>
              <w:pPrChange w:id="863" w:author="Bhakti Gandhi" w:date="2015-11-25T11:59:00Z">
                <w:pPr/>
              </w:pPrChange>
            </w:pPr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7BD6A709" w14:textId="77777777" w:rsidR="00FD6EE8" w:rsidRPr="00FD6EE8" w:rsidRDefault="00FD6EE8">
            <w:pPr>
              <w:spacing w:after="0"/>
              <w:jc w:val="center"/>
              <w:rPr>
                <w:ins w:id="864" w:author="Bhakti Gandhi" w:date="2015-11-25T11:59:00Z"/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PrChange w:id="865" w:author="Bhakti Gandhi" w:date="2015-11-25T11:59:00Z">
                  <w:rPr>
                    <w:ins w:id="866" w:author="Bhakti Gandhi" w:date="2015-11-25T11:59:00Z"/>
                  </w:rPr>
                </w:rPrChange>
              </w:rPr>
              <w:pPrChange w:id="867" w:author="Bhakti Gandhi" w:date="2015-11-25T11:59:00Z">
                <w:pPr>
                  <w:jc w:val="center"/>
                </w:pPr>
              </w:pPrChange>
            </w:pPr>
            <w:ins w:id="868" w:author="Bhakti Gandhi" w:date="2015-11-25T11:59:00Z">
              <w:r w:rsidRPr="00FD6EE8">
                <w:rPr>
                  <w:rFonts w:ascii="Calibri" w:eastAsia="Times New Roman" w:hAnsi="Calibri" w:cs="Times New Roman"/>
                  <w:b/>
                  <w:bCs/>
                  <w:color w:val="000000"/>
                  <w:sz w:val="16"/>
                  <w:szCs w:val="16"/>
                  <w:rPrChange w:id="869" w:author="Bhakti Gandhi" w:date="2015-11-25T11:59:00Z">
                    <w:rPr/>
                  </w:rPrChange>
                </w:rPr>
                <w:t>Current Load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74D31028" w14:textId="77777777" w:rsidR="00FD6EE8" w:rsidRPr="00FD6EE8" w:rsidRDefault="00FD6EE8">
            <w:pPr>
              <w:spacing w:after="0"/>
              <w:jc w:val="center"/>
              <w:rPr>
                <w:ins w:id="870" w:author="Bhakti Gandhi" w:date="2015-11-25T11:59:00Z"/>
                <w:rFonts w:eastAsia="Times New Roman" w:cs="Times New Roman"/>
                <w:color w:val="000000"/>
                <w:rPrChange w:id="871" w:author="Bhakti Gandhi" w:date="2015-11-25T11:59:00Z">
                  <w:rPr>
                    <w:ins w:id="872" w:author="Bhakti Gandhi" w:date="2015-11-25T11:59:00Z"/>
                  </w:rPr>
                </w:rPrChange>
              </w:rPr>
              <w:pPrChange w:id="873" w:author="Bhakti Gandhi" w:date="2015-11-25T11:59:00Z">
                <w:pPr>
                  <w:jc w:val="center"/>
                </w:pPr>
              </w:pPrChange>
            </w:pPr>
            <w:ins w:id="874" w:author="Bhakti Gandhi" w:date="2015-11-25T11:59:00Z">
              <w:r w:rsidRPr="00FD6EE8">
                <w:t>20</w:t>
              </w:r>
              <w:r w:rsidRPr="00FD6EE8">
                <w:rPr>
                  <w:rFonts w:eastAsia="Times New Roman" w:cs="Times New Roman"/>
                  <w:color w:val="000000"/>
                  <w:rPrChange w:id="875" w:author="Bhakti Gandhi" w:date="2015-11-25T11:59:00Z">
                    <w:rPr/>
                  </w:rPrChange>
                </w:rPr>
                <w:t>%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601FD387" w14:textId="77777777" w:rsidR="00FD6EE8" w:rsidRPr="00FD6EE8" w:rsidRDefault="00FD6EE8">
            <w:pPr>
              <w:spacing w:after="0"/>
              <w:jc w:val="center"/>
              <w:rPr>
                <w:ins w:id="876" w:author="Bhakti Gandhi" w:date="2015-11-25T11:59:00Z"/>
                <w:rFonts w:eastAsia="Times New Roman" w:cs="Times New Roman"/>
                <w:color w:val="000000"/>
                <w:rPrChange w:id="877" w:author="Bhakti Gandhi" w:date="2015-11-25T11:59:00Z">
                  <w:rPr>
                    <w:ins w:id="878" w:author="Bhakti Gandhi" w:date="2015-11-25T11:59:00Z"/>
                  </w:rPr>
                </w:rPrChange>
              </w:rPr>
              <w:pPrChange w:id="879" w:author="Bhakti Gandhi" w:date="2015-11-25T11:59:00Z">
                <w:pPr>
                  <w:jc w:val="center"/>
                </w:pPr>
              </w:pPrChange>
            </w:pPr>
            <w:ins w:id="880" w:author="Bhakti Gandhi" w:date="2015-11-25T11:59:00Z">
              <w:r w:rsidRPr="00FD6EE8">
                <w:t>50</w:t>
              </w:r>
              <w:r w:rsidRPr="00FD6EE8">
                <w:rPr>
                  <w:rFonts w:eastAsia="Times New Roman" w:cs="Times New Roman"/>
                  <w:color w:val="000000"/>
                  <w:rPrChange w:id="881" w:author="Bhakti Gandhi" w:date="2015-11-25T11:59:00Z">
                    <w:rPr/>
                  </w:rPrChange>
                </w:rPr>
                <w:t>%</w:t>
              </w:r>
            </w:ins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002CBC4" w14:textId="77777777" w:rsidR="00FD6EE8" w:rsidRPr="00FD6EE8" w:rsidRDefault="00FD6EE8">
            <w:pPr>
              <w:spacing w:after="0"/>
              <w:jc w:val="center"/>
              <w:rPr>
                <w:ins w:id="882" w:author="Bhakti Gandhi" w:date="2015-11-25T11:59:00Z"/>
                <w:rFonts w:eastAsia="Times New Roman" w:cs="Times New Roman"/>
                <w:color w:val="000000"/>
                <w:rPrChange w:id="883" w:author="Bhakti Gandhi" w:date="2015-11-25T11:59:00Z">
                  <w:rPr>
                    <w:ins w:id="884" w:author="Bhakti Gandhi" w:date="2015-11-25T11:59:00Z"/>
                  </w:rPr>
                </w:rPrChange>
              </w:rPr>
              <w:pPrChange w:id="885" w:author="Bhakti Gandhi" w:date="2015-11-25T11:59:00Z">
                <w:pPr>
                  <w:jc w:val="center"/>
                </w:pPr>
              </w:pPrChange>
            </w:pPr>
            <w:ins w:id="886" w:author="Bhakti Gandhi" w:date="2015-11-25T11:59:00Z">
              <w:r w:rsidRPr="00FD6EE8">
                <w:t>100</w:t>
              </w:r>
              <w:r w:rsidRPr="00FD6EE8">
                <w:rPr>
                  <w:rFonts w:eastAsia="Times New Roman" w:cs="Times New Roman"/>
                  <w:color w:val="000000"/>
                  <w:rPrChange w:id="887" w:author="Bhakti Gandhi" w:date="2015-11-25T11:59:00Z">
                    <w:rPr/>
                  </w:rPrChange>
                </w:rPr>
                <w:t>%</w:t>
              </w:r>
            </w:ins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650035B" w14:textId="77777777" w:rsidR="00FD6EE8" w:rsidRPr="00FD6EE8" w:rsidRDefault="00FD6EE8">
            <w:pPr>
              <w:spacing w:after="0"/>
              <w:jc w:val="center"/>
              <w:rPr>
                <w:ins w:id="888" w:author="Bhakti Gandhi" w:date="2015-11-25T11:59:00Z"/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PrChange w:id="889" w:author="Bhakti Gandhi" w:date="2015-11-25T11:59:00Z">
                  <w:rPr>
                    <w:ins w:id="890" w:author="Bhakti Gandhi" w:date="2015-11-25T11:59:00Z"/>
                  </w:rPr>
                </w:rPrChange>
              </w:rPr>
              <w:pPrChange w:id="891" w:author="Bhakti Gandhi" w:date="2015-11-25T11:59:00Z">
                <w:pPr>
                  <w:jc w:val="center"/>
                </w:pPr>
              </w:pPrChange>
            </w:pPr>
            <w:ins w:id="892" w:author="Bhakti Gandhi" w:date="2015-11-25T11:59:00Z">
              <w:r w:rsidRPr="00FD6EE8">
                <w:rPr>
                  <w:rFonts w:ascii="Calibri" w:eastAsia="Times New Roman" w:hAnsi="Calibri" w:cs="Times New Roman"/>
                  <w:b/>
                  <w:bCs/>
                  <w:color w:val="000000"/>
                  <w:sz w:val="16"/>
                  <w:szCs w:val="16"/>
                  <w:rPrChange w:id="893" w:author="Bhakti Gandhi" w:date="2015-11-25T11:59:00Z">
                    <w:rPr/>
                  </w:rPrChange>
                </w:rPr>
                <w:t>Current Load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69D9C25" w14:textId="77777777" w:rsidR="00FD6EE8" w:rsidRPr="00FD6EE8" w:rsidRDefault="00FD6EE8">
            <w:pPr>
              <w:spacing w:after="0"/>
              <w:jc w:val="center"/>
              <w:rPr>
                <w:ins w:id="894" w:author="Bhakti Gandhi" w:date="2015-11-25T11:59:00Z"/>
                <w:rFonts w:eastAsia="Times New Roman" w:cs="Times New Roman"/>
                <w:color w:val="000000"/>
                <w:rPrChange w:id="895" w:author="Bhakti Gandhi" w:date="2015-11-25T11:59:00Z">
                  <w:rPr>
                    <w:ins w:id="896" w:author="Bhakti Gandhi" w:date="2015-11-25T11:59:00Z"/>
                  </w:rPr>
                </w:rPrChange>
              </w:rPr>
              <w:pPrChange w:id="897" w:author="Bhakti Gandhi" w:date="2015-11-25T11:59:00Z">
                <w:pPr>
                  <w:jc w:val="center"/>
                </w:pPr>
              </w:pPrChange>
            </w:pPr>
            <w:ins w:id="898" w:author="Bhakti Gandhi" w:date="2015-11-25T11:59:00Z">
              <w:r w:rsidRPr="00FD6EE8">
                <w:t>20</w:t>
              </w:r>
              <w:r w:rsidRPr="00FD6EE8">
                <w:rPr>
                  <w:rFonts w:eastAsia="Times New Roman" w:cs="Times New Roman"/>
                  <w:color w:val="000000"/>
                  <w:rPrChange w:id="899" w:author="Bhakti Gandhi" w:date="2015-11-25T11:59:00Z">
                    <w:rPr/>
                  </w:rPrChange>
                </w:rPr>
                <w:t>%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677BE200" w14:textId="77777777" w:rsidR="00FD6EE8" w:rsidRPr="00FD6EE8" w:rsidRDefault="00FD6EE8">
            <w:pPr>
              <w:spacing w:after="0"/>
              <w:jc w:val="center"/>
              <w:rPr>
                <w:ins w:id="900" w:author="Bhakti Gandhi" w:date="2015-11-25T11:59:00Z"/>
                <w:rFonts w:eastAsia="Times New Roman" w:cs="Times New Roman"/>
                <w:color w:val="000000"/>
                <w:rPrChange w:id="901" w:author="Bhakti Gandhi" w:date="2015-11-25T11:59:00Z">
                  <w:rPr>
                    <w:ins w:id="902" w:author="Bhakti Gandhi" w:date="2015-11-25T11:59:00Z"/>
                  </w:rPr>
                </w:rPrChange>
              </w:rPr>
              <w:pPrChange w:id="903" w:author="Bhakti Gandhi" w:date="2015-11-25T11:59:00Z">
                <w:pPr>
                  <w:jc w:val="center"/>
                </w:pPr>
              </w:pPrChange>
            </w:pPr>
            <w:ins w:id="904" w:author="Bhakti Gandhi" w:date="2015-11-25T11:59:00Z">
              <w:r w:rsidRPr="00FD6EE8">
                <w:t>50</w:t>
              </w:r>
              <w:r w:rsidRPr="00FD6EE8">
                <w:rPr>
                  <w:rFonts w:eastAsia="Times New Roman" w:cs="Times New Roman"/>
                  <w:color w:val="000000"/>
                  <w:rPrChange w:id="905" w:author="Bhakti Gandhi" w:date="2015-11-25T11:59:00Z">
                    <w:rPr/>
                  </w:rPrChange>
                </w:rPr>
                <w:t>%</w:t>
              </w:r>
            </w:ins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1699FA70" w14:textId="77777777" w:rsidR="00FD6EE8" w:rsidRPr="00FD6EE8" w:rsidRDefault="00FD6EE8">
            <w:pPr>
              <w:spacing w:after="0"/>
              <w:jc w:val="center"/>
              <w:rPr>
                <w:ins w:id="906" w:author="Bhakti Gandhi" w:date="2015-11-25T11:59:00Z"/>
                <w:rFonts w:eastAsia="Times New Roman" w:cs="Times New Roman"/>
                <w:color w:val="000000"/>
                <w:rPrChange w:id="907" w:author="Bhakti Gandhi" w:date="2015-11-25T11:59:00Z">
                  <w:rPr>
                    <w:ins w:id="908" w:author="Bhakti Gandhi" w:date="2015-11-25T11:59:00Z"/>
                  </w:rPr>
                </w:rPrChange>
              </w:rPr>
              <w:pPrChange w:id="909" w:author="Bhakti Gandhi" w:date="2015-11-25T11:59:00Z">
                <w:pPr>
                  <w:jc w:val="center"/>
                </w:pPr>
              </w:pPrChange>
            </w:pPr>
            <w:ins w:id="910" w:author="Bhakti Gandhi" w:date="2015-11-25T11:59:00Z">
              <w:r w:rsidRPr="00FD6EE8">
                <w:t>100</w:t>
              </w:r>
              <w:r w:rsidRPr="00FD6EE8">
                <w:rPr>
                  <w:rFonts w:eastAsia="Times New Roman" w:cs="Times New Roman"/>
                  <w:color w:val="000000"/>
                  <w:rPrChange w:id="911" w:author="Bhakti Gandhi" w:date="2015-11-25T11:59:00Z">
                    <w:rPr/>
                  </w:rPrChange>
                </w:rPr>
                <w:t>%</w:t>
              </w:r>
            </w:ins>
          </w:p>
        </w:tc>
        <w:tc>
          <w:tcPr>
            <w:tcW w:w="6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C294566" w14:textId="77777777" w:rsidR="00FD6EE8" w:rsidRPr="00FD6EE8" w:rsidRDefault="00FD6EE8">
            <w:pPr>
              <w:spacing w:after="0"/>
              <w:jc w:val="center"/>
              <w:rPr>
                <w:ins w:id="912" w:author="Bhakti Gandhi" w:date="2015-11-25T11:59:00Z"/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PrChange w:id="913" w:author="Bhakti Gandhi" w:date="2015-11-25T11:59:00Z">
                  <w:rPr>
                    <w:ins w:id="914" w:author="Bhakti Gandhi" w:date="2015-11-25T11:59:00Z"/>
                  </w:rPr>
                </w:rPrChange>
              </w:rPr>
              <w:pPrChange w:id="915" w:author="Bhakti Gandhi" w:date="2015-11-25T11:59:00Z">
                <w:pPr>
                  <w:jc w:val="center"/>
                </w:pPr>
              </w:pPrChange>
            </w:pPr>
            <w:ins w:id="916" w:author="Bhakti Gandhi" w:date="2015-11-25T11:59:00Z">
              <w:r w:rsidRPr="00FD6EE8">
                <w:rPr>
                  <w:rFonts w:ascii="Calibri" w:eastAsia="Times New Roman" w:hAnsi="Calibri" w:cs="Times New Roman"/>
                  <w:b/>
                  <w:bCs/>
                  <w:color w:val="000000"/>
                  <w:sz w:val="16"/>
                  <w:szCs w:val="16"/>
                  <w:rPrChange w:id="917" w:author="Bhakti Gandhi" w:date="2015-11-25T11:59:00Z">
                    <w:rPr/>
                  </w:rPrChange>
                </w:rPr>
                <w:t>Current Load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6582210" w14:textId="77777777" w:rsidR="00FD6EE8" w:rsidRPr="00FD6EE8" w:rsidRDefault="00FD6EE8">
            <w:pPr>
              <w:spacing w:after="0"/>
              <w:jc w:val="center"/>
              <w:rPr>
                <w:ins w:id="918" w:author="Bhakti Gandhi" w:date="2015-11-25T11:59:00Z"/>
                <w:rFonts w:eastAsia="Times New Roman" w:cs="Times New Roman"/>
                <w:color w:val="000000"/>
                <w:rPrChange w:id="919" w:author="Bhakti Gandhi" w:date="2015-11-25T11:59:00Z">
                  <w:rPr>
                    <w:ins w:id="920" w:author="Bhakti Gandhi" w:date="2015-11-25T11:59:00Z"/>
                  </w:rPr>
                </w:rPrChange>
              </w:rPr>
              <w:pPrChange w:id="921" w:author="Bhakti Gandhi" w:date="2015-11-25T11:59:00Z">
                <w:pPr>
                  <w:jc w:val="center"/>
                </w:pPr>
              </w:pPrChange>
            </w:pPr>
            <w:ins w:id="922" w:author="Bhakti Gandhi" w:date="2015-11-25T11:59:00Z">
              <w:r w:rsidRPr="00FD6EE8">
                <w:t>20</w:t>
              </w:r>
              <w:r w:rsidRPr="00FD6EE8">
                <w:rPr>
                  <w:rFonts w:eastAsia="Times New Roman" w:cs="Times New Roman"/>
                  <w:color w:val="000000"/>
                  <w:rPrChange w:id="923" w:author="Bhakti Gandhi" w:date="2015-11-25T11:59:00Z">
                    <w:rPr/>
                  </w:rPrChange>
                </w:rPr>
                <w:t>%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3E1F88A5" w14:textId="77777777" w:rsidR="00FD6EE8" w:rsidRPr="00FD6EE8" w:rsidRDefault="00FD6EE8">
            <w:pPr>
              <w:spacing w:after="0"/>
              <w:jc w:val="center"/>
              <w:rPr>
                <w:ins w:id="924" w:author="Bhakti Gandhi" w:date="2015-11-25T11:59:00Z"/>
                <w:rFonts w:eastAsia="Times New Roman" w:cs="Times New Roman"/>
                <w:color w:val="000000"/>
                <w:rPrChange w:id="925" w:author="Bhakti Gandhi" w:date="2015-11-25T11:59:00Z">
                  <w:rPr>
                    <w:ins w:id="926" w:author="Bhakti Gandhi" w:date="2015-11-25T11:59:00Z"/>
                  </w:rPr>
                </w:rPrChange>
              </w:rPr>
              <w:pPrChange w:id="927" w:author="Bhakti Gandhi" w:date="2015-11-25T11:59:00Z">
                <w:pPr>
                  <w:jc w:val="center"/>
                </w:pPr>
              </w:pPrChange>
            </w:pPr>
            <w:ins w:id="928" w:author="Bhakti Gandhi" w:date="2015-11-25T11:59:00Z">
              <w:r w:rsidRPr="00FD6EE8">
                <w:t>50</w:t>
              </w:r>
              <w:r w:rsidRPr="00FD6EE8">
                <w:rPr>
                  <w:rFonts w:eastAsia="Times New Roman" w:cs="Times New Roman"/>
                  <w:color w:val="000000"/>
                  <w:rPrChange w:id="929" w:author="Bhakti Gandhi" w:date="2015-11-25T11:59:00Z">
                    <w:rPr/>
                  </w:rPrChange>
                </w:rPr>
                <w:t>%</w:t>
              </w:r>
            </w:ins>
          </w:p>
        </w:tc>
        <w:tc>
          <w:tcPr>
            <w:tcW w:w="59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AC9EAB2" w14:textId="77777777" w:rsidR="00FD6EE8" w:rsidRPr="00FD6EE8" w:rsidRDefault="00FD6EE8">
            <w:pPr>
              <w:spacing w:after="0"/>
              <w:jc w:val="center"/>
              <w:rPr>
                <w:ins w:id="930" w:author="Bhakti Gandhi" w:date="2015-11-25T11:59:00Z"/>
                <w:rFonts w:eastAsia="Times New Roman" w:cs="Times New Roman"/>
                <w:color w:val="000000"/>
                <w:rPrChange w:id="931" w:author="Bhakti Gandhi" w:date="2015-11-25T11:59:00Z">
                  <w:rPr>
                    <w:ins w:id="932" w:author="Bhakti Gandhi" w:date="2015-11-25T11:59:00Z"/>
                  </w:rPr>
                </w:rPrChange>
              </w:rPr>
              <w:pPrChange w:id="933" w:author="Bhakti Gandhi" w:date="2015-11-25T11:59:00Z">
                <w:pPr>
                  <w:jc w:val="center"/>
                </w:pPr>
              </w:pPrChange>
            </w:pPr>
            <w:ins w:id="934" w:author="Bhakti Gandhi" w:date="2015-11-25T11:59:00Z">
              <w:r w:rsidRPr="00FD6EE8">
                <w:t>100</w:t>
              </w:r>
              <w:r w:rsidRPr="00FD6EE8">
                <w:rPr>
                  <w:rFonts w:eastAsia="Times New Roman" w:cs="Times New Roman"/>
                  <w:color w:val="000000"/>
                  <w:rPrChange w:id="935" w:author="Bhakti Gandhi" w:date="2015-11-25T11:59:00Z">
                    <w:rPr/>
                  </w:rPrChange>
                </w:rPr>
                <w:t>%</w:t>
              </w:r>
            </w:ins>
          </w:p>
        </w:tc>
      </w:tr>
      <w:tr w:rsidR="0045327A" w:rsidRPr="00FD6EE8" w14:paraId="2D492DBD" w14:textId="77777777" w:rsidTr="00FD6EE8">
        <w:trPr>
          <w:divId w:val="298534844"/>
          <w:trHeight w:val="264"/>
          <w:ins w:id="936" w:author="Bhakti Gandhi" w:date="2015-11-25T11:59:00Z"/>
        </w:trPr>
        <w:tc>
          <w:tcPr>
            <w:tcW w:w="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48CF95D5" w14:textId="77777777" w:rsidR="00FD6EE8" w:rsidRPr="00FD6EE8" w:rsidRDefault="00FD6EE8">
            <w:pPr>
              <w:spacing w:after="0"/>
              <w:jc w:val="center"/>
              <w:rPr>
                <w:ins w:id="937" w:author="Bhakti Gandhi" w:date="2015-11-25T11:59:00Z"/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PrChange w:id="938" w:author="Bhakti Gandhi" w:date="2015-11-25T11:59:00Z">
                  <w:rPr>
                    <w:ins w:id="939" w:author="Bhakti Gandhi" w:date="2015-11-25T11:59:00Z"/>
                  </w:rPr>
                </w:rPrChange>
              </w:rPr>
              <w:pPrChange w:id="940" w:author="Bhakti Gandhi" w:date="2015-11-25T11:59:00Z">
                <w:pPr>
                  <w:jc w:val="center"/>
                </w:pPr>
              </w:pPrChange>
            </w:pPr>
            <w:ins w:id="941" w:author="Bhakti Gandhi" w:date="2015-11-25T11:59:00Z">
              <w:r w:rsidRPr="00FD6EE8">
                <w:rPr>
                  <w:rFonts w:ascii="Calibri" w:eastAsia="Times New Roman" w:hAnsi="Calibri" w:cs="Times New Roman"/>
                  <w:b/>
                  <w:bCs/>
                  <w:color w:val="000000"/>
                  <w:sz w:val="16"/>
                  <w:szCs w:val="16"/>
                  <w:rPrChange w:id="942" w:author="Bhakti Gandhi" w:date="2015-11-25T11:59:00Z">
                    <w:rPr/>
                  </w:rPrChange>
                </w:rPr>
                <w:t>Browse</w:t>
              </w:r>
            </w:ins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5EB3F846" w14:textId="77777777" w:rsidR="00FD6EE8" w:rsidRPr="00FD6EE8" w:rsidRDefault="00FD6EE8">
            <w:pPr>
              <w:spacing w:after="0"/>
              <w:jc w:val="center"/>
              <w:rPr>
                <w:ins w:id="943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944" w:author="Bhakti Gandhi" w:date="2015-11-25T11:59:00Z">
                  <w:rPr>
                    <w:ins w:id="945" w:author="Bhakti Gandhi" w:date="2015-11-25T11:59:00Z"/>
                  </w:rPr>
                </w:rPrChange>
              </w:rPr>
              <w:pPrChange w:id="946" w:author="Bhakti Gandhi" w:date="2015-11-25T11:59:00Z">
                <w:pPr>
                  <w:jc w:val="center"/>
                </w:pPr>
              </w:pPrChange>
            </w:pPr>
            <w:ins w:id="947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948" w:author="Bhakti Gandhi" w:date="2015-11-25T11:59:00Z">
                    <w:rPr/>
                  </w:rPrChange>
                </w:rPr>
                <w:t>945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394884D9" w14:textId="77777777" w:rsidR="00FD6EE8" w:rsidRPr="00FD6EE8" w:rsidRDefault="00FD6EE8">
            <w:pPr>
              <w:spacing w:after="0"/>
              <w:jc w:val="center"/>
              <w:rPr>
                <w:ins w:id="949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950" w:author="Bhakti Gandhi" w:date="2015-11-25T11:59:00Z">
                  <w:rPr>
                    <w:ins w:id="951" w:author="Bhakti Gandhi" w:date="2015-11-25T11:59:00Z"/>
                  </w:rPr>
                </w:rPrChange>
              </w:rPr>
              <w:pPrChange w:id="952" w:author="Bhakti Gandhi" w:date="2015-11-25T11:59:00Z">
                <w:pPr>
                  <w:jc w:val="center"/>
                </w:pPr>
              </w:pPrChange>
            </w:pPr>
            <w:ins w:id="953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954" w:author="Bhakti Gandhi" w:date="2015-11-25T11:59:00Z">
                    <w:rPr/>
                  </w:rPrChange>
                </w:rPr>
                <w:t>1134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2E1D567E" w14:textId="77777777" w:rsidR="00FD6EE8" w:rsidRPr="00FD6EE8" w:rsidRDefault="00FD6EE8">
            <w:pPr>
              <w:spacing w:after="0"/>
              <w:jc w:val="center"/>
              <w:rPr>
                <w:ins w:id="955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956" w:author="Bhakti Gandhi" w:date="2015-11-25T11:59:00Z">
                  <w:rPr>
                    <w:ins w:id="957" w:author="Bhakti Gandhi" w:date="2015-11-25T11:59:00Z"/>
                  </w:rPr>
                </w:rPrChange>
              </w:rPr>
              <w:pPrChange w:id="958" w:author="Bhakti Gandhi" w:date="2015-11-25T11:59:00Z">
                <w:pPr>
                  <w:jc w:val="center"/>
                </w:pPr>
              </w:pPrChange>
            </w:pPr>
            <w:ins w:id="959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960" w:author="Bhakti Gandhi" w:date="2015-11-25T11:59:00Z">
                    <w:rPr/>
                  </w:rPrChange>
                </w:rPr>
                <w:t>1418</w:t>
              </w:r>
            </w:ins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368BFB90" w14:textId="77777777" w:rsidR="00FD6EE8" w:rsidRPr="00FD6EE8" w:rsidRDefault="00FD6EE8">
            <w:pPr>
              <w:spacing w:after="0"/>
              <w:jc w:val="center"/>
              <w:rPr>
                <w:ins w:id="961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962" w:author="Bhakti Gandhi" w:date="2015-11-25T11:59:00Z">
                  <w:rPr>
                    <w:ins w:id="963" w:author="Bhakti Gandhi" w:date="2015-11-25T11:59:00Z"/>
                  </w:rPr>
                </w:rPrChange>
              </w:rPr>
              <w:pPrChange w:id="964" w:author="Bhakti Gandhi" w:date="2015-11-25T11:59:00Z">
                <w:pPr>
                  <w:jc w:val="center"/>
                </w:pPr>
              </w:pPrChange>
            </w:pPr>
            <w:ins w:id="965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966" w:author="Bhakti Gandhi" w:date="2015-11-25T11:59:00Z">
                    <w:rPr/>
                  </w:rPrChange>
                </w:rPr>
                <w:t>1890</w:t>
              </w:r>
            </w:ins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333E8A58" w14:textId="77777777" w:rsidR="00FD6EE8" w:rsidRPr="00FD6EE8" w:rsidRDefault="00FD6EE8">
            <w:pPr>
              <w:spacing w:after="0"/>
              <w:jc w:val="center"/>
              <w:rPr>
                <w:ins w:id="967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968" w:author="Bhakti Gandhi" w:date="2015-11-25T11:59:00Z">
                  <w:rPr>
                    <w:ins w:id="969" w:author="Bhakti Gandhi" w:date="2015-11-25T11:59:00Z"/>
                  </w:rPr>
                </w:rPrChange>
              </w:rPr>
              <w:pPrChange w:id="970" w:author="Bhakti Gandhi" w:date="2015-11-25T11:59:00Z">
                <w:pPr>
                  <w:jc w:val="center"/>
                </w:pPr>
              </w:pPrChange>
            </w:pPr>
            <w:ins w:id="971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972" w:author="Bhakti Gandhi" w:date="2015-11-25T11:59:00Z">
                    <w:rPr/>
                  </w:rPrChange>
                </w:rPr>
                <w:t>1104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014E334E" w14:textId="77777777" w:rsidR="00FD6EE8" w:rsidRPr="00FD6EE8" w:rsidRDefault="00FD6EE8">
            <w:pPr>
              <w:spacing w:after="0"/>
              <w:jc w:val="center"/>
              <w:rPr>
                <w:ins w:id="973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974" w:author="Bhakti Gandhi" w:date="2015-11-25T11:59:00Z">
                  <w:rPr>
                    <w:ins w:id="975" w:author="Bhakti Gandhi" w:date="2015-11-25T11:59:00Z"/>
                  </w:rPr>
                </w:rPrChange>
              </w:rPr>
              <w:pPrChange w:id="976" w:author="Bhakti Gandhi" w:date="2015-11-25T11:59:00Z">
                <w:pPr>
                  <w:jc w:val="center"/>
                </w:pPr>
              </w:pPrChange>
            </w:pPr>
            <w:ins w:id="977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978" w:author="Bhakti Gandhi" w:date="2015-11-25T11:59:00Z">
                    <w:rPr/>
                  </w:rPrChange>
                </w:rPr>
                <w:t>1325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3012E8F1" w14:textId="77777777" w:rsidR="00FD6EE8" w:rsidRPr="00FD6EE8" w:rsidRDefault="00FD6EE8">
            <w:pPr>
              <w:spacing w:after="0"/>
              <w:jc w:val="center"/>
              <w:rPr>
                <w:ins w:id="979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980" w:author="Bhakti Gandhi" w:date="2015-11-25T11:59:00Z">
                  <w:rPr>
                    <w:ins w:id="981" w:author="Bhakti Gandhi" w:date="2015-11-25T11:59:00Z"/>
                  </w:rPr>
                </w:rPrChange>
              </w:rPr>
              <w:pPrChange w:id="982" w:author="Bhakti Gandhi" w:date="2015-11-25T11:59:00Z">
                <w:pPr>
                  <w:jc w:val="center"/>
                </w:pPr>
              </w:pPrChange>
            </w:pPr>
            <w:ins w:id="983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984" w:author="Bhakti Gandhi" w:date="2015-11-25T11:59:00Z">
                    <w:rPr/>
                  </w:rPrChange>
                </w:rPr>
                <w:t>1656</w:t>
              </w:r>
            </w:ins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607F2278" w14:textId="77777777" w:rsidR="00FD6EE8" w:rsidRPr="00FD6EE8" w:rsidRDefault="00FD6EE8">
            <w:pPr>
              <w:spacing w:after="0"/>
              <w:jc w:val="center"/>
              <w:rPr>
                <w:ins w:id="985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986" w:author="Bhakti Gandhi" w:date="2015-11-25T11:59:00Z">
                  <w:rPr>
                    <w:ins w:id="987" w:author="Bhakti Gandhi" w:date="2015-11-25T11:59:00Z"/>
                  </w:rPr>
                </w:rPrChange>
              </w:rPr>
              <w:pPrChange w:id="988" w:author="Bhakti Gandhi" w:date="2015-11-25T11:59:00Z">
                <w:pPr>
                  <w:jc w:val="center"/>
                </w:pPr>
              </w:pPrChange>
            </w:pPr>
            <w:ins w:id="989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990" w:author="Bhakti Gandhi" w:date="2015-11-25T11:59:00Z">
                    <w:rPr/>
                  </w:rPrChange>
                </w:rPr>
                <w:t>2208</w:t>
              </w:r>
            </w:ins>
          </w:p>
        </w:tc>
        <w:tc>
          <w:tcPr>
            <w:tcW w:w="6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085A2E6D" w14:textId="77777777" w:rsidR="00FD6EE8" w:rsidRPr="00FD6EE8" w:rsidRDefault="00FD6EE8">
            <w:pPr>
              <w:spacing w:after="0"/>
              <w:jc w:val="center"/>
              <w:rPr>
                <w:ins w:id="991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992" w:author="Bhakti Gandhi" w:date="2015-11-25T11:59:00Z">
                  <w:rPr>
                    <w:ins w:id="993" w:author="Bhakti Gandhi" w:date="2015-11-25T11:59:00Z"/>
                  </w:rPr>
                </w:rPrChange>
              </w:rPr>
              <w:pPrChange w:id="994" w:author="Bhakti Gandhi" w:date="2015-11-25T11:59:00Z">
                <w:pPr>
                  <w:jc w:val="center"/>
                </w:pPr>
              </w:pPrChange>
            </w:pPr>
            <w:ins w:id="995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996" w:author="Bhakti Gandhi" w:date="2015-11-25T11:59:00Z">
                    <w:rPr/>
                  </w:rPrChange>
                </w:rPr>
                <w:t>244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06B3B8B5" w14:textId="77777777" w:rsidR="00FD6EE8" w:rsidRPr="00FD6EE8" w:rsidRDefault="00FD6EE8">
            <w:pPr>
              <w:spacing w:after="0"/>
              <w:jc w:val="center"/>
              <w:rPr>
                <w:ins w:id="997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998" w:author="Bhakti Gandhi" w:date="2015-11-25T11:59:00Z">
                  <w:rPr>
                    <w:ins w:id="999" w:author="Bhakti Gandhi" w:date="2015-11-25T11:59:00Z"/>
                  </w:rPr>
                </w:rPrChange>
              </w:rPr>
              <w:pPrChange w:id="1000" w:author="Bhakti Gandhi" w:date="2015-11-25T11:59:00Z">
                <w:pPr>
                  <w:jc w:val="center"/>
                </w:pPr>
              </w:pPrChange>
            </w:pPr>
            <w:ins w:id="1001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002" w:author="Bhakti Gandhi" w:date="2015-11-25T11:59:00Z">
                    <w:rPr/>
                  </w:rPrChange>
                </w:rPr>
                <w:t>293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7C1B891" w14:textId="77777777" w:rsidR="00FD6EE8" w:rsidRPr="00FD6EE8" w:rsidRDefault="00FD6EE8">
            <w:pPr>
              <w:spacing w:after="0"/>
              <w:jc w:val="center"/>
              <w:rPr>
                <w:ins w:id="1003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004" w:author="Bhakti Gandhi" w:date="2015-11-25T11:59:00Z">
                  <w:rPr>
                    <w:ins w:id="1005" w:author="Bhakti Gandhi" w:date="2015-11-25T11:59:00Z"/>
                  </w:rPr>
                </w:rPrChange>
              </w:rPr>
              <w:pPrChange w:id="1006" w:author="Bhakti Gandhi" w:date="2015-11-25T11:59:00Z">
                <w:pPr>
                  <w:jc w:val="center"/>
                </w:pPr>
              </w:pPrChange>
            </w:pPr>
            <w:ins w:id="1007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008" w:author="Bhakti Gandhi" w:date="2015-11-25T11:59:00Z">
                    <w:rPr/>
                  </w:rPrChange>
                </w:rPr>
                <w:t>366</w:t>
              </w:r>
            </w:ins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1DD27116" w14:textId="77777777" w:rsidR="00FD6EE8" w:rsidRPr="00FD6EE8" w:rsidRDefault="00FD6EE8">
            <w:pPr>
              <w:spacing w:after="0"/>
              <w:jc w:val="center"/>
              <w:rPr>
                <w:ins w:id="1009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010" w:author="Bhakti Gandhi" w:date="2015-11-25T11:59:00Z">
                  <w:rPr>
                    <w:ins w:id="1011" w:author="Bhakti Gandhi" w:date="2015-11-25T11:59:00Z"/>
                  </w:rPr>
                </w:rPrChange>
              </w:rPr>
              <w:pPrChange w:id="1012" w:author="Bhakti Gandhi" w:date="2015-11-25T11:59:00Z">
                <w:pPr>
                  <w:jc w:val="center"/>
                </w:pPr>
              </w:pPrChange>
            </w:pPr>
            <w:ins w:id="1013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014" w:author="Bhakti Gandhi" w:date="2015-11-25T11:59:00Z">
                    <w:rPr/>
                  </w:rPrChange>
                </w:rPr>
                <w:t>488</w:t>
              </w:r>
            </w:ins>
          </w:p>
        </w:tc>
      </w:tr>
      <w:tr w:rsidR="0045327A" w:rsidRPr="00FD6EE8" w14:paraId="78DD3F80" w14:textId="77777777" w:rsidTr="00FD6EE8">
        <w:trPr>
          <w:divId w:val="298534844"/>
          <w:trHeight w:val="264"/>
          <w:ins w:id="1015" w:author="Bhakti Gandhi" w:date="2015-11-25T11:59:00Z"/>
        </w:trPr>
        <w:tc>
          <w:tcPr>
            <w:tcW w:w="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6B6C6FD8" w14:textId="77777777" w:rsidR="00FD6EE8" w:rsidRPr="00FD6EE8" w:rsidRDefault="00FD6EE8">
            <w:pPr>
              <w:spacing w:after="0"/>
              <w:jc w:val="center"/>
              <w:rPr>
                <w:ins w:id="1016" w:author="Bhakti Gandhi" w:date="2015-11-25T11:59:00Z"/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PrChange w:id="1017" w:author="Bhakti Gandhi" w:date="2015-11-25T11:59:00Z">
                  <w:rPr>
                    <w:ins w:id="1018" w:author="Bhakti Gandhi" w:date="2015-11-25T11:59:00Z"/>
                  </w:rPr>
                </w:rPrChange>
              </w:rPr>
              <w:pPrChange w:id="1019" w:author="Bhakti Gandhi" w:date="2015-11-25T11:59:00Z">
                <w:pPr>
                  <w:jc w:val="center"/>
                </w:pPr>
              </w:pPrChange>
            </w:pPr>
            <w:ins w:id="1020" w:author="Bhakti Gandhi" w:date="2015-11-25T11:59:00Z">
              <w:r w:rsidRPr="00FD6EE8">
                <w:rPr>
                  <w:rFonts w:ascii="Calibri" w:eastAsia="Times New Roman" w:hAnsi="Calibri" w:cs="Times New Roman"/>
                  <w:b/>
                  <w:bCs/>
                  <w:color w:val="000000"/>
                  <w:sz w:val="16"/>
                  <w:szCs w:val="16"/>
                  <w:rPrChange w:id="1021" w:author="Bhakti Gandhi" w:date="2015-11-25T11:59:00Z">
                    <w:rPr/>
                  </w:rPrChange>
                </w:rPr>
                <w:t>PC + RC</w:t>
              </w:r>
            </w:ins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3A0B968C" w14:textId="77777777" w:rsidR="00FD6EE8" w:rsidRPr="00FD6EE8" w:rsidRDefault="00FD6EE8">
            <w:pPr>
              <w:spacing w:after="0"/>
              <w:jc w:val="center"/>
              <w:rPr>
                <w:ins w:id="1022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023" w:author="Bhakti Gandhi" w:date="2015-11-25T11:59:00Z">
                  <w:rPr>
                    <w:ins w:id="1024" w:author="Bhakti Gandhi" w:date="2015-11-25T11:59:00Z"/>
                  </w:rPr>
                </w:rPrChange>
              </w:rPr>
              <w:pPrChange w:id="1025" w:author="Bhakti Gandhi" w:date="2015-11-25T11:59:00Z">
                <w:pPr>
                  <w:jc w:val="center"/>
                </w:pPr>
              </w:pPrChange>
            </w:pPr>
            <w:ins w:id="1026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027" w:author="Bhakti Gandhi" w:date="2015-11-25T11:59:00Z">
                    <w:rPr/>
                  </w:rPrChange>
                </w:rPr>
                <w:t>42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699B540B" w14:textId="77777777" w:rsidR="00FD6EE8" w:rsidRPr="00FD6EE8" w:rsidRDefault="00FD6EE8">
            <w:pPr>
              <w:spacing w:after="0"/>
              <w:jc w:val="center"/>
              <w:rPr>
                <w:ins w:id="1028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029" w:author="Bhakti Gandhi" w:date="2015-11-25T11:59:00Z">
                  <w:rPr>
                    <w:ins w:id="1030" w:author="Bhakti Gandhi" w:date="2015-11-25T11:59:00Z"/>
                  </w:rPr>
                </w:rPrChange>
              </w:rPr>
              <w:pPrChange w:id="1031" w:author="Bhakti Gandhi" w:date="2015-11-25T11:59:00Z">
                <w:pPr>
                  <w:jc w:val="center"/>
                </w:pPr>
              </w:pPrChange>
            </w:pPr>
            <w:ins w:id="1032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033" w:author="Bhakti Gandhi" w:date="2015-11-25T11:59:00Z">
                    <w:rPr/>
                  </w:rPrChange>
                </w:rPr>
                <w:t>51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06F42C60" w14:textId="77777777" w:rsidR="00FD6EE8" w:rsidRPr="00FD6EE8" w:rsidRDefault="00FD6EE8">
            <w:pPr>
              <w:spacing w:after="0"/>
              <w:jc w:val="center"/>
              <w:rPr>
                <w:ins w:id="1034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035" w:author="Bhakti Gandhi" w:date="2015-11-25T11:59:00Z">
                  <w:rPr>
                    <w:ins w:id="1036" w:author="Bhakti Gandhi" w:date="2015-11-25T11:59:00Z"/>
                  </w:rPr>
                </w:rPrChange>
              </w:rPr>
              <w:pPrChange w:id="1037" w:author="Bhakti Gandhi" w:date="2015-11-25T11:59:00Z">
                <w:pPr>
                  <w:jc w:val="center"/>
                </w:pPr>
              </w:pPrChange>
            </w:pPr>
            <w:ins w:id="1038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039" w:author="Bhakti Gandhi" w:date="2015-11-25T11:59:00Z">
                    <w:rPr/>
                  </w:rPrChange>
                </w:rPr>
                <w:t>63</w:t>
              </w:r>
            </w:ins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60571472" w14:textId="77777777" w:rsidR="00FD6EE8" w:rsidRPr="00FD6EE8" w:rsidRDefault="00FD6EE8">
            <w:pPr>
              <w:spacing w:after="0"/>
              <w:jc w:val="center"/>
              <w:rPr>
                <w:ins w:id="1040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041" w:author="Bhakti Gandhi" w:date="2015-11-25T11:59:00Z">
                  <w:rPr>
                    <w:ins w:id="1042" w:author="Bhakti Gandhi" w:date="2015-11-25T11:59:00Z"/>
                  </w:rPr>
                </w:rPrChange>
              </w:rPr>
              <w:pPrChange w:id="1043" w:author="Bhakti Gandhi" w:date="2015-11-25T11:59:00Z">
                <w:pPr>
                  <w:jc w:val="center"/>
                </w:pPr>
              </w:pPrChange>
            </w:pPr>
            <w:ins w:id="1044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045" w:author="Bhakti Gandhi" w:date="2015-11-25T11:59:00Z">
                    <w:rPr/>
                  </w:rPrChange>
                </w:rPr>
                <w:t>84</w:t>
              </w:r>
            </w:ins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07B854C0" w14:textId="77777777" w:rsidR="00FD6EE8" w:rsidRPr="00FD6EE8" w:rsidRDefault="00FD6EE8">
            <w:pPr>
              <w:spacing w:after="0"/>
              <w:jc w:val="center"/>
              <w:rPr>
                <w:ins w:id="1046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047" w:author="Bhakti Gandhi" w:date="2015-11-25T11:59:00Z">
                  <w:rPr>
                    <w:ins w:id="1048" w:author="Bhakti Gandhi" w:date="2015-11-25T11:59:00Z"/>
                  </w:rPr>
                </w:rPrChange>
              </w:rPr>
              <w:pPrChange w:id="1049" w:author="Bhakti Gandhi" w:date="2015-11-25T11:59:00Z">
                <w:pPr>
                  <w:jc w:val="center"/>
                </w:pPr>
              </w:pPrChange>
            </w:pPr>
            <w:ins w:id="1050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051" w:author="Bhakti Gandhi" w:date="2015-11-25T11:59:00Z">
                    <w:rPr/>
                  </w:rPrChange>
                </w:rPr>
                <w:t>90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4597FC7A" w14:textId="77777777" w:rsidR="00FD6EE8" w:rsidRPr="00FD6EE8" w:rsidRDefault="00FD6EE8">
            <w:pPr>
              <w:spacing w:after="0"/>
              <w:jc w:val="center"/>
              <w:rPr>
                <w:ins w:id="1052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053" w:author="Bhakti Gandhi" w:date="2015-11-25T11:59:00Z">
                  <w:rPr>
                    <w:ins w:id="1054" w:author="Bhakti Gandhi" w:date="2015-11-25T11:59:00Z"/>
                  </w:rPr>
                </w:rPrChange>
              </w:rPr>
              <w:pPrChange w:id="1055" w:author="Bhakti Gandhi" w:date="2015-11-25T11:59:00Z">
                <w:pPr>
                  <w:jc w:val="center"/>
                </w:pPr>
              </w:pPrChange>
            </w:pPr>
            <w:ins w:id="1056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057" w:author="Bhakti Gandhi" w:date="2015-11-25T11:59:00Z">
                    <w:rPr/>
                  </w:rPrChange>
                </w:rPr>
                <w:t>108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72BDAD08" w14:textId="77777777" w:rsidR="00FD6EE8" w:rsidRPr="00FD6EE8" w:rsidRDefault="00FD6EE8">
            <w:pPr>
              <w:spacing w:after="0"/>
              <w:jc w:val="center"/>
              <w:rPr>
                <w:ins w:id="1058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059" w:author="Bhakti Gandhi" w:date="2015-11-25T11:59:00Z">
                  <w:rPr>
                    <w:ins w:id="1060" w:author="Bhakti Gandhi" w:date="2015-11-25T11:59:00Z"/>
                  </w:rPr>
                </w:rPrChange>
              </w:rPr>
              <w:pPrChange w:id="1061" w:author="Bhakti Gandhi" w:date="2015-11-25T11:59:00Z">
                <w:pPr>
                  <w:jc w:val="center"/>
                </w:pPr>
              </w:pPrChange>
            </w:pPr>
            <w:ins w:id="1062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063" w:author="Bhakti Gandhi" w:date="2015-11-25T11:59:00Z">
                    <w:rPr/>
                  </w:rPrChange>
                </w:rPr>
                <w:t>135</w:t>
              </w:r>
            </w:ins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71A40E81" w14:textId="77777777" w:rsidR="00FD6EE8" w:rsidRPr="00FD6EE8" w:rsidRDefault="00FD6EE8">
            <w:pPr>
              <w:spacing w:after="0"/>
              <w:jc w:val="center"/>
              <w:rPr>
                <w:ins w:id="1064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065" w:author="Bhakti Gandhi" w:date="2015-11-25T11:59:00Z">
                  <w:rPr>
                    <w:ins w:id="1066" w:author="Bhakti Gandhi" w:date="2015-11-25T11:59:00Z"/>
                  </w:rPr>
                </w:rPrChange>
              </w:rPr>
              <w:pPrChange w:id="1067" w:author="Bhakti Gandhi" w:date="2015-11-25T11:59:00Z">
                <w:pPr>
                  <w:jc w:val="center"/>
                </w:pPr>
              </w:pPrChange>
            </w:pPr>
            <w:ins w:id="1068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069" w:author="Bhakti Gandhi" w:date="2015-11-25T11:59:00Z">
                    <w:rPr/>
                  </w:rPrChange>
                </w:rPr>
                <w:t>180</w:t>
              </w:r>
            </w:ins>
          </w:p>
        </w:tc>
        <w:tc>
          <w:tcPr>
            <w:tcW w:w="6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DCD5BC8" w14:textId="77777777" w:rsidR="00FD6EE8" w:rsidRPr="00FD6EE8" w:rsidRDefault="00FD6EE8">
            <w:pPr>
              <w:spacing w:after="0"/>
              <w:jc w:val="center"/>
              <w:rPr>
                <w:ins w:id="1070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071" w:author="Bhakti Gandhi" w:date="2015-11-25T11:59:00Z">
                  <w:rPr>
                    <w:ins w:id="1072" w:author="Bhakti Gandhi" w:date="2015-11-25T11:59:00Z"/>
                  </w:rPr>
                </w:rPrChange>
              </w:rPr>
              <w:pPrChange w:id="1073" w:author="Bhakti Gandhi" w:date="2015-11-25T11:59:00Z">
                <w:pPr>
                  <w:jc w:val="center"/>
                </w:pPr>
              </w:pPrChange>
            </w:pPr>
            <w:ins w:id="1074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075" w:author="Bhakti Gandhi" w:date="2015-11-25T11:59:00Z">
                    <w:rPr/>
                  </w:rPrChange>
                </w:rPr>
                <w:t>6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0A46D74F" w14:textId="77777777" w:rsidR="00FD6EE8" w:rsidRPr="00FD6EE8" w:rsidRDefault="00FD6EE8">
            <w:pPr>
              <w:spacing w:after="0"/>
              <w:jc w:val="center"/>
              <w:rPr>
                <w:ins w:id="1076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077" w:author="Bhakti Gandhi" w:date="2015-11-25T11:59:00Z">
                  <w:rPr>
                    <w:ins w:id="1078" w:author="Bhakti Gandhi" w:date="2015-11-25T11:59:00Z"/>
                  </w:rPr>
                </w:rPrChange>
              </w:rPr>
              <w:pPrChange w:id="1079" w:author="Bhakti Gandhi" w:date="2015-11-25T11:59:00Z">
                <w:pPr>
                  <w:jc w:val="center"/>
                </w:pPr>
              </w:pPrChange>
            </w:pPr>
            <w:ins w:id="1080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081" w:author="Bhakti Gandhi" w:date="2015-11-25T11:59:00Z">
                    <w:rPr/>
                  </w:rPrChange>
                </w:rPr>
                <w:t>7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ABEA865" w14:textId="77777777" w:rsidR="00FD6EE8" w:rsidRPr="00FD6EE8" w:rsidRDefault="00FD6EE8">
            <w:pPr>
              <w:spacing w:after="0"/>
              <w:jc w:val="center"/>
              <w:rPr>
                <w:ins w:id="1082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083" w:author="Bhakti Gandhi" w:date="2015-11-25T11:59:00Z">
                  <w:rPr>
                    <w:ins w:id="1084" w:author="Bhakti Gandhi" w:date="2015-11-25T11:59:00Z"/>
                  </w:rPr>
                </w:rPrChange>
              </w:rPr>
              <w:pPrChange w:id="1085" w:author="Bhakti Gandhi" w:date="2015-11-25T11:59:00Z">
                <w:pPr>
                  <w:jc w:val="center"/>
                </w:pPr>
              </w:pPrChange>
            </w:pPr>
            <w:ins w:id="1086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087" w:author="Bhakti Gandhi" w:date="2015-11-25T11:59:00Z">
                    <w:rPr/>
                  </w:rPrChange>
                </w:rPr>
                <w:t>9</w:t>
              </w:r>
            </w:ins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F4F1B75" w14:textId="77777777" w:rsidR="00FD6EE8" w:rsidRPr="00FD6EE8" w:rsidRDefault="00FD6EE8">
            <w:pPr>
              <w:spacing w:after="0"/>
              <w:jc w:val="center"/>
              <w:rPr>
                <w:ins w:id="1088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089" w:author="Bhakti Gandhi" w:date="2015-11-25T11:59:00Z">
                  <w:rPr>
                    <w:ins w:id="1090" w:author="Bhakti Gandhi" w:date="2015-11-25T11:59:00Z"/>
                  </w:rPr>
                </w:rPrChange>
              </w:rPr>
              <w:pPrChange w:id="1091" w:author="Bhakti Gandhi" w:date="2015-11-25T11:59:00Z">
                <w:pPr>
                  <w:jc w:val="center"/>
                </w:pPr>
              </w:pPrChange>
            </w:pPr>
            <w:ins w:id="1092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093" w:author="Bhakti Gandhi" w:date="2015-11-25T11:59:00Z">
                    <w:rPr/>
                  </w:rPrChange>
                </w:rPr>
                <w:t>12</w:t>
              </w:r>
            </w:ins>
          </w:p>
        </w:tc>
      </w:tr>
      <w:tr w:rsidR="0045327A" w:rsidRPr="00FD6EE8" w14:paraId="57627985" w14:textId="77777777" w:rsidTr="00FD6EE8">
        <w:trPr>
          <w:divId w:val="298534844"/>
          <w:trHeight w:val="264"/>
          <w:ins w:id="1094" w:author="Bhakti Gandhi" w:date="2015-11-25T11:59:00Z"/>
        </w:trPr>
        <w:tc>
          <w:tcPr>
            <w:tcW w:w="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ADA1632" w14:textId="77777777" w:rsidR="00FD6EE8" w:rsidRPr="00FD6EE8" w:rsidRDefault="00FD6EE8">
            <w:pPr>
              <w:spacing w:after="0"/>
              <w:jc w:val="center"/>
              <w:rPr>
                <w:ins w:id="1095" w:author="Bhakti Gandhi" w:date="2015-11-25T11:59:00Z"/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PrChange w:id="1096" w:author="Bhakti Gandhi" w:date="2015-11-25T11:59:00Z">
                  <w:rPr>
                    <w:ins w:id="1097" w:author="Bhakti Gandhi" w:date="2015-11-25T11:59:00Z"/>
                  </w:rPr>
                </w:rPrChange>
              </w:rPr>
              <w:pPrChange w:id="1098" w:author="Bhakti Gandhi" w:date="2015-11-25T11:59:00Z">
                <w:pPr>
                  <w:jc w:val="center"/>
                </w:pPr>
              </w:pPrChange>
            </w:pPr>
            <w:ins w:id="1099" w:author="Bhakti Gandhi" w:date="2015-11-25T11:59:00Z">
              <w:r w:rsidRPr="00FD6EE8">
                <w:rPr>
                  <w:rFonts w:ascii="Calibri" w:eastAsia="Times New Roman" w:hAnsi="Calibri" w:cs="Times New Roman"/>
                  <w:b/>
                  <w:bCs/>
                  <w:color w:val="000000"/>
                  <w:sz w:val="16"/>
                  <w:szCs w:val="16"/>
                  <w:rPrChange w:id="1100" w:author="Bhakti Gandhi" w:date="2015-11-25T11:59:00Z">
                    <w:rPr/>
                  </w:rPrChange>
                </w:rPr>
                <w:t>Adhoc</w:t>
              </w:r>
            </w:ins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7B927060" w14:textId="77777777" w:rsidR="00FD6EE8" w:rsidRPr="00FD6EE8" w:rsidRDefault="00FD6EE8">
            <w:pPr>
              <w:spacing w:after="0"/>
              <w:jc w:val="center"/>
              <w:rPr>
                <w:ins w:id="1101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102" w:author="Bhakti Gandhi" w:date="2015-11-25T11:59:00Z">
                  <w:rPr>
                    <w:ins w:id="1103" w:author="Bhakti Gandhi" w:date="2015-11-25T11:59:00Z"/>
                  </w:rPr>
                </w:rPrChange>
              </w:rPr>
              <w:pPrChange w:id="1104" w:author="Bhakti Gandhi" w:date="2015-11-25T11:59:00Z">
                <w:pPr>
                  <w:jc w:val="center"/>
                </w:pPr>
              </w:pPrChange>
            </w:pPr>
            <w:ins w:id="1105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106" w:author="Bhakti Gandhi" w:date="2015-11-25T11:59:00Z">
                    <w:rPr/>
                  </w:rPrChange>
                </w:rPr>
                <w:t>11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3BEE0883" w14:textId="77777777" w:rsidR="00FD6EE8" w:rsidRPr="00FD6EE8" w:rsidRDefault="00FD6EE8">
            <w:pPr>
              <w:spacing w:after="0"/>
              <w:jc w:val="center"/>
              <w:rPr>
                <w:ins w:id="1107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108" w:author="Bhakti Gandhi" w:date="2015-11-25T11:59:00Z">
                  <w:rPr>
                    <w:ins w:id="1109" w:author="Bhakti Gandhi" w:date="2015-11-25T11:59:00Z"/>
                  </w:rPr>
                </w:rPrChange>
              </w:rPr>
              <w:pPrChange w:id="1110" w:author="Bhakti Gandhi" w:date="2015-11-25T11:59:00Z">
                <w:pPr>
                  <w:jc w:val="center"/>
                </w:pPr>
              </w:pPrChange>
            </w:pPr>
            <w:ins w:id="1111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112" w:author="Bhakti Gandhi" w:date="2015-11-25T11:59:00Z">
                    <w:rPr/>
                  </w:rPrChange>
                </w:rPr>
                <w:t>13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35C96A53" w14:textId="77777777" w:rsidR="00FD6EE8" w:rsidRPr="00FD6EE8" w:rsidRDefault="00FD6EE8">
            <w:pPr>
              <w:spacing w:after="0"/>
              <w:jc w:val="center"/>
              <w:rPr>
                <w:ins w:id="1113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114" w:author="Bhakti Gandhi" w:date="2015-11-25T11:59:00Z">
                  <w:rPr>
                    <w:ins w:id="1115" w:author="Bhakti Gandhi" w:date="2015-11-25T11:59:00Z"/>
                  </w:rPr>
                </w:rPrChange>
              </w:rPr>
              <w:pPrChange w:id="1116" w:author="Bhakti Gandhi" w:date="2015-11-25T11:59:00Z">
                <w:pPr>
                  <w:jc w:val="center"/>
                </w:pPr>
              </w:pPrChange>
            </w:pPr>
            <w:ins w:id="1117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118" w:author="Bhakti Gandhi" w:date="2015-11-25T11:59:00Z">
                    <w:rPr/>
                  </w:rPrChange>
                </w:rPr>
                <w:t>17</w:t>
              </w:r>
            </w:ins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0B00B8BD" w14:textId="77777777" w:rsidR="00FD6EE8" w:rsidRPr="00FD6EE8" w:rsidRDefault="00FD6EE8">
            <w:pPr>
              <w:spacing w:after="0"/>
              <w:jc w:val="center"/>
              <w:rPr>
                <w:ins w:id="1119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120" w:author="Bhakti Gandhi" w:date="2015-11-25T11:59:00Z">
                  <w:rPr>
                    <w:ins w:id="1121" w:author="Bhakti Gandhi" w:date="2015-11-25T11:59:00Z"/>
                  </w:rPr>
                </w:rPrChange>
              </w:rPr>
              <w:pPrChange w:id="1122" w:author="Bhakti Gandhi" w:date="2015-11-25T11:59:00Z">
                <w:pPr>
                  <w:jc w:val="center"/>
                </w:pPr>
              </w:pPrChange>
            </w:pPr>
            <w:ins w:id="1123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124" w:author="Bhakti Gandhi" w:date="2015-11-25T11:59:00Z">
                    <w:rPr/>
                  </w:rPrChange>
                </w:rPr>
                <w:t>22</w:t>
              </w:r>
            </w:ins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35BBE22F" w14:textId="77777777" w:rsidR="00FD6EE8" w:rsidRPr="00FD6EE8" w:rsidRDefault="00FD6EE8">
            <w:pPr>
              <w:spacing w:after="0"/>
              <w:jc w:val="center"/>
              <w:rPr>
                <w:ins w:id="1125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126" w:author="Bhakti Gandhi" w:date="2015-11-25T11:59:00Z">
                  <w:rPr>
                    <w:ins w:id="1127" w:author="Bhakti Gandhi" w:date="2015-11-25T11:59:00Z"/>
                  </w:rPr>
                </w:rPrChange>
              </w:rPr>
              <w:pPrChange w:id="1128" w:author="Bhakti Gandhi" w:date="2015-11-25T11:59:00Z">
                <w:pPr>
                  <w:jc w:val="center"/>
                </w:pPr>
              </w:pPrChange>
            </w:pPr>
            <w:ins w:id="1129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130" w:author="Bhakti Gandhi" w:date="2015-11-25T11:59:00Z">
                    <w:rPr/>
                  </w:rPrChange>
                </w:rPr>
                <w:t>6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03E0EF68" w14:textId="77777777" w:rsidR="00FD6EE8" w:rsidRPr="00FD6EE8" w:rsidRDefault="00FD6EE8">
            <w:pPr>
              <w:spacing w:after="0"/>
              <w:jc w:val="center"/>
              <w:rPr>
                <w:ins w:id="1131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132" w:author="Bhakti Gandhi" w:date="2015-11-25T11:59:00Z">
                  <w:rPr>
                    <w:ins w:id="1133" w:author="Bhakti Gandhi" w:date="2015-11-25T11:59:00Z"/>
                  </w:rPr>
                </w:rPrChange>
              </w:rPr>
              <w:pPrChange w:id="1134" w:author="Bhakti Gandhi" w:date="2015-11-25T11:59:00Z">
                <w:pPr>
                  <w:jc w:val="center"/>
                </w:pPr>
              </w:pPrChange>
            </w:pPr>
            <w:ins w:id="1135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136" w:author="Bhakti Gandhi" w:date="2015-11-25T11:59:00Z">
                    <w:rPr/>
                  </w:rPrChange>
                </w:rPr>
                <w:t>7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674D2373" w14:textId="77777777" w:rsidR="00FD6EE8" w:rsidRPr="00FD6EE8" w:rsidRDefault="00FD6EE8">
            <w:pPr>
              <w:spacing w:after="0"/>
              <w:jc w:val="center"/>
              <w:rPr>
                <w:ins w:id="1137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138" w:author="Bhakti Gandhi" w:date="2015-11-25T11:59:00Z">
                  <w:rPr>
                    <w:ins w:id="1139" w:author="Bhakti Gandhi" w:date="2015-11-25T11:59:00Z"/>
                  </w:rPr>
                </w:rPrChange>
              </w:rPr>
              <w:pPrChange w:id="1140" w:author="Bhakti Gandhi" w:date="2015-11-25T11:59:00Z">
                <w:pPr>
                  <w:jc w:val="center"/>
                </w:pPr>
              </w:pPrChange>
            </w:pPr>
            <w:ins w:id="1141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142" w:author="Bhakti Gandhi" w:date="2015-11-25T11:59:00Z">
                    <w:rPr/>
                  </w:rPrChange>
                </w:rPr>
                <w:t>9</w:t>
              </w:r>
            </w:ins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1555D53C" w14:textId="77777777" w:rsidR="00FD6EE8" w:rsidRPr="00FD6EE8" w:rsidRDefault="00FD6EE8">
            <w:pPr>
              <w:spacing w:after="0"/>
              <w:jc w:val="center"/>
              <w:rPr>
                <w:ins w:id="1143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144" w:author="Bhakti Gandhi" w:date="2015-11-25T11:59:00Z">
                  <w:rPr>
                    <w:ins w:id="1145" w:author="Bhakti Gandhi" w:date="2015-11-25T11:59:00Z"/>
                  </w:rPr>
                </w:rPrChange>
              </w:rPr>
              <w:pPrChange w:id="1146" w:author="Bhakti Gandhi" w:date="2015-11-25T11:59:00Z">
                <w:pPr>
                  <w:jc w:val="center"/>
                </w:pPr>
              </w:pPrChange>
            </w:pPr>
            <w:ins w:id="1147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148" w:author="Bhakti Gandhi" w:date="2015-11-25T11:59:00Z">
                    <w:rPr/>
                  </w:rPrChange>
                </w:rPr>
                <w:t>12</w:t>
              </w:r>
            </w:ins>
          </w:p>
        </w:tc>
        <w:tc>
          <w:tcPr>
            <w:tcW w:w="6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18E22C33" w14:textId="77777777" w:rsidR="00FD6EE8" w:rsidRPr="00FD6EE8" w:rsidRDefault="00FD6EE8">
            <w:pPr>
              <w:spacing w:after="0"/>
              <w:jc w:val="center"/>
              <w:rPr>
                <w:ins w:id="1149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150" w:author="Bhakti Gandhi" w:date="2015-11-25T11:59:00Z">
                  <w:rPr>
                    <w:ins w:id="1151" w:author="Bhakti Gandhi" w:date="2015-11-25T11:59:00Z"/>
                  </w:rPr>
                </w:rPrChange>
              </w:rPr>
              <w:pPrChange w:id="1152" w:author="Bhakti Gandhi" w:date="2015-11-25T11:59:00Z">
                <w:pPr>
                  <w:jc w:val="center"/>
                </w:pPr>
              </w:pPrChange>
            </w:pPr>
            <w:ins w:id="1153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154" w:author="Bhakti Gandhi" w:date="2015-11-25T11:59:00Z">
                    <w:rPr/>
                  </w:rPrChange>
                </w:rPr>
                <w:t>3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7C66C5B" w14:textId="77777777" w:rsidR="00FD6EE8" w:rsidRPr="00FD6EE8" w:rsidRDefault="00FD6EE8">
            <w:pPr>
              <w:spacing w:after="0"/>
              <w:jc w:val="center"/>
              <w:rPr>
                <w:ins w:id="1155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156" w:author="Bhakti Gandhi" w:date="2015-11-25T11:59:00Z">
                  <w:rPr>
                    <w:ins w:id="1157" w:author="Bhakti Gandhi" w:date="2015-11-25T11:59:00Z"/>
                  </w:rPr>
                </w:rPrChange>
              </w:rPr>
              <w:pPrChange w:id="1158" w:author="Bhakti Gandhi" w:date="2015-11-25T11:59:00Z">
                <w:pPr>
                  <w:jc w:val="center"/>
                </w:pPr>
              </w:pPrChange>
            </w:pPr>
            <w:ins w:id="1159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160" w:author="Bhakti Gandhi" w:date="2015-11-25T11:59:00Z">
                    <w:rPr/>
                  </w:rPrChange>
                </w:rPr>
                <w:t>4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237B201" w14:textId="77777777" w:rsidR="00FD6EE8" w:rsidRPr="00FD6EE8" w:rsidRDefault="00FD6EE8">
            <w:pPr>
              <w:spacing w:after="0"/>
              <w:jc w:val="center"/>
              <w:rPr>
                <w:ins w:id="1161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162" w:author="Bhakti Gandhi" w:date="2015-11-25T11:59:00Z">
                  <w:rPr>
                    <w:ins w:id="1163" w:author="Bhakti Gandhi" w:date="2015-11-25T11:59:00Z"/>
                  </w:rPr>
                </w:rPrChange>
              </w:rPr>
              <w:pPrChange w:id="1164" w:author="Bhakti Gandhi" w:date="2015-11-25T11:59:00Z">
                <w:pPr>
                  <w:jc w:val="center"/>
                </w:pPr>
              </w:pPrChange>
            </w:pPr>
            <w:ins w:id="1165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166" w:author="Bhakti Gandhi" w:date="2015-11-25T11:59:00Z">
                    <w:rPr/>
                  </w:rPrChange>
                </w:rPr>
                <w:t>5</w:t>
              </w:r>
            </w:ins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DB4AD20" w14:textId="77777777" w:rsidR="00FD6EE8" w:rsidRPr="00FD6EE8" w:rsidRDefault="00FD6EE8">
            <w:pPr>
              <w:spacing w:after="0"/>
              <w:jc w:val="center"/>
              <w:rPr>
                <w:ins w:id="1167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168" w:author="Bhakti Gandhi" w:date="2015-11-25T11:59:00Z">
                  <w:rPr>
                    <w:ins w:id="1169" w:author="Bhakti Gandhi" w:date="2015-11-25T11:59:00Z"/>
                  </w:rPr>
                </w:rPrChange>
              </w:rPr>
              <w:pPrChange w:id="1170" w:author="Bhakti Gandhi" w:date="2015-11-25T11:59:00Z">
                <w:pPr>
                  <w:jc w:val="center"/>
                </w:pPr>
              </w:pPrChange>
            </w:pPr>
            <w:ins w:id="1171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172" w:author="Bhakti Gandhi" w:date="2015-11-25T11:59:00Z">
                    <w:rPr/>
                  </w:rPrChange>
                </w:rPr>
                <w:t>6</w:t>
              </w:r>
            </w:ins>
          </w:p>
        </w:tc>
      </w:tr>
      <w:tr w:rsidR="0045327A" w:rsidRPr="00FD6EE8" w14:paraId="3E485F68" w14:textId="77777777" w:rsidTr="00FD6EE8">
        <w:trPr>
          <w:divId w:val="298534844"/>
          <w:trHeight w:val="264"/>
          <w:ins w:id="1173" w:author="Bhakti Gandhi" w:date="2015-11-25T11:59:00Z"/>
        </w:trPr>
        <w:tc>
          <w:tcPr>
            <w:tcW w:w="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7DCB56F" w14:textId="77777777" w:rsidR="00FD6EE8" w:rsidRPr="00FD6EE8" w:rsidRDefault="00FD6EE8">
            <w:pPr>
              <w:spacing w:after="0"/>
              <w:jc w:val="center"/>
              <w:rPr>
                <w:ins w:id="1174" w:author="Bhakti Gandhi" w:date="2015-11-25T11:59:00Z"/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PrChange w:id="1175" w:author="Bhakti Gandhi" w:date="2015-11-25T11:59:00Z">
                  <w:rPr>
                    <w:ins w:id="1176" w:author="Bhakti Gandhi" w:date="2015-11-25T11:59:00Z"/>
                  </w:rPr>
                </w:rPrChange>
              </w:rPr>
              <w:pPrChange w:id="1177" w:author="Bhakti Gandhi" w:date="2015-11-25T11:59:00Z">
                <w:pPr>
                  <w:jc w:val="center"/>
                </w:pPr>
              </w:pPrChange>
            </w:pPr>
            <w:ins w:id="1178" w:author="Bhakti Gandhi" w:date="2015-11-25T11:59:00Z">
              <w:r w:rsidRPr="00FD6EE8">
                <w:rPr>
                  <w:rFonts w:ascii="Calibri" w:eastAsia="Times New Roman" w:hAnsi="Calibri" w:cs="Times New Roman"/>
                  <w:b/>
                  <w:bCs/>
                  <w:color w:val="000000"/>
                  <w:sz w:val="16"/>
                  <w:szCs w:val="16"/>
                  <w:rPrChange w:id="1179" w:author="Bhakti Gandhi" w:date="2015-11-25T11:59:00Z">
                    <w:rPr/>
                  </w:rPrChange>
                </w:rPr>
                <w:t>Enrollment</w:t>
              </w:r>
            </w:ins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69296685" w14:textId="77777777" w:rsidR="00FD6EE8" w:rsidRPr="00FD6EE8" w:rsidRDefault="00FD6EE8">
            <w:pPr>
              <w:spacing w:after="0"/>
              <w:jc w:val="center"/>
              <w:rPr>
                <w:ins w:id="1180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181" w:author="Bhakti Gandhi" w:date="2015-11-25T11:59:00Z">
                  <w:rPr>
                    <w:ins w:id="1182" w:author="Bhakti Gandhi" w:date="2015-11-25T11:59:00Z"/>
                  </w:rPr>
                </w:rPrChange>
              </w:rPr>
              <w:pPrChange w:id="1183" w:author="Bhakti Gandhi" w:date="2015-11-25T11:59:00Z">
                <w:pPr>
                  <w:jc w:val="center"/>
                </w:pPr>
              </w:pPrChange>
            </w:pPr>
            <w:ins w:id="1184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185" w:author="Bhakti Gandhi" w:date="2015-11-25T11:59:00Z">
                    <w:rPr/>
                  </w:rPrChange>
                </w:rPr>
                <w:t>11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744EFE9D" w14:textId="77777777" w:rsidR="00FD6EE8" w:rsidRPr="00FD6EE8" w:rsidRDefault="00FD6EE8">
            <w:pPr>
              <w:spacing w:after="0"/>
              <w:jc w:val="center"/>
              <w:rPr>
                <w:ins w:id="1186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187" w:author="Bhakti Gandhi" w:date="2015-11-25T11:59:00Z">
                  <w:rPr>
                    <w:ins w:id="1188" w:author="Bhakti Gandhi" w:date="2015-11-25T11:59:00Z"/>
                  </w:rPr>
                </w:rPrChange>
              </w:rPr>
              <w:pPrChange w:id="1189" w:author="Bhakti Gandhi" w:date="2015-11-25T11:59:00Z">
                <w:pPr>
                  <w:jc w:val="center"/>
                </w:pPr>
              </w:pPrChange>
            </w:pPr>
            <w:ins w:id="1190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191" w:author="Bhakti Gandhi" w:date="2015-11-25T11:59:00Z">
                    <w:rPr/>
                  </w:rPrChange>
                </w:rPr>
                <w:t>13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158AC85F" w14:textId="77777777" w:rsidR="00FD6EE8" w:rsidRPr="00FD6EE8" w:rsidRDefault="00FD6EE8">
            <w:pPr>
              <w:spacing w:after="0"/>
              <w:jc w:val="center"/>
              <w:rPr>
                <w:ins w:id="1192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193" w:author="Bhakti Gandhi" w:date="2015-11-25T11:59:00Z">
                  <w:rPr>
                    <w:ins w:id="1194" w:author="Bhakti Gandhi" w:date="2015-11-25T11:59:00Z"/>
                  </w:rPr>
                </w:rPrChange>
              </w:rPr>
              <w:pPrChange w:id="1195" w:author="Bhakti Gandhi" w:date="2015-11-25T11:59:00Z">
                <w:pPr>
                  <w:jc w:val="center"/>
                </w:pPr>
              </w:pPrChange>
            </w:pPr>
            <w:ins w:id="1196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197" w:author="Bhakti Gandhi" w:date="2015-11-25T11:59:00Z">
                    <w:rPr/>
                  </w:rPrChange>
                </w:rPr>
                <w:t>17</w:t>
              </w:r>
            </w:ins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08359764" w14:textId="77777777" w:rsidR="00FD6EE8" w:rsidRPr="00FD6EE8" w:rsidRDefault="00FD6EE8">
            <w:pPr>
              <w:spacing w:after="0"/>
              <w:jc w:val="center"/>
              <w:rPr>
                <w:ins w:id="1198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199" w:author="Bhakti Gandhi" w:date="2015-11-25T11:59:00Z">
                  <w:rPr>
                    <w:ins w:id="1200" w:author="Bhakti Gandhi" w:date="2015-11-25T11:59:00Z"/>
                  </w:rPr>
                </w:rPrChange>
              </w:rPr>
              <w:pPrChange w:id="1201" w:author="Bhakti Gandhi" w:date="2015-11-25T11:59:00Z">
                <w:pPr>
                  <w:jc w:val="center"/>
                </w:pPr>
              </w:pPrChange>
            </w:pPr>
            <w:ins w:id="1202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203" w:author="Bhakti Gandhi" w:date="2015-11-25T11:59:00Z">
                    <w:rPr/>
                  </w:rPrChange>
                </w:rPr>
                <w:t>22</w:t>
              </w:r>
            </w:ins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0AFD979F" w14:textId="77777777" w:rsidR="00FD6EE8" w:rsidRPr="00FD6EE8" w:rsidRDefault="00FD6EE8">
            <w:pPr>
              <w:spacing w:after="0"/>
              <w:jc w:val="center"/>
              <w:rPr>
                <w:ins w:id="1204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205" w:author="Bhakti Gandhi" w:date="2015-11-25T11:59:00Z">
                  <w:rPr>
                    <w:ins w:id="1206" w:author="Bhakti Gandhi" w:date="2015-11-25T11:59:00Z"/>
                  </w:rPr>
                </w:rPrChange>
              </w:rPr>
              <w:pPrChange w:id="1207" w:author="Bhakti Gandhi" w:date="2015-11-25T11:59:00Z">
                <w:pPr>
                  <w:jc w:val="center"/>
                </w:pPr>
              </w:pPrChange>
            </w:pPr>
            <w:ins w:id="1208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209" w:author="Bhakti Gandhi" w:date="2015-11-25T11:59:00Z">
                    <w:rPr/>
                  </w:rPrChange>
                </w:rPr>
                <w:t>NA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3DAE5C65" w14:textId="77777777" w:rsidR="00FD6EE8" w:rsidRPr="00FD6EE8" w:rsidRDefault="00FD6EE8">
            <w:pPr>
              <w:spacing w:after="0"/>
              <w:jc w:val="center"/>
              <w:rPr>
                <w:ins w:id="1210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211" w:author="Bhakti Gandhi" w:date="2015-11-25T11:59:00Z">
                  <w:rPr>
                    <w:ins w:id="1212" w:author="Bhakti Gandhi" w:date="2015-11-25T11:59:00Z"/>
                  </w:rPr>
                </w:rPrChange>
              </w:rPr>
              <w:pPrChange w:id="1213" w:author="Bhakti Gandhi" w:date="2015-11-25T11:59:00Z">
                <w:pPr>
                  <w:jc w:val="center"/>
                </w:pPr>
              </w:pPrChange>
            </w:pPr>
            <w:ins w:id="1214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215" w:author="Bhakti Gandhi" w:date="2015-11-25T11:59:00Z">
                    <w:rPr/>
                  </w:rPrChange>
                </w:rPr>
                <w:t>NA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651B59EB" w14:textId="77777777" w:rsidR="00FD6EE8" w:rsidRPr="00FD6EE8" w:rsidRDefault="00FD6EE8">
            <w:pPr>
              <w:spacing w:after="0"/>
              <w:jc w:val="center"/>
              <w:rPr>
                <w:ins w:id="1216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217" w:author="Bhakti Gandhi" w:date="2015-11-25T11:59:00Z">
                  <w:rPr>
                    <w:ins w:id="1218" w:author="Bhakti Gandhi" w:date="2015-11-25T11:59:00Z"/>
                  </w:rPr>
                </w:rPrChange>
              </w:rPr>
              <w:pPrChange w:id="1219" w:author="Bhakti Gandhi" w:date="2015-11-25T11:59:00Z">
                <w:pPr>
                  <w:jc w:val="center"/>
                </w:pPr>
              </w:pPrChange>
            </w:pPr>
            <w:ins w:id="1220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221" w:author="Bhakti Gandhi" w:date="2015-11-25T11:59:00Z">
                    <w:rPr/>
                  </w:rPrChange>
                </w:rPr>
                <w:t>NA</w:t>
              </w:r>
            </w:ins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6555744B" w14:textId="77777777" w:rsidR="00FD6EE8" w:rsidRPr="00FD6EE8" w:rsidRDefault="00FD6EE8">
            <w:pPr>
              <w:spacing w:after="0"/>
              <w:jc w:val="center"/>
              <w:rPr>
                <w:ins w:id="1222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223" w:author="Bhakti Gandhi" w:date="2015-11-25T11:59:00Z">
                  <w:rPr>
                    <w:ins w:id="1224" w:author="Bhakti Gandhi" w:date="2015-11-25T11:59:00Z"/>
                  </w:rPr>
                </w:rPrChange>
              </w:rPr>
              <w:pPrChange w:id="1225" w:author="Bhakti Gandhi" w:date="2015-11-25T11:59:00Z">
                <w:pPr>
                  <w:jc w:val="center"/>
                </w:pPr>
              </w:pPrChange>
            </w:pPr>
            <w:ins w:id="1226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227" w:author="Bhakti Gandhi" w:date="2015-11-25T11:59:00Z">
                    <w:rPr/>
                  </w:rPrChange>
                </w:rPr>
                <w:t>NA</w:t>
              </w:r>
            </w:ins>
          </w:p>
        </w:tc>
        <w:tc>
          <w:tcPr>
            <w:tcW w:w="6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1A5B5EFA" w14:textId="77777777" w:rsidR="00FD6EE8" w:rsidRPr="00FD6EE8" w:rsidRDefault="00FD6EE8">
            <w:pPr>
              <w:spacing w:after="0"/>
              <w:jc w:val="center"/>
              <w:rPr>
                <w:ins w:id="1228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229" w:author="Bhakti Gandhi" w:date="2015-11-25T11:59:00Z">
                  <w:rPr>
                    <w:ins w:id="1230" w:author="Bhakti Gandhi" w:date="2015-11-25T11:59:00Z"/>
                  </w:rPr>
                </w:rPrChange>
              </w:rPr>
              <w:pPrChange w:id="1231" w:author="Bhakti Gandhi" w:date="2015-11-25T11:59:00Z">
                <w:pPr>
                  <w:jc w:val="center"/>
                </w:pPr>
              </w:pPrChange>
            </w:pPr>
            <w:ins w:id="1232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233" w:author="Bhakti Gandhi" w:date="2015-11-25T11:59:00Z">
                    <w:rPr/>
                  </w:rPrChange>
                </w:rPr>
                <w:t>50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E576EB8" w14:textId="77777777" w:rsidR="00FD6EE8" w:rsidRPr="00FD6EE8" w:rsidRDefault="00FD6EE8">
            <w:pPr>
              <w:spacing w:after="0"/>
              <w:jc w:val="center"/>
              <w:rPr>
                <w:ins w:id="1234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235" w:author="Bhakti Gandhi" w:date="2015-11-25T11:59:00Z">
                  <w:rPr>
                    <w:ins w:id="1236" w:author="Bhakti Gandhi" w:date="2015-11-25T11:59:00Z"/>
                  </w:rPr>
                </w:rPrChange>
              </w:rPr>
              <w:pPrChange w:id="1237" w:author="Bhakti Gandhi" w:date="2015-11-25T11:59:00Z">
                <w:pPr>
                  <w:jc w:val="center"/>
                </w:pPr>
              </w:pPrChange>
            </w:pPr>
            <w:ins w:id="1238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239" w:author="Bhakti Gandhi" w:date="2015-11-25T11:59:00Z">
                    <w:rPr/>
                  </w:rPrChange>
                </w:rPr>
                <w:t>60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B3F50C7" w14:textId="77777777" w:rsidR="00FD6EE8" w:rsidRPr="00FD6EE8" w:rsidRDefault="00FD6EE8">
            <w:pPr>
              <w:spacing w:after="0"/>
              <w:jc w:val="center"/>
              <w:rPr>
                <w:ins w:id="1240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241" w:author="Bhakti Gandhi" w:date="2015-11-25T11:59:00Z">
                  <w:rPr>
                    <w:ins w:id="1242" w:author="Bhakti Gandhi" w:date="2015-11-25T11:59:00Z"/>
                  </w:rPr>
                </w:rPrChange>
              </w:rPr>
              <w:pPrChange w:id="1243" w:author="Bhakti Gandhi" w:date="2015-11-25T11:59:00Z">
                <w:pPr>
                  <w:jc w:val="center"/>
                </w:pPr>
              </w:pPrChange>
            </w:pPr>
            <w:ins w:id="1244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245" w:author="Bhakti Gandhi" w:date="2015-11-25T11:59:00Z">
                    <w:rPr/>
                  </w:rPrChange>
                </w:rPr>
                <w:t>75</w:t>
              </w:r>
            </w:ins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070AA429" w14:textId="77777777" w:rsidR="00FD6EE8" w:rsidRPr="00FD6EE8" w:rsidRDefault="00FD6EE8">
            <w:pPr>
              <w:spacing w:after="0"/>
              <w:jc w:val="center"/>
              <w:rPr>
                <w:ins w:id="1246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247" w:author="Bhakti Gandhi" w:date="2015-11-25T11:59:00Z">
                  <w:rPr>
                    <w:ins w:id="1248" w:author="Bhakti Gandhi" w:date="2015-11-25T11:59:00Z"/>
                  </w:rPr>
                </w:rPrChange>
              </w:rPr>
              <w:pPrChange w:id="1249" w:author="Bhakti Gandhi" w:date="2015-11-25T11:59:00Z">
                <w:pPr>
                  <w:jc w:val="center"/>
                </w:pPr>
              </w:pPrChange>
            </w:pPr>
            <w:ins w:id="1250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251" w:author="Bhakti Gandhi" w:date="2015-11-25T11:59:00Z">
                    <w:rPr/>
                  </w:rPrChange>
                </w:rPr>
                <w:t>100</w:t>
              </w:r>
            </w:ins>
          </w:p>
        </w:tc>
      </w:tr>
      <w:tr w:rsidR="0045327A" w:rsidRPr="00FD6EE8" w14:paraId="3CD51825" w14:textId="77777777" w:rsidTr="00FD6EE8">
        <w:trPr>
          <w:divId w:val="298534844"/>
          <w:trHeight w:val="264"/>
          <w:ins w:id="1252" w:author="Bhakti Gandhi" w:date="2015-11-25T11:59:00Z"/>
        </w:trPr>
        <w:tc>
          <w:tcPr>
            <w:tcW w:w="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981008E" w14:textId="77777777" w:rsidR="00FD6EE8" w:rsidRPr="00FD6EE8" w:rsidRDefault="00FD6EE8">
            <w:pPr>
              <w:spacing w:after="0"/>
              <w:jc w:val="center"/>
              <w:rPr>
                <w:ins w:id="1253" w:author="Bhakti Gandhi" w:date="2015-11-25T11:59:00Z"/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PrChange w:id="1254" w:author="Bhakti Gandhi" w:date="2015-11-25T11:59:00Z">
                  <w:rPr>
                    <w:ins w:id="1255" w:author="Bhakti Gandhi" w:date="2015-11-25T11:59:00Z"/>
                  </w:rPr>
                </w:rPrChange>
              </w:rPr>
              <w:pPrChange w:id="1256" w:author="Bhakti Gandhi" w:date="2015-11-25T11:59:00Z">
                <w:pPr>
                  <w:jc w:val="center"/>
                </w:pPr>
              </w:pPrChange>
            </w:pPr>
            <w:ins w:id="1257" w:author="Bhakti Gandhi" w:date="2015-11-25T11:59:00Z">
              <w:r w:rsidRPr="00FD6EE8">
                <w:rPr>
                  <w:rFonts w:ascii="Calibri" w:eastAsia="Times New Roman" w:hAnsi="Calibri" w:cs="Times New Roman"/>
                  <w:b/>
                  <w:bCs/>
                  <w:color w:val="000000"/>
                  <w:sz w:val="16"/>
                  <w:szCs w:val="16"/>
                  <w:rPrChange w:id="1258" w:author="Bhakti Gandhi" w:date="2015-11-25T11:59:00Z">
                    <w:rPr/>
                  </w:rPrChange>
                </w:rPr>
                <w:t>Conversion PC to RC &amp; RC to PC</w:t>
              </w:r>
            </w:ins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64FF3761" w14:textId="77777777" w:rsidR="00FD6EE8" w:rsidRPr="00FD6EE8" w:rsidRDefault="00FD6EE8">
            <w:pPr>
              <w:spacing w:after="0"/>
              <w:jc w:val="center"/>
              <w:rPr>
                <w:ins w:id="1259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260" w:author="Bhakti Gandhi" w:date="2015-11-25T11:59:00Z">
                  <w:rPr>
                    <w:ins w:id="1261" w:author="Bhakti Gandhi" w:date="2015-11-25T11:59:00Z"/>
                  </w:rPr>
                </w:rPrChange>
              </w:rPr>
              <w:pPrChange w:id="1262" w:author="Bhakti Gandhi" w:date="2015-11-25T11:59:00Z">
                <w:pPr>
                  <w:jc w:val="center"/>
                </w:pPr>
              </w:pPrChange>
            </w:pPr>
            <w:ins w:id="1263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264" w:author="Bhakti Gandhi" w:date="2015-11-25T11:59:00Z">
                    <w:rPr/>
                  </w:rPrChange>
                </w:rPr>
                <w:t>NA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2DFC5E61" w14:textId="77777777" w:rsidR="00FD6EE8" w:rsidRPr="00FD6EE8" w:rsidRDefault="00FD6EE8">
            <w:pPr>
              <w:spacing w:after="0"/>
              <w:jc w:val="center"/>
              <w:rPr>
                <w:ins w:id="1265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266" w:author="Bhakti Gandhi" w:date="2015-11-25T11:59:00Z">
                  <w:rPr>
                    <w:ins w:id="1267" w:author="Bhakti Gandhi" w:date="2015-11-25T11:59:00Z"/>
                  </w:rPr>
                </w:rPrChange>
              </w:rPr>
              <w:pPrChange w:id="1268" w:author="Bhakti Gandhi" w:date="2015-11-25T11:59:00Z">
                <w:pPr>
                  <w:jc w:val="center"/>
                </w:pPr>
              </w:pPrChange>
            </w:pPr>
            <w:ins w:id="1269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270" w:author="Bhakti Gandhi" w:date="2015-11-25T11:59:00Z">
                    <w:rPr/>
                  </w:rPrChange>
                </w:rPr>
                <w:t>NA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45BD766C" w14:textId="77777777" w:rsidR="00FD6EE8" w:rsidRPr="00FD6EE8" w:rsidRDefault="00FD6EE8">
            <w:pPr>
              <w:spacing w:after="0"/>
              <w:jc w:val="center"/>
              <w:rPr>
                <w:ins w:id="1271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272" w:author="Bhakti Gandhi" w:date="2015-11-25T11:59:00Z">
                  <w:rPr>
                    <w:ins w:id="1273" w:author="Bhakti Gandhi" w:date="2015-11-25T11:59:00Z"/>
                  </w:rPr>
                </w:rPrChange>
              </w:rPr>
              <w:pPrChange w:id="1274" w:author="Bhakti Gandhi" w:date="2015-11-25T11:59:00Z">
                <w:pPr>
                  <w:jc w:val="center"/>
                </w:pPr>
              </w:pPrChange>
            </w:pPr>
            <w:ins w:id="1275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276" w:author="Bhakti Gandhi" w:date="2015-11-25T11:59:00Z">
                    <w:rPr/>
                  </w:rPrChange>
                </w:rPr>
                <w:t>NA</w:t>
              </w:r>
            </w:ins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1074D625" w14:textId="77777777" w:rsidR="00FD6EE8" w:rsidRPr="00FD6EE8" w:rsidRDefault="00FD6EE8">
            <w:pPr>
              <w:spacing w:after="0"/>
              <w:jc w:val="center"/>
              <w:rPr>
                <w:ins w:id="1277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278" w:author="Bhakti Gandhi" w:date="2015-11-25T11:59:00Z">
                  <w:rPr>
                    <w:ins w:id="1279" w:author="Bhakti Gandhi" w:date="2015-11-25T11:59:00Z"/>
                  </w:rPr>
                </w:rPrChange>
              </w:rPr>
              <w:pPrChange w:id="1280" w:author="Bhakti Gandhi" w:date="2015-11-25T11:59:00Z">
                <w:pPr>
                  <w:jc w:val="center"/>
                </w:pPr>
              </w:pPrChange>
            </w:pPr>
            <w:ins w:id="1281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282" w:author="Bhakti Gandhi" w:date="2015-11-25T11:59:00Z">
                    <w:rPr/>
                  </w:rPrChange>
                </w:rPr>
                <w:t>NA</w:t>
              </w:r>
            </w:ins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6D47F2CD" w14:textId="77777777" w:rsidR="00FD6EE8" w:rsidRPr="00FD6EE8" w:rsidRDefault="00FD6EE8">
            <w:pPr>
              <w:spacing w:after="0"/>
              <w:jc w:val="center"/>
              <w:rPr>
                <w:ins w:id="1283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284" w:author="Bhakti Gandhi" w:date="2015-11-25T11:59:00Z">
                  <w:rPr>
                    <w:ins w:id="1285" w:author="Bhakti Gandhi" w:date="2015-11-25T11:59:00Z"/>
                  </w:rPr>
                </w:rPrChange>
              </w:rPr>
              <w:pPrChange w:id="1286" w:author="Bhakti Gandhi" w:date="2015-11-25T11:59:00Z">
                <w:pPr>
                  <w:jc w:val="center"/>
                </w:pPr>
              </w:pPrChange>
            </w:pPr>
            <w:ins w:id="1287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288" w:author="Bhakti Gandhi" w:date="2015-11-25T11:59:00Z">
                    <w:rPr/>
                  </w:rPrChange>
                </w:rPr>
                <w:t>NA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7C3A8680" w14:textId="77777777" w:rsidR="00FD6EE8" w:rsidRPr="00FD6EE8" w:rsidRDefault="00FD6EE8">
            <w:pPr>
              <w:spacing w:after="0"/>
              <w:jc w:val="center"/>
              <w:rPr>
                <w:ins w:id="1289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290" w:author="Bhakti Gandhi" w:date="2015-11-25T11:59:00Z">
                  <w:rPr>
                    <w:ins w:id="1291" w:author="Bhakti Gandhi" w:date="2015-11-25T11:59:00Z"/>
                  </w:rPr>
                </w:rPrChange>
              </w:rPr>
              <w:pPrChange w:id="1292" w:author="Bhakti Gandhi" w:date="2015-11-25T11:59:00Z">
                <w:pPr>
                  <w:jc w:val="center"/>
                </w:pPr>
              </w:pPrChange>
            </w:pPr>
            <w:ins w:id="1293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294" w:author="Bhakti Gandhi" w:date="2015-11-25T11:59:00Z">
                    <w:rPr/>
                  </w:rPrChange>
                </w:rPr>
                <w:t>NA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6C46C938" w14:textId="77777777" w:rsidR="00FD6EE8" w:rsidRPr="00FD6EE8" w:rsidRDefault="00FD6EE8">
            <w:pPr>
              <w:spacing w:after="0"/>
              <w:jc w:val="center"/>
              <w:rPr>
                <w:ins w:id="1295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296" w:author="Bhakti Gandhi" w:date="2015-11-25T11:59:00Z">
                  <w:rPr>
                    <w:ins w:id="1297" w:author="Bhakti Gandhi" w:date="2015-11-25T11:59:00Z"/>
                  </w:rPr>
                </w:rPrChange>
              </w:rPr>
              <w:pPrChange w:id="1298" w:author="Bhakti Gandhi" w:date="2015-11-25T11:59:00Z">
                <w:pPr>
                  <w:jc w:val="center"/>
                </w:pPr>
              </w:pPrChange>
            </w:pPr>
            <w:ins w:id="1299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300" w:author="Bhakti Gandhi" w:date="2015-11-25T11:59:00Z">
                    <w:rPr/>
                  </w:rPrChange>
                </w:rPr>
                <w:t>NA</w:t>
              </w:r>
            </w:ins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72A258C2" w14:textId="77777777" w:rsidR="00FD6EE8" w:rsidRPr="00FD6EE8" w:rsidRDefault="00FD6EE8">
            <w:pPr>
              <w:spacing w:after="0"/>
              <w:jc w:val="center"/>
              <w:rPr>
                <w:ins w:id="1301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302" w:author="Bhakti Gandhi" w:date="2015-11-25T11:59:00Z">
                  <w:rPr>
                    <w:ins w:id="1303" w:author="Bhakti Gandhi" w:date="2015-11-25T11:59:00Z"/>
                  </w:rPr>
                </w:rPrChange>
              </w:rPr>
              <w:pPrChange w:id="1304" w:author="Bhakti Gandhi" w:date="2015-11-25T11:59:00Z">
                <w:pPr>
                  <w:jc w:val="center"/>
                </w:pPr>
              </w:pPrChange>
            </w:pPr>
            <w:ins w:id="1305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306" w:author="Bhakti Gandhi" w:date="2015-11-25T11:59:00Z">
                    <w:rPr/>
                  </w:rPrChange>
                </w:rPr>
                <w:t>NA</w:t>
              </w:r>
            </w:ins>
          </w:p>
        </w:tc>
        <w:tc>
          <w:tcPr>
            <w:tcW w:w="6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9340E93" w14:textId="77777777" w:rsidR="00FD6EE8" w:rsidRPr="00FD6EE8" w:rsidRDefault="00FD6EE8">
            <w:pPr>
              <w:spacing w:after="0"/>
              <w:jc w:val="center"/>
              <w:rPr>
                <w:ins w:id="1307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308" w:author="Bhakti Gandhi" w:date="2015-11-25T11:59:00Z">
                  <w:rPr>
                    <w:ins w:id="1309" w:author="Bhakti Gandhi" w:date="2015-11-25T11:59:00Z"/>
                  </w:rPr>
                </w:rPrChange>
              </w:rPr>
              <w:pPrChange w:id="1310" w:author="Bhakti Gandhi" w:date="2015-11-25T11:59:00Z">
                <w:pPr>
                  <w:jc w:val="center"/>
                </w:pPr>
              </w:pPrChange>
            </w:pPr>
            <w:ins w:id="1311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312" w:author="Bhakti Gandhi" w:date="2015-11-25T11:59:00Z">
                    <w:rPr/>
                  </w:rPrChange>
                </w:rPr>
                <w:t>18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D20003C" w14:textId="77777777" w:rsidR="00FD6EE8" w:rsidRPr="00FD6EE8" w:rsidRDefault="00FD6EE8">
            <w:pPr>
              <w:spacing w:after="0"/>
              <w:jc w:val="center"/>
              <w:rPr>
                <w:ins w:id="1313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314" w:author="Bhakti Gandhi" w:date="2015-11-25T11:59:00Z">
                  <w:rPr>
                    <w:ins w:id="1315" w:author="Bhakti Gandhi" w:date="2015-11-25T11:59:00Z"/>
                  </w:rPr>
                </w:rPrChange>
              </w:rPr>
              <w:pPrChange w:id="1316" w:author="Bhakti Gandhi" w:date="2015-11-25T11:59:00Z">
                <w:pPr>
                  <w:jc w:val="center"/>
                </w:pPr>
              </w:pPrChange>
            </w:pPr>
            <w:ins w:id="1317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318" w:author="Bhakti Gandhi" w:date="2015-11-25T11:59:00Z">
                    <w:rPr/>
                  </w:rPrChange>
                </w:rPr>
                <w:t>22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0FB5C7AE" w14:textId="77777777" w:rsidR="00FD6EE8" w:rsidRPr="00FD6EE8" w:rsidRDefault="00FD6EE8">
            <w:pPr>
              <w:spacing w:after="0"/>
              <w:jc w:val="center"/>
              <w:rPr>
                <w:ins w:id="1319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320" w:author="Bhakti Gandhi" w:date="2015-11-25T11:59:00Z">
                  <w:rPr>
                    <w:ins w:id="1321" w:author="Bhakti Gandhi" w:date="2015-11-25T11:59:00Z"/>
                  </w:rPr>
                </w:rPrChange>
              </w:rPr>
              <w:pPrChange w:id="1322" w:author="Bhakti Gandhi" w:date="2015-11-25T11:59:00Z">
                <w:pPr>
                  <w:jc w:val="center"/>
                </w:pPr>
              </w:pPrChange>
            </w:pPr>
            <w:ins w:id="1323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324" w:author="Bhakti Gandhi" w:date="2015-11-25T11:59:00Z">
                    <w:rPr/>
                  </w:rPrChange>
                </w:rPr>
                <w:t>27</w:t>
              </w:r>
            </w:ins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4BBA156F" w14:textId="77777777" w:rsidR="00FD6EE8" w:rsidRPr="00FD6EE8" w:rsidRDefault="00FD6EE8">
            <w:pPr>
              <w:spacing w:after="0"/>
              <w:jc w:val="center"/>
              <w:rPr>
                <w:ins w:id="1325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326" w:author="Bhakti Gandhi" w:date="2015-11-25T11:59:00Z">
                  <w:rPr>
                    <w:ins w:id="1327" w:author="Bhakti Gandhi" w:date="2015-11-25T11:59:00Z"/>
                  </w:rPr>
                </w:rPrChange>
              </w:rPr>
              <w:pPrChange w:id="1328" w:author="Bhakti Gandhi" w:date="2015-11-25T11:59:00Z">
                <w:pPr>
                  <w:jc w:val="center"/>
                </w:pPr>
              </w:pPrChange>
            </w:pPr>
            <w:ins w:id="1329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330" w:author="Bhakti Gandhi" w:date="2015-11-25T11:59:00Z">
                    <w:rPr/>
                  </w:rPrChange>
                </w:rPr>
                <w:t>36</w:t>
              </w:r>
            </w:ins>
          </w:p>
        </w:tc>
      </w:tr>
      <w:tr w:rsidR="0045327A" w:rsidRPr="00FD6EE8" w14:paraId="0787A312" w14:textId="77777777" w:rsidTr="00FD6EE8">
        <w:trPr>
          <w:divId w:val="298534844"/>
          <w:trHeight w:val="264"/>
          <w:ins w:id="1331" w:author="Bhakti Gandhi" w:date="2015-11-25T11:59:00Z"/>
        </w:trPr>
        <w:tc>
          <w:tcPr>
            <w:tcW w:w="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560C0E98" w14:textId="77777777" w:rsidR="00FD6EE8" w:rsidRPr="00FD6EE8" w:rsidRDefault="00FD6EE8">
            <w:pPr>
              <w:spacing w:after="0"/>
              <w:jc w:val="center"/>
              <w:rPr>
                <w:ins w:id="1332" w:author="Bhakti Gandhi" w:date="2015-11-25T11:59:00Z"/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rPrChange w:id="1333" w:author="Bhakti Gandhi" w:date="2015-11-25T11:59:00Z">
                  <w:rPr>
                    <w:ins w:id="1334" w:author="Bhakti Gandhi" w:date="2015-11-25T11:59:00Z"/>
                  </w:rPr>
                </w:rPrChange>
              </w:rPr>
              <w:pPrChange w:id="1335" w:author="Bhakti Gandhi" w:date="2015-11-25T11:59:00Z">
                <w:pPr>
                  <w:jc w:val="center"/>
                </w:pPr>
              </w:pPrChange>
            </w:pPr>
            <w:ins w:id="1336" w:author="Bhakti Gandhi" w:date="2015-11-25T11:59:00Z">
              <w:r w:rsidRPr="00FD6EE8">
                <w:rPr>
                  <w:rFonts w:ascii="Calibri" w:eastAsia="Times New Roman" w:hAnsi="Calibri" w:cs="Times New Roman"/>
                  <w:b/>
                  <w:bCs/>
                  <w:color w:val="000000"/>
                  <w:sz w:val="16"/>
                  <w:szCs w:val="16"/>
                  <w:rPrChange w:id="1337" w:author="Bhakti Gandhi" w:date="2015-11-25T11:59:00Z">
                    <w:rPr/>
                  </w:rPrChange>
                </w:rPr>
                <w:t>Sponsor Search</w:t>
              </w:r>
            </w:ins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2798BE2E" w14:textId="77777777" w:rsidR="00FD6EE8" w:rsidRPr="00FD6EE8" w:rsidRDefault="00FD6EE8">
            <w:pPr>
              <w:spacing w:after="0"/>
              <w:jc w:val="center"/>
              <w:rPr>
                <w:ins w:id="1338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339" w:author="Bhakti Gandhi" w:date="2015-11-25T11:59:00Z">
                  <w:rPr>
                    <w:ins w:id="1340" w:author="Bhakti Gandhi" w:date="2015-11-25T11:59:00Z"/>
                  </w:rPr>
                </w:rPrChange>
              </w:rPr>
              <w:pPrChange w:id="1341" w:author="Bhakti Gandhi" w:date="2015-11-25T11:59:00Z">
                <w:pPr>
                  <w:jc w:val="center"/>
                </w:pPr>
              </w:pPrChange>
            </w:pPr>
            <w:ins w:id="1342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343" w:author="Bhakti Gandhi" w:date="2015-11-25T11:59:00Z">
                    <w:rPr/>
                  </w:rPrChange>
                </w:rPr>
                <w:t>42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29C49FD6" w14:textId="77777777" w:rsidR="00FD6EE8" w:rsidRPr="00FD6EE8" w:rsidRDefault="00FD6EE8">
            <w:pPr>
              <w:spacing w:after="0"/>
              <w:jc w:val="center"/>
              <w:rPr>
                <w:ins w:id="1344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345" w:author="Bhakti Gandhi" w:date="2015-11-25T11:59:00Z">
                  <w:rPr>
                    <w:ins w:id="1346" w:author="Bhakti Gandhi" w:date="2015-11-25T11:59:00Z"/>
                  </w:rPr>
                </w:rPrChange>
              </w:rPr>
              <w:pPrChange w:id="1347" w:author="Bhakti Gandhi" w:date="2015-11-25T11:59:00Z">
                <w:pPr>
                  <w:jc w:val="center"/>
                </w:pPr>
              </w:pPrChange>
            </w:pPr>
            <w:ins w:id="1348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349" w:author="Bhakti Gandhi" w:date="2015-11-25T11:59:00Z">
                    <w:rPr/>
                  </w:rPrChange>
                </w:rPr>
                <w:t>51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7734A643" w14:textId="77777777" w:rsidR="00FD6EE8" w:rsidRPr="00FD6EE8" w:rsidRDefault="00FD6EE8">
            <w:pPr>
              <w:spacing w:after="0"/>
              <w:jc w:val="center"/>
              <w:rPr>
                <w:ins w:id="1350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351" w:author="Bhakti Gandhi" w:date="2015-11-25T11:59:00Z">
                  <w:rPr>
                    <w:ins w:id="1352" w:author="Bhakti Gandhi" w:date="2015-11-25T11:59:00Z"/>
                  </w:rPr>
                </w:rPrChange>
              </w:rPr>
              <w:pPrChange w:id="1353" w:author="Bhakti Gandhi" w:date="2015-11-25T11:59:00Z">
                <w:pPr>
                  <w:jc w:val="center"/>
                </w:pPr>
              </w:pPrChange>
            </w:pPr>
            <w:ins w:id="1354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355" w:author="Bhakti Gandhi" w:date="2015-11-25T11:59:00Z">
                    <w:rPr/>
                  </w:rPrChange>
                </w:rPr>
                <w:t>63</w:t>
              </w:r>
            </w:ins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39DB4A28" w14:textId="77777777" w:rsidR="00FD6EE8" w:rsidRPr="00FD6EE8" w:rsidRDefault="00FD6EE8">
            <w:pPr>
              <w:spacing w:after="0"/>
              <w:jc w:val="center"/>
              <w:rPr>
                <w:ins w:id="1356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357" w:author="Bhakti Gandhi" w:date="2015-11-25T11:59:00Z">
                  <w:rPr>
                    <w:ins w:id="1358" w:author="Bhakti Gandhi" w:date="2015-11-25T11:59:00Z"/>
                  </w:rPr>
                </w:rPrChange>
              </w:rPr>
              <w:pPrChange w:id="1359" w:author="Bhakti Gandhi" w:date="2015-11-25T11:59:00Z">
                <w:pPr>
                  <w:jc w:val="center"/>
                </w:pPr>
              </w:pPrChange>
            </w:pPr>
            <w:ins w:id="1360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361" w:author="Bhakti Gandhi" w:date="2015-11-25T11:59:00Z">
                    <w:rPr/>
                  </w:rPrChange>
                </w:rPr>
                <w:t>84</w:t>
              </w:r>
            </w:ins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2CB8B713" w14:textId="77777777" w:rsidR="00FD6EE8" w:rsidRPr="00FD6EE8" w:rsidRDefault="00FD6EE8">
            <w:pPr>
              <w:spacing w:after="0"/>
              <w:jc w:val="center"/>
              <w:rPr>
                <w:ins w:id="1362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363" w:author="Bhakti Gandhi" w:date="2015-11-25T11:59:00Z">
                  <w:rPr>
                    <w:ins w:id="1364" w:author="Bhakti Gandhi" w:date="2015-11-25T11:59:00Z"/>
                  </w:rPr>
                </w:rPrChange>
              </w:rPr>
              <w:pPrChange w:id="1365" w:author="Bhakti Gandhi" w:date="2015-11-25T11:59:00Z">
                <w:pPr>
                  <w:jc w:val="center"/>
                </w:pPr>
              </w:pPrChange>
            </w:pPr>
            <w:ins w:id="1366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367" w:author="Bhakti Gandhi" w:date="2015-11-25T11:59:00Z">
                    <w:rPr/>
                  </w:rPrChange>
                </w:rPr>
                <w:t>NA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455425E0" w14:textId="77777777" w:rsidR="00FD6EE8" w:rsidRPr="00FD6EE8" w:rsidRDefault="00FD6EE8">
            <w:pPr>
              <w:spacing w:after="0"/>
              <w:jc w:val="center"/>
              <w:rPr>
                <w:ins w:id="1368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369" w:author="Bhakti Gandhi" w:date="2015-11-25T11:59:00Z">
                  <w:rPr>
                    <w:ins w:id="1370" w:author="Bhakti Gandhi" w:date="2015-11-25T11:59:00Z"/>
                  </w:rPr>
                </w:rPrChange>
              </w:rPr>
              <w:pPrChange w:id="1371" w:author="Bhakti Gandhi" w:date="2015-11-25T11:59:00Z">
                <w:pPr>
                  <w:jc w:val="center"/>
                </w:pPr>
              </w:pPrChange>
            </w:pPr>
            <w:ins w:id="1372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373" w:author="Bhakti Gandhi" w:date="2015-11-25T11:59:00Z">
                    <w:rPr/>
                  </w:rPrChange>
                </w:rPr>
                <w:t>NA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483DD146" w14:textId="77777777" w:rsidR="00FD6EE8" w:rsidRPr="00FD6EE8" w:rsidRDefault="00FD6EE8">
            <w:pPr>
              <w:spacing w:after="0"/>
              <w:jc w:val="center"/>
              <w:rPr>
                <w:ins w:id="1374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375" w:author="Bhakti Gandhi" w:date="2015-11-25T11:59:00Z">
                  <w:rPr>
                    <w:ins w:id="1376" w:author="Bhakti Gandhi" w:date="2015-11-25T11:59:00Z"/>
                  </w:rPr>
                </w:rPrChange>
              </w:rPr>
              <w:pPrChange w:id="1377" w:author="Bhakti Gandhi" w:date="2015-11-25T11:59:00Z">
                <w:pPr>
                  <w:jc w:val="center"/>
                </w:pPr>
              </w:pPrChange>
            </w:pPr>
            <w:ins w:id="1378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379" w:author="Bhakti Gandhi" w:date="2015-11-25T11:59:00Z">
                    <w:rPr/>
                  </w:rPrChange>
                </w:rPr>
                <w:t>NA</w:t>
              </w:r>
            </w:ins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06924E8A" w14:textId="77777777" w:rsidR="00FD6EE8" w:rsidRPr="00FD6EE8" w:rsidRDefault="00FD6EE8">
            <w:pPr>
              <w:spacing w:after="0"/>
              <w:jc w:val="center"/>
              <w:rPr>
                <w:ins w:id="1380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381" w:author="Bhakti Gandhi" w:date="2015-11-25T11:59:00Z">
                  <w:rPr>
                    <w:ins w:id="1382" w:author="Bhakti Gandhi" w:date="2015-11-25T11:59:00Z"/>
                  </w:rPr>
                </w:rPrChange>
              </w:rPr>
              <w:pPrChange w:id="1383" w:author="Bhakti Gandhi" w:date="2015-11-25T11:59:00Z">
                <w:pPr>
                  <w:jc w:val="center"/>
                </w:pPr>
              </w:pPrChange>
            </w:pPr>
            <w:ins w:id="1384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385" w:author="Bhakti Gandhi" w:date="2015-11-25T11:59:00Z">
                    <w:rPr/>
                  </w:rPrChange>
                </w:rPr>
                <w:t>NA</w:t>
              </w:r>
            </w:ins>
          </w:p>
        </w:tc>
        <w:tc>
          <w:tcPr>
            <w:tcW w:w="6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5DBAB06" w14:textId="77777777" w:rsidR="00FD6EE8" w:rsidRPr="00FD6EE8" w:rsidRDefault="00FD6EE8">
            <w:pPr>
              <w:spacing w:after="0"/>
              <w:jc w:val="center"/>
              <w:rPr>
                <w:ins w:id="1386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387" w:author="Bhakti Gandhi" w:date="2015-11-25T11:59:00Z">
                  <w:rPr>
                    <w:ins w:id="1388" w:author="Bhakti Gandhi" w:date="2015-11-25T11:59:00Z"/>
                  </w:rPr>
                </w:rPrChange>
              </w:rPr>
              <w:pPrChange w:id="1389" w:author="Bhakti Gandhi" w:date="2015-11-25T11:59:00Z">
                <w:pPr>
                  <w:jc w:val="center"/>
                </w:pPr>
              </w:pPrChange>
            </w:pPr>
            <w:ins w:id="1390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391" w:author="Bhakti Gandhi" w:date="2015-11-25T11:59:00Z">
                    <w:rPr/>
                  </w:rPrChange>
                </w:rPr>
                <w:t>NA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473CC312" w14:textId="77777777" w:rsidR="00FD6EE8" w:rsidRPr="00FD6EE8" w:rsidRDefault="00FD6EE8">
            <w:pPr>
              <w:spacing w:after="0"/>
              <w:jc w:val="center"/>
              <w:rPr>
                <w:ins w:id="1392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393" w:author="Bhakti Gandhi" w:date="2015-11-25T11:59:00Z">
                  <w:rPr>
                    <w:ins w:id="1394" w:author="Bhakti Gandhi" w:date="2015-11-25T11:59:00Z"/>
                  </w:rPr>
                </w:rPrChange>
              </w:rPr>
              <w:pPrChange w:id="1395" w:author="Bhakti Gandhi" w:date="2015-11-25T11:59:00Z">
                <w:pPr>
                  <w:jc w:val="center"/>
                </w:pPr>
              </w:pPrChange>
            </w:pPr>
            <w:ins w:id="1396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397" w:author="Bhakti Gandhi" w:date="2015-11-25T11:59:00Z">
                    <w:rPr/>
                  </w:rPrChange>
                </w:rPr>
                <w:t>NA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011464BB" w14:textId="77777777" w:rsidR="00FD6EE8" w:rsidRPr="00FD6EE8" w:rsidRDefault="00FD6EE8">
            <w:pPr>
              <w:spacing w:after="0"/>
              <w:jc w:val="center"/>
              <w:rPr>
                <w:ins w:id="1398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399" w:author="Bhakti Gandhi" w:date="2015-11-25T11:59:00Z">
                  <w:rPr>
                    <w:ins w:id="1400" w:author="Bhakti Gandhi" w:date="2015-11-25T11:59:00Z"/>
                  </w:rPr>
                </w:rPrChange>
              </w:rPr>
              <w:pPrChange w:id="1401" w:author="Bhakti Gandhi" w:date="2015-11-25T11:59:00Z">
                <w:pPr>
                  <w:jc w:val="center"/>
                </w:pPr>
              </w:pPrChange>
            </w:pPr>
            <w:ins w:id="1402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403" w:author="Bhakti Gandhi" w:date="2015-11-25T11:59:00Z">
                    <w:rPr/>
                  </w:rPrChange>
                </w:rPr>
                <w:t>NA</w:t>
              </w:r>
            </w:ins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06690F96" w14:textId="77777777" w:rsidR="00FD6EE8" w:rsidRPr="00FD6EE8" w:rsidRDefault="00FD6EE8">
            <w:pPr>
              <w:spacing w:after="0"/>
              <w:jc w:val="center"/>
              <w:rPr>
                <w:ins w:id="1404" w:author="Bhakti Gandhi" w:date="2015-11-25T11:59:00Z"/>
                <w:rFonts w:ascii="Calibri" w:eastAsia="Times New Roman" w:hAnsi="Calibri" w:cs="Times New Roman"/>
                <w:color w:val="000000"/>
                <w:sz w:val="16"/>
                <w:szCs w:val="16"/>
                <w:rPrChange w:id="1405" w:author="Bhakti Gandhi" w:date="2015-11-25T11:59:00Z">
                  <w:rPr>
                    <w:ins w:id="1406" w:author="Bhakti Gandhi" w:date="2015-11-25T11:59:00Z"/>
                  </w:rPr>
                </w:rPrChange>
              </w:rPr>
              <w:pPrChange w:id="1407" w:author="Bhakti Gandhi" w:date="2015-11-25T11:59:00Z">
                <w:pPr>
                  <w:jc w:val="center"/>
                </w:pPr>
              </w:pPrChange>
            </w:pPr>
            <w:ins w:id="1408" w:author="Bhakti Gandhi" w:date="2015-11-25T11:59:00Z">
              <w:r w:rsidRPr="00FD6EE8">
                <w:rPr>
                  <w:rFonts w:ascii="Calibri" w:eastAsia="Times New Roman" w:hAnsi="Calibri" w:cs="Times New Roman"/>
                  <w:color w:val="000000"/>
                  <w:sz w:val="16"/>
                  <w:szCs w:val="16"/>
                  <w:rPrChange w:id="1409" w:author="Bhakti Gandhi" w:date="2015-11-25T11:59:00Z">
                    <w:rPr/>
                  </w:rPrChange>
                </w:rPr>
                <w:t>NA</w:t>
              </w:r>
            </w:ins>
          </w:p>
        </w:tc>
      </w:tr>
      <w:tr w:rsidR="0045327A" w:rsidRPr="00FD6EE8" w14:paraId="65155D0D" w14:textId="77777777" w:rsidTr="00FD6EE8">
        <w:trPr>
          <w:divId w:val="298534844"/>
          <w:trHeight w:val="264"/>
          <w:ins w:id="1410" w:author="Bhakti Gandhi" w:date="2015-11-25T11:59:00Z"/>
        </w:trPr>
        <w:tc>
          <w:tcPr>
            <w:tcW w:w="8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14:paraId="7987A3A3" w14:textId="77777777" w:rsidR="00FD6EE8" w:rsidRPr="00FD6EE8" w:rsidRDefault="00FD6EE8">
            <w:pPr>
              <w:spacing w:after="0"/>
              <w:jc w:val="center"/>
              <w:rPr>
                <w:ins w:id="1411" w:author="Bhakti Gandhi" w:date="2015-11-25T11:59:00Z"/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rPrChange w:id="1412" w:author="Bhakti Gandhi" w:date="2015-11-25T11:59:00Z">
                  <w:rPr>
                    <w:ins w:id="1413" w:author="Bhakti Gandhi" w:date="2015-11-25T11:59:00Z"/>
                  </w:rPr>
                </w:rPrChange>
              </w:rPr>
              <w:pPrChange w:id="1414" w:author="Bhakti Gandhi" w:date="2015-11-25T11:59:00Z">
                <w:pPr>
                  <w:jc w:val="center"/>
                </w:pPr>
              </w:pPrChange>
            </w:pPr>
            <w:ins w:id="1415" w:author="Bhakti Gandhi" w:date="2015-11-25T11:59:00Z">
              <w:r w:rsidRPr="00FD6EE8">
                <w:rPr>
                  <w:rFonts w:ascii="Calibri" w:eastAsia="Times New Roman" w:hAnsi="Calibri" w:cs="Times New Roman"/>
                  <w:b/>
                  <w:bCs/>
                  <w:i/>
                  <w:iCs/>
                  <w:color w:val="000000"/>
                  <w:sz w:val="16"/>
                  <w:szCs w:val="16"/>
                  <w:rPrChange w:id="1416" w:author="Bhakti Gandhi" w:date="2015-11-25T11:59:00Z">
                    <w:rPr/>
                  </w:rPrChange>
                </w:rPr>
                <w:t>Total</w:t>
              </w:r>
            </w:ins>
          </w:p>
        </w:tc>
        <w:tc>
          <w:tcPr>
            <w:tcW w:w="7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639DAAB1" w14:textId="77777777" w:rsidR="00FD6EE8" w:rsidRPr="00FD6EE8" w:rsidRDefault="00FD6EE8">
            <w:pPr>
              <w:spacing w:after="0"/>
              <w:jc w:val="center"/>
              <w:rPr>
                <w:ins w:id="1417" w:author="Bhakti Gandhi" w:date="2015-11-25T11:59:00Z"/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rPrChange w:id="1418" w:author="Bhakti Gandhi" w:date="2015-11-25T11:59:00Z">
                  <w:rPr>
                    <w:ins w:id="1419" w:author="Bhakti Gandhi" w:date="2015-11-25T11:59:00Z"/>
                  </w:rPr>
                </w:rPrChange>
              </w:rPr>
              <w:pPrChange w:id="1420" w:author="Bhakti Gandhi" w:date="2015-11-25T11:59:00Z">
                <w:pPr>
                  <w:jc w:val="center"/>
                </w:pPr>
              </w:pPrChange>
            </w:pPr>
            <w:ins w:id="1421" w:author="Bhakti Gandhi" w:date="2015-11-25T11:59:00Z">
              <w:r w:rsidRPr="00FD6EE8">
                <w:rPr>
                  <w:rFonts w:ascii="Calibri" w:eastAsia="Times New Roman" w:hAnsi="Calibri" w:cs="Times New Roman"/>
                  <w:b/>
                  <w:bCs/>
                  <w:i/>
                  <w:iCs/>
                  <w:color w:val="000000"/>
                  <w:sz w:val="16"/>
                  <w:szCs w:val="16"/>
                  <w:rPrChange w:id="1422" w:author="Bhakti Gandhi" w:date="2015-11-25T11:59:00Z">
                    <w:rPr/>
                  </w:rPrChange>
                </w:rPr>
                <w:t>1051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32AA2BBB" w14:textId="77777777" w:rsidR="00FD6EE8" w:rsidRPr="00FD6EE8" w:rsidRDefault="00FD6EE8">
            <w:pPr>
              <w:spacing w:after="0"/>
              <w:jc w:val="center"/>
              <w:rPr>
                <w:ins w:id="1423" w:author="Bhakti Gandhi" w:date="2015-11-25T11:59:00Z"/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rPrChange w:id="1424" w:author="Bhakti Gandhi" w:date="2015-11-25T11:59:00Z">
                  <w:rPr>
                    <w:ins w:id="1425" w:author="Bhakti Gandhi" w:date="2015-11-25T11:59:00Z"/>
                  </w:rPr>
                </w:rPrChange>
              </w:rPr>
              <w:pPrChange w:id="1426" w:author="Bhakti Gandhi" w:date="2015-11-25T11:59:00Z">
                <w:pPr>
                  <w:jc w:val="center"/>
                </w:pPr>
              </w:pPrChange>
            </w:pPr>
            <w:ins w:id="1427" w:author="Bhakti Gandhi" w:date="2015-11-25T11:59:00Z">
              <w:r w:rsidRPr="00FD6EE8">
                <w:rPr>
                  <w:rFonts w:ascii="Calibri" w:eastAsia="Times New Roman" w:hAnsi="Calibri" w:cs="Times New Roman"/>
                  <w:b/>
                  <w:bCs/>
                  <w:i/>
                  <w:iCs/>
                  <w:color w:val="000000"/>
                  <w:sz w:val="16"/>
                  <w:szCs w:val="16"/>
                  <w:rPrChange w:id="1428" w:author="Bhakti Gandhi" w:date="2015-11-25T11:59:00Z">
                    <w:rPr/>
                  </w:rPrChange>
                </w:rPr>
                <w:t>1262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455C8032" w14:textId="77777777" w:rsidR="00FD6EE8" w:rsidRPr="00FD6EE8" w:rsidRDefault="00FD6EE8">
            <w:pPr>
              <w:spacing w:after="0"/>
              <w:jc w:val="center"/>
              <w:rPr>
                <w:ins w:id="1429" w:author="Bhakti Gandhi" w:date="2015-11-25T11:59:00Z"/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rPrChange w:id="1430" w:author="Bhakti Gandhi" w:date="2015-11-25T11:59:00Z">
                  <w:rPr>
                    <w:ins w:id="1431" w:author="Bhakti Gandhi" w:date="2015-11-25T11:59:00Z"/>
                  </w:rPr>
                </w:rPrChange>
              </w:rPr>
              <w:pPrChange w:id="1432" w:author="Bhakti Gandhi" w:date="2015-11-25T11:59:00Z">
                <w:pPr>
                  <w:jc w:val="center"/>
                </w:pPr>
              </w:pPrChange>
            </w:pPr>
            <w:ins w:id="1433" w:author="Bhakti Gandhi" w:date="2015-11-25T11:59:00Z">
              <w:r w:rsidRPr="00FD6EE8">
                <w:rPr>
                  <w:rFonts w:ascii="Calibri" w:eastAsia="Times New Roman" w:hAnsi="Calibri" w:cs="Times New Roman"/>
                  <w:b/>
                  <w:bCs/>
                  <w:i/>
                  <w:iCs/>
                  <w:color w:val="000000"/>
                  <w:sz w:val="16"/>
                  <w:szCs w:val="16"/>
                  <w:rPrChange w:id="1434" w:author="Bhakti Gandhi" w:date="2015-11-25T11:59:00Z">
                    <w:rPr/>
                  </w:rPrChange>
                </w:rPr>
                <w:t>1578</w:t>
              </w:r>
            </w:ins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08AEE126" w14:textId="77777777" w:rsidR="00FD6EE8" w:rsidRPr="00FD6EE8" w:rsidRDefault="00FD6EE8">
            <w:pPr>
              <w:spacing w:after="0"/>
              <w:jc w:val="center"/>
              <w:rPr>
                <w:ins w:id="1435" w:author="Bhakti Gandhi" w:date="2015-11-25T11:59:00Z"/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rPrChange w:id="1436" w:author="Bhakti Gandhi" w:date="2015-11-25T11:59:00Z">
                  <w:rPr>
                    <w:ins w:id="1437" w:author="Bhakti Gandhi" w:date="2015-11-25T11:59:00Z"/>
                  </w:rPr>
                </w:rPrChange>
              </w:rPr>
              <w:pPrChange w:id="1438" w:author="Bhakti Gandhi" w:date="2015-11-25T11:59:00Z">
                <w:pPr>
                  <w:jc w:val="center"/>
                </w:pPr>
              </w:pPrChange>
            </w:pPr>
            <w:ins w:id="1439" w:author="Bhakti Gandhi" w:date="2015-11-25T11:59:00Z">
              <w:r w:rsidRPr="00FD6EE8">
                <w:rPr>
                  <w:rFonts w:ascii="Calibri" w:eastAsia="Times New Roman" w:hAnsi="Calibri" w:cs="Times New Roman"/>
                  <w:b/>
                  <w:bCs/>
                  <w:i/>
                  <w:iCs/>
                  <w:color w:val="000000"/>
                  <w:sz w:val="16"/>
                  <w:szCs w:val="16"/>
                  <w:rPrChange w:id="1440" w:author="Bhakti Gandhi" w:date="2015-11-25T11:59:00Z">
                    <w:rPr/>
                  </w:rPrChange>
                </w:rPr>
                <w:t>2102</w:t>
              </w:r>
            </w:ins>
          </w:p>
        </w:tc>
        <w:tc>
          <w:tcPr>
            <w:tcW w:w="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38002042" w14:textId="77777777" w:rsidR="00FD6EE8" w:rsidRPr="00FD6EE8" w:rsidRDefault="00FD6EE8">
            <w:pPr>
              <w:spacing w:after="0"/>
              <w:jc w:val="center"/>
              <w:rPr>
                <w:ins w:id="1441" w:author="Bhakti Gandhi" w:date="2015-11-25T11:59:00Z"/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rPrChange w:id="1442" w:author="Bhakti Gandhi" w:date="2015-11-25T11:59:00Z">
                  <w:rPr>
                    <w:ins w:id="1443" w:author="Bhakti Gandhi" w:date="2015-11-25T11:59:00Z"/>
                  </w:rPr>
                </w:rPrChange>
              </w:rPr>
              <w:pPrChange w:id="1444" w:author="Bhakti Gandhi" w:date="2015-11-25T11:59:00Z">
                <w:pPr>
                  <w:jc w:val="center"/>
                </w:pPr>
              </w:pPrChange>
            </w:pPr>
            <w:ins w:id="1445" w:author="Bhakti Gandhi" w:date="2015-11-25T11:59:00Z">
              <w:r w:rsidRPr="00FD6EE8">
                <w:rPr>
                  <w:rFonts w:ascii="Calibri" w:eastAsia="Times New Roman" w:hAnsi="Calibri" w:cs="Times New Roman"/>
                  <w:b/>
                  <w:bCs/>
                  <w:i/>
                  <w:iCs/>
                  <w:color w:val="000000"/>
                  <w:sz w:val="16"/>
                  <w:szCs w:val="16"/>
                  <w:rPrChange w:id="1446" w:author="Bhakti Gandhi" w:date="2015-11-25T11:59:00Z">
                    <w:rPr/>
                  </w:rPrChange>
                </w:rPr>
                <w:t>1200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77E25951" w14:textId="77777777" w:rsidR="00FD6EE8" w:rsidRPr="00FD6EE8" w:rsidRDefault="00FD6EE8">
            <w:pPr>
              <w:spacing w:after="0"/>
              <w:jc w:val="center"/>
              <w:rPr>
                <w:ins w:id="1447" w:author="Bhakti Gandhi" w:date="2015-11-25T11:59:00Z"/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rPrChange w:id="1448" w:author="Bhakti Gandhi" w:date="2015-11-25T11:59:00Z">
                  <w:rPr>
                    <w:ins w:id="1449" w:author="Bhakti Gandhi" w:date="2015-11-25T11:59:00Z"/>
                  </w:rPr>
                </w:rPrChange>
              </w:rPr>
              <w:pPrChange w:id="1450" w:author="Bhakti Gandhi" w:date="2015-11-25T11:59:00Z">
                <w:pPr>
                  <w:jc w:val="center"/>
                </w:pPr>
              </w:pPrChange>
            </w:pPr>
            <w:ins w:id="1451" w:author="Bhakti Gandhi" w:date="2015-11-25T11:59:00Z">
              <w:r w:rsidRPr="00FD6EE8">
                <w:rPr>
                  <w:rFonts w:ascii="Calibri" w:eastAsia="Times New Roman" w:hAnsi="Calibri" w:cs="Times New Roman"/>
                  <w:b/>
                  <w:bCs/>
                  <w:i/>
                  <w:iCs/>
                  <w:color w:val="000000"/>
                  <w:sz w:val="16"/>
                  <w:szCs w:val="16"/>
                  <w:rPrChange w:id="1452" w:author="Bhakti Gandhi" w:date="2015-11-25T11:59:00Z">
                    <w:rPr/>
                  </w:rPrChange>
                </w:rPr>
                <w:t>1440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4189745B" w14:textId="77777777" w:rsidR="00FD6EE8" w:rsidRPr="00FD6EE8" w:rsidRDefault="00FD6EE8">
            <w:pPr>
              <w:spacing w:after="0"/>
              <w:jc w:val="center"/>
              <w:rPr>
                <w:ins w:id="1453" w:author="Bhakti Gandhi" w:date="2015-11-25T11:59:00Z"/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rPrChange w:id="1454" w:author="Bhakti Gandhi" w:date="2015-11-25T11:59:00Z">
                  <w:rPr>
                    <w:ins w:id="1455" w:author="Bhakti Gandhi" w:date="2015-11-25T11:59:00Z"/>
                  </w:rPr>
                </w:rPrChange>
              </w:rPr>
              <w:pPrChange w:id="1456" w:author="Bhakti Gandhi" w:date="2015-11-25T11:59:00Z">
                <w:pPr>
                  <w:jc w:val="center"/>
                </w:pPr>
              </w:pPrChange>
            </w:pPr>
            <w:ins w:id="1457" w:author="Bhakti Gandhi" w:date="2015-11-25T11:59:00Z">
              <w:r w:rsidRPr="00FD6EE8">
                <w:rPr>
                  <w:rFonts w:ascii="Calibri" w:eastAsia="Times New Roman" w:hAnsi="Calibri" w:cs="Times New Roman"/>
                  <w:b/>
                  <w:bCs/>
                  <w:i/>
                  <w:iCs/>
                  <w:color w:val="000000"/>
                  <w:sz w:val="16"/>
                  <w:szCs w:val="16"/>
                  <w:rPrChange w:id="1458" w:author="Bhakti Gandhi" w:date="2015-11-25T11:59:00Z">
                    <w:rPr/>
                  </w:rPrChange>
                </w:rPr>
                <w:t>1800</w:t>
              </w:r>
            </w:ins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5141B1AE" w14:textId="77777777" w:rsidR="00FD6EE8" w:rsidRPr="00FD6EE8" w:rsidRDefault="00FD6EE8">
            <w:pPr>
              <w:spacing w:after="0"/>
              <w:jc w:val="center"/>
              <w:rPr>
                <w:ins w:id="1459" w:author="Bhakti Gandhi" w:date="2015-11-25T11:59:00Z"/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rPrChange w:id="1460" w:author="Bhakti Gandhi" w:date="2015-11-25T11:59:00Z">
                  <w:rPr>
                    <w:ins w:id="1461" w:author="Bhakti Gandhi" w:date="2015-11-25T11:59:00Z"/>
                  </w:rPr>
                </w:rPrChange>
              </w:rPr>
              <w:pPrChange w:id="1462" w:author="Bhakti Gandhi" w:date="2015-11-25T11:59:00Z">
                <w:pPr>
                  <w:jc w:val="center"/>
                </w:pPr>
              </w:pPrChange>
            </w:pPr>
            <w:ins w:id="1463" w:author="Bhakti Gandhi" w:date="2015-11-25T11:59:00Z">
              <w:r w:rsidRPr="00FD6EE8">
                <w:rPr>
                  <w:rFonts w:ascii="Calibri" w:eastAsia="Times New Roman" w:hAnsi="Calibri" w:cs="Times New Roman"/>
                  <w:b/>
                  <w:bCs/>
                  <w:i/>
                  <w:iCs/>
                  <w:color w:val="000000"/>
                  <w:sz w:val="16"/>
                  <w:szCs w:val="16"/>
                  <w:rPrChange w:id="1464" w:author="Bhakti Gandhi" w:date="2015-11-25T11:59:00Z">
                    <w:rPr/>
                  </w:rPrChange>
                </w:rPr>
                <w:t>2400</w:t>
              </w:r>
            </w:ins>
          </w:p>
        </w:tc>
        <w:tc>
          <w:tcPr>
            <w:tcW w:w="61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604A4C42" w14:textId="77777777" w:rsidR="00FD6EE8" w:rsidRPr="00FD6EE8" w:rsidRDefault="00FD6EE8">
            <w:pPr>
              <w:spacing w:after="0"/>
              <w:jc w:val="center"/>
              <w:rPr>
                <w:ins w:id="1465" w:author="Bhakti Gandhi" w:date="2015-11-25T11:59:00Z"/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rPrChange w:id="1466" w:author="Bhakti Gandhi" w:date="2015-11-25T11:59:00Z">
                  <w:rPr>
                    <w:ins w:id="1467" w:author="Bhakti Gandhi" w:date="2015-11-25T11:59:00Z"/>
                  </w:rPr>
                </w:rPrChange>
              </w:rPr>
              <w:pPrChange w:id="1468" w:author="Bhakti Gandhi" w:date="2015-11-25T11:59:00Z">
                <w:pPr>
                  <w:jc w:val="center"/>
                </w:pPr>
              </w:pPrChange>
            </w:pPr>
            <w:ins w:id="1469" w:author="Bhakti Gandhi" w:date="2015-11-25T11:59:00Z">
              <w:r w:rsidRPr="00FD6EE8">
                <w:rPr>
                  <w:rFonts w:ascii="Calibri" w:eastAsia="Times New Roman" w:hAnsi="Calibri" w:cs="Times New Roman"/>
                  <w:b/>
                  <w:bCs/>
                  <w:i/>
                  <w:iCs/>
                  <w:color w:val="000000"/>
                  <w:sz w:val="16"/>
                  <w:szCs w:val="16"/>
                  <w:rPrChange w:id="1470" w:author="Bhakti Gandhi" w:date="2015-11-25T11:59:00Z">
                    <w:rPr/>
                  </w:rPrChange>
                </w:rPr>
                <w:t>321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1D5C56F9" w14:textId="77777777" w:rsidR="00FD6EE8" w:rsidRPr="00FD6EE8" w:rsidRDefault="00FD6EE8">
            <w:pPr>
              <w:spacing w:after="0"/>
              <w:jc w:val="center"/>
              <w:rPr>
                <w:ins w:id="1471" w:author="Bhakti Gandhi" w:date="2015-11-25T11:59:00Z"/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rPrChange w:id="1472" w:author="Bhakti Gandhi" w:date="2015-11-25T11:59:00Z">
                  <w:rPr>
                    <w:ins w:id="1473" w:author="Bhakti Gandhi" w:date="2015-11-25T11:59:00Z"/>
                  </w:rPr>
                </w:rPrChange>
              </w:rPr>
              <w:pPrChange w:id="1474" w:author="Bhakti Gandhi" w:date="2015-11-25T11:59:00Z">
                <w:pPr>
                  <w:jc w:val="center"/>
                </w:pPr>
              </w:pPrChange>
            </w:pPr>
            <w:ins w:id="1475" w:author="Bhakti Gandhi" w:date="2015-11-25T11:59:00Z">
              <w:r w:rsidRPr="00FD6EE8">
                <w:rPr>
                  <w:rFonts w:ascii="Calibri" w:eastAsia="Times New Roman" w:hAnsi="Calibri" w:cs="Times New Roman"/>
                  <w:b/>
                  <w:bCs/>
                  <w:i/>
                  <w:iCs/>
                  <w:color w:val="000000"/>
                  <w:sz w:val="16"/>
                  <w:szCs w:val="16"/>
                  <w:rPrChange w:id="1476" w:author="Bhakti Gandhi" w:date="2015-11-25T11:59:00Z">
                    <w:rPr/>
                  </w:rPrChange>
                </w:rPr>
                <w:t>386</w:t>
              </w:r>
            </w:ins>
          </w:p>
        </w:tc>
        <w:tc>
          <w:tcPr>
            <w:tcW w:w="5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7A813D82" w14:textId="77777777" w:rsidR="00FD6EE8" w:rsidRPr="00FD6EE8" w:rsidRDefault="00FD6EE8">
            <w:pPr>
              <w:spacing w:after="0"/>
              <w:jc w:val="center"/>
              <w:rPr>
                <w:ins w:id="1477" w:author="Bhakti Gandhi" w:date="2015-11-25T11:59:00Z"/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rPrChange w:id="1478" w:author="Bhakti Gandhi" w:date="2015-11-25T11:59:00Z">
                  <w:rPr>
                    <w:ins w:id="1479" w:author="Bhakti Gandhi" w:date="2015-11-25T11:59:00Z"/>
                  </w:rPr>
                </w:rPrChange>
              </w:rPr>
              <w:pPrChange w:id="1480" w:author="Bhakti Gandhi" w:date="2015-11-25T11:59:00Z">
                <w:pPr>
                  <w:jc w:val="center"/>
                </w:pPr>
              </w:pPrChange>
            </w:pPr>
            <w:ins w:id="1481" w:author="Bhakti Gandhi" w:date="2015-11-25T11:59:00Z">
              <w:r w:rsidRPr="00FD6EE8">
                <w:rPr>
                  <w:rFonts w:ascii="Calibri" w:eastAsia="Times New Roman" w:hAnsi="Calibri" w:cs="Times New Roman"/>
                  <w:b/>
                  <w:bCs/>
                  <w:i/>
                  <w:iCs/>
                  <w:color w:val="000000"/>
                  <w:sz w:val="16"/>
                  <w:szCs w:val="16"/>
                  <w:rPrChange w:id="1482" w:author="Bhakti Gandhi" w:date="2015-11-25T11:59:00Z">
                    <w:rPr/>
                  </w:rPrChange>
                </w:rPr>
                <w:t>482</w:t>
              </w:r>
            </w:ins>
          </w:p>
        </w:tc>
        <w:tc>
          <w:tcPr>
            <w:tcW w:w="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4B21A720" w14:textId="77777777" w:rsidR="00FD6EE8" w:rsidRPr="00FD6EE8" w:rsidRDefault="00FD6EE8">
            <w:pPr>
              <w:spacing w:after="0"/>
              <w:jc w:val="center"/>
              <w:rPr>
                <w:ins w:id="1483" w:author="Bhakti Gandhi" w:date="2015-11-25T11:59:00Z"/>
                <w:rFonts w:ascii="Calibri" w:eastAsia="Times New Roman" w:hAnsi="Calibri" w:cs="Times New Roman"/>
                <w:b/>
                <w:bCs/>
                <w:i/>
                <w:iCs/>
                <w:color w:val="000000"/>
                <w:sz w:val="16"/>
                <w:szCs w:val="16"/>
                <w:rPrChange w:id="1484" w:author="Bhakti Gandhi" w:date="2015-11-25T11:59:00Z">
                  <w:rPr>
                    <w:ins w:id="1485" w:author="Bhakti Gandhi" w:date="2015-11-25T11:59:00Z"/>
                  </w:rPr>
                </w:rPrChange>
              </w:rPr>
              <w:pPrChange w:id="1486" w:author="Bhakti Gandhi" w:date="2015-11-25T11:59:00Z">
                <w:pPr>
                  <w:jc w:val="center"/>
                </w:pPr>
              </w:pPrChange>
            </w:pPr>
            <w:ins w:id="1487" w:author="Bhakti Gandhi" w:date="2015-11-25T11:59:00Z">
              <w:r w:rsidRPr="00FD6EE8">
                <w:rPr>
                  <w:rFonts w:ascii="Calibri" w:eastAsia="Times New Roman" w:hAnsi="Calibri" w:cs="Times New Roman"/>
                  <w:b/>
                  <w:bCs/>
                  <w:i/>
                  <w:iCs/>
                  <w:color w:val="000000"/>
                  <w:sz w:val="16"/>
                  <w:szCs w:val="16"/>
                  <w:rPrChange w:id="1488" w:author="Bhakti Gandhi" w:date="2015-11-25T11:59:00Z">
                    <w:rPr/>
                  </w:rPrChange>
                </w:rPr>
                <w:t>642</w:t>
              </w:r>
            </w:ins>
          </w:p>
        </w:tc>
      </w:tr>
    </w:tbl>
    <w:p w14:paraId="1C632E9D" w14:textId="3694778B" w:rsidR="00837EB7" w:rsidDel="00FD6EE8" w:rsidRDefault="00837EB7">
      <w:pPr>
        <w:spacing w:after="200" w:line="276" w:lineRule="auto"/>
        <w:jc w:val="left"/>
        <w:rPr>
          <w:del w:id="1489" w:author="Bhakti Gandhi" w:date="2015-11-25T11:59:00Z"/>
          <w:rFonts w:asciiTheme="minorHAnsi" w:hAnsiTheme="minorHAnsi"/>
        </w:rPr>
      </w:pPr>
    </w:p>
    <w:p w14:paraId="3A4574D1" w14:textId="67DBFEEB" w:rsidR="00E85531" w:rsidDel="00837EB7" w:rsidRDefault="00E85531">
      <w:pPr>
        <w:spacing w:after="200" w:line="276" w:lineRule="auto"/>
        <w:jc w:val="left"/>
        <w:rPr>
          <w:del w:id="1490" w:author="Bhakti Gandhi" w:date="2015-11-25T11:56:00Z"/>
          <w:rFonts w:asciiTheme="minorHAnsi" w:hAnsiTheme="minorHAnsi"/>
        </w:rPr>
      </w:pPr>
    </w:p>
    <w:p w14:paraId="76413D83" w14:textId="03C6FF88" w:rsidR="00C6298C" w:rsidRDefault="00E85531" w:rsidP="005A54DE">
      <w:pPr>
        <w:spacing w:after="200" w:line="276" w:lineRule="auto"/>
        <w:jc w:val="left"/>
        <w:rPr>
          <w:ins w:id="1491" w:author="Bhakti Gandhi" w:date="2015-11-19T15:06:00Z"/>
        </w:rPr>
      </w:pPr>
      <w:ins w:id="1492" w:author="Bhakti Gandhi" w:date="2015-11-25T11:55:00Z">
        <w:r>
          <w:fldChar w:fldCharType="end"/>
        </w:r>
      </w:ins>
    </w:p>
    <w:p w14:paraId="3DC184C9" w14:textId="7BAB670A" w:rsidR="001E6617" w:rsidRDefault="00C6298C">
      <w:pPr>
        <w:spacing w:after="200" w:line="276" w:lineRule="auto"/>
        <w:jc w:val="left"/>
        <w:rPr>
          <w:ins w:id="1493" w:author="Bhakti Gandhi" w:date="2015-11-19T15:09:00Z"/>
        </w:rPr>
      </w:pPr>
      <w:ins w:id="1494" w:author="Bhakti Gandhi" w:date="2015-11-19T15:06:00Z">
        <w:r>
          <w:t>Below table shows the Autoship load that we would be testing</w:t>
        </w:r>
      </w:ins>
    </w:p>
    <w:tbl>
      <w:tblPr>
        <w:tblpPr w:leftFromText="180" w:rightFromText="180" w:vertAnchor="text" w:horzAnchor="margin" w:tblpY="261"/>
        <w:tblW w:w="65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  <w:tblPrChange w:id="1495" w:author="Bhakti Gandhi" w:date="2015-11-19T15:12:00Z">
          <w:tblPr>
            <w:tblpPr w:leftFromText="180" w:rightFromText="180" w:vertAnchor="text" w:horzAnchor="margin" w:tblpY="261"/>
            <w:tblW w:w="6025" w:type="dxa"/>
            <w:tbl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blBorders>
            <w:tblLayout w:type="fixed"/>
            <w:tblCellMar>
              <w:left w:w="107" w:type="dxa"/>
              <w:right w:w="107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3055"/>
        <w:gridCol w:w="1620"/>
        <w:gridCol w:w="1890"/>
        <w:tblGridChange w:id="1496">
          <w:tblGrid>
            <w:gridCol w:w="2425"/>
            <w:gridCol w:w="630"/>
            <w:gridCol w:w="1080"/>
            <w:gridCol w:w="540"/>
            <w:gridCol w:w="1350"/>
            <w:gridCol w:w="540"/>
          </w:tblGrid>
        </w:tblGridChange>
      </w:tblGrid>
      <w:tr w:rsidR="001E6617" w14:paraId="4ABB0F45" w14:textId="77777777" w:rsidTr="00BB3451">
        <w:trPr>
          <w:cantSplit/>
          <w:trHeight w:val="296"/>
          <w:tblHeader/>
          <w:ins w:id="1497" w:author="Bhakti Gandhi" w:date="2015-11-19T15:09:00Z"/>
          <w:trPrChange w:id="1498" w:author="Bhakti Gandhi" w:date="2015-11-19T15:12:00Z">
            <w:trPr>
              <w:gridAfter w:val="0"/>
              <w:cantSplit/>
              <w:trHeight w:val="296"/>
              <w:tblHeader/>
            </w:trPr>
          </w:trPrChange>
        </w:trPr>
        <w:tc>
          <w:tcPr>
            <w:tcW w:w="3055" w:type="dxa"/>
            <w:shd w:val="clear" w:color="auto" w:fill="17365D"/>
            <w:tcPrChange w:id="1499" w:author="Bhakti Gandhi" w:date="2015-11-19T15:12:00Z">
              <w:tcPr>
                <w:tcW w:w="2425" w:type="dxa"/>
                <w:shd w:val="clear" w:color="auto" w:fill="17365D"/>
              </w:tcPr>
            </w:tcPrChange>
          </w:tcPr>
          <w:p w14:paraId="440FD674" w14:textId="18BA3E24" w:rsidR="001E6617" w:rsidRPr="001E6617" w:rsidRDefault="001E6617" w:rsidP="001E6617">
            <w:pPr>
              <w:rPr>
                <w:ins w:id="1500" w:author="Bhakti Gandhi" w:date="2015-11-19T15:09:00Z"/>
              </w:rPr>
            </w:pPr>
            <w:ins w:id="1501" w:author="Bhakti Gandhi" w:date="2015-11-19T15:10:00Z">
              <w:r>
                <w:t>Cron Job</w:t>
              </w:r>
            </w:ins>
          </w:p>
        </w:tc>
        <w:tc>
          <w:tcPr>
            <w:tcW w:w="1620" w:type="dxa"/>
            <w:shd w:val="clear" w:color="auto" w:fill="17365D"/>
            <w:tcPrChange w:id="1502" w:author="Bhakti Gandhi" w:date="2015-11-19T15:12:00Z">
              <w:tcPr>
                <w:tcW w:w="1710" w:type="dxa"/>
                <w:gridSpan w:val="2"/>
                <w:shd w:val="clear" w:color="auto" w:fill="17365D"/>
              </w:tcPr>
            </w:tcPrChange>
          </w:tcPr>
          <w:p w14:paraId="2EA30C43" w14:textId="306A221A" w:rsidR="001E6617" w:rsidRPr="001E6617" w:rsidRDefault="001E6617" w:rsidP="001E6617">
            <w:pPr>
              <w:rPr>
                <w:ins w:id="1503" w:author="Bhakti Gandhi" w:date="2015-11-19T15:09:00Z"/>
              </w:rPr>
            </w:pPr>
            <w:ins w:id="1504" w:author="Bhakti Gandhi" w:date="2015-11-19T15:10:00Z">
              <w:r>
                <w:t>Current Load</w:t>
              </w:r>
            </w:ins>
          </w:p>
        </w:tc>
        <w:tc>
          <w:tcPr>
            <w:tcW w:w="1890" w:type="dxa"/>
            <w:shd w:val="clear" w:color="auto" w:fill="17365D"/>
            <w:tcPrChange w:id="1505" w:author="Bhakti Gandhi" w:date="2015-11-19T15:12:00Z">
              <w:tcPr>
                <w:tcW w:w="1890" w:type="dxa"/>
                <w:gridSpan w:val="2"/>
                <w:shd w:val="clear" w:color="auto" w:fill="17365D"/>
              </w:tcPr>
            </w:tcPrChange>
          </w:tcPr>
          <w:p w14:paraId="401A444D" w14:textId="5EF4C05D" w:rsidR="001E6617" w:rsidRPr="001E6617" w:rsidRDefault="001E6617" w:rsidP="001E6617">
            <w:pPr>
              <w:rPr>
                <w:ins w:id="1506" w:author="Bhakti Gandhi" w:date="2015-11-19T15:09:00Z"/>
              </w:rPr>
            </w:pPr>
            <w:ins w:id="1507" w:author="Bhakti Gandhi" w:date="2015-11-19T15:10:00Z">
              <w:r>
                <w:t>+ 50%</w:t>
              </w:r>
            </w:ins>
          </w:p>
        </w:tc>
      </w:tr>
      <w:tr w:rsidR="00BB3451" w:rsidRPr="00DA6B37" w14:paraId="58078772" w14:textId="77777777" w:rsidTr="00BB3451">
        <w:trPr>
          <w:cantSplit/>
          <w:trHeight w:val="337"/>
          <w:ins w:id="1508" w:author="Bhakti Gandhi" w:date="2015-11-19T15:09:00Z"/>
        </w:trPr>
        <w:tc>
          <w:tcPr>
            <w:tcW w:w="3055" w:type="dxa"/>
            <w:shd w:val="clear" w:color="auto" w:fill="auto"/>
            <w:vAlign w:val="center"/>
          </w:tcPr>
          <w:p w14:paraId="0545A6FB" w14:textId="1205C87E" w:rsidR="00BB3451" w:rsidRPr="00BB3451" w:rsidRDefault="00BB3451" w:rsidP="00BB3451">
            <w:pPr>
              <w:rPr>
                <w:ins w:id="1509" w:author="Bhakti Gandhi" w:date="2015-11-19T15:09:00Z"/>
              </w:rPr>
            </w:pPr>
            <w:ins w:id="1510" w:author="Bhakti Gandhi" w:date="2015-11-19T15:12:00Z">
              <w:r w:rsidRPr="00BB3451">
                <w:t>AutoPlaceCRPOrderJob</w:t>
              </w:r>
            </w:ins>
          </w:p>
        </w:tc>
        <w:tc>
          <w:tcPr>
            <w:tcW w:w="1620" w:type="dxa"/>
            <w:vAlign w:val="center"/>
          </w:tcPr>
          <w:p w14:paraId="5C23A7A6" w14:textId="2A1A3954" w:rsidR="00BB3451" w:rsidRPr="00BB3451" w:rsidRDefault="00BB3451" w:rsidP="00BB3451">
            <w:pPr>
              <w:rPr>
                <w:ins w:id="1511" w:author="Bhakti Gandhi" w:date="2015-11-19T15:09:00Z"/>
              </w:rPr>
            </w:pPr>
            <w:ins w:id="1512" w:author="Bhakti Gandhi" w:date="2015-11-19T15:12:00Z">
              <w:r w:rsidRPr="00BB3451">
                <w:t>27000</w:t>
              </w:r>
            </w:ins>
          </w:p>
        </w:tc>
        <w:tc>
          <w:tcPr>
            <w:tcW w:w="1890" w:type="dxa"/>
            <w:vAlign w:val="bottom"/>
          </w:tcPr>
          <w:p w14:paraId="5EE37B8C" w14:textId="28A74822" w:rsidR="00BB3451" w:rsidRPr="00BB3451" w:rsidRDefault="00BB3451" w:rsidP="00BB3451">
            <w:pPr>
              <w:rPr>
                <w:ins w:id="1513" w:author="Bhakti Gandhi" w:date="2015-11-19T15:09:00Z"/>
              </w:rPr>
            </w:pPr>
            <w:ins w:id="1514" w:author="Bhakti Gandhi" w:date="2015-11-19T15:12:00Z">
              <w:r w:rsidRPr="00BB3451">
                <w:t>40500</w:t>
              </w:r>
            </w:ins>
          </w:p>
        </w:tc>
      </w:tr>
      <w:tr w:rsidR="00BB3451" w:rsidRPr="00DA6B37" w14:paraId="67BDE948" w14:textId="77777777" w:rsidTr="00BB3451">
        <w:trPr>
          <w:cantSplit/>
          <w:trHeight w:val="428"/>
          <w:ins w:id="1515" w:author="Bhakti Gandhi" w:date="2015-11-19T15:09:00Z"/>
        </w:trPr>
        <w:tc>
          <w:tcPr>
            <w:tcW w:w="3055" w:type="dxa"/>
            <w:shd w:val="clear" w:color="auto" w:fill="auto"/>
            <w:vAlign w:val="center"/>
          </w:tcPr>
          <w:p w14:paraId="33E3F53C" w14:textId="3B80B871" w:rsidR="00BB3451" w:rsidRPr="00BB3451" w:rsidRDefault="00BB3451" w:rsidP="00BB3451">
            <w:pPr>
              <w:rPr>
                <w:ins w:id="1516" w:author="Bhakti Gandhi" w:date="2015-11-19T15:09:00Z"/>
              </w:rPr>
            </w:pPr>
            <w:ins w:id="1517" w:author="Bhakti Gandhi" w:date="2015-11-19T15:12:00Z">
              <w:r w:rsidRPr="00BB3451">
                <w:t>AutoPlacePCPerksOrderJob</w:t>
              </w:r>
            </w:ins>
          </w:p>
        </w:tc>
        <w:tc>
          <w:tcPr>
            <w:tcW w:w="1620" w:type="dxa"/>
            <w:vAlign w:val="center"/>
          </w:tcPr>
          <w:p w14:paraId="4B43C9F3" w14:textId="07994470" w:rsidR="00BB3451" w:rsidRPr="00BB3451" w:rsidRDefault="00BB3451" w:rsidP="00BB3451">
            <w:pPr>
              <w:rPr>
                <w:ins w:id="1518" w:author="Bhakti Gandhi" w:date="2015-11-19T15:09:00Z"/>
              </w:rPr>
            </w:pPr>
            <w:ins w:id="1519" w:author="Bhakti Gandhi" w:date="2015-11-19T15:12:00Z">
              <w:r w:rsidRPr="00BB3451">
                <w:t>53000</w:t>
              </w:r>
            </w:ins>
          </w:p>
        </w:tc>
        <w:tc>
          <w:tcPr>
            <w:tcW w:w="1890" w:type="dxa"/>
            <w:vAlign w:val="bottom"/>
          </w:tcPr>
          <w:p w14:paraId="02A7503D" w14:textId="2DDB8287" w:rsidR="00BB3451" w:rsidRPr="00BB3451" w:rsidRDefault="00BB3451" w:rsidP="00BB3451">
            <w:pPr>
              <w:rPr>
                <w:ins w:id="1520" w:author="Bhakti Gandhi" w:date="2015-11-19T15:09:00Z"/>
              </w:rPr>
            </w:pPr>
            <w:ins w:id="1521" w:author="Bhakti Gandhi" w:date="2015-11-19T15:12:00Z">
              <w:r w:rsidRPr="00BB3451">
                <w:t>79500</w:t>
              </w:r>
            </w:ins>
          </w:p>
        </w:tc>
      </w:tr>
      <w:tr w:rsidR="00BB3451" w:rsidRPr="00DA6B37" w14:paraId="5A70755D" w14:textId="77777777" w:rsidTr="00BB3451">
        <w:trPr>
          <w:cantSplit/>
          <w:trHeight w:val="428"/>
          <w:ins w:id="1522" w:author="Bhakti Gandhi" w:date="2015-11-19T15:12:00Z"/>
        </w:trPr>
        <w:tc>
          <w:tcPr>
            <w:tcW w:w="3055" w:type="dxa"/>
            <w:shd w:val="clear" w:color="auto" w:fill="auto"/>
            <w:vAlign w:val="center"/>
          </w:tcPr>
          <w:p w14:paraId="1C336DDC" w14:textId="1F2277A7" w:rsidR="00BB3451" w:rsidRPr="00BB3451" w:rsidRDefault="00BB3451" w:rsidP="00BB3451">
            <w:pPr>
              <w:rPr>
                <w:ins w:id="1523" w:author="Bhakti Gandhi" w:date="2015-11-19T15:12:00Z"/>
              </w:rPr>
            </w:pPr>
            <w:ins w:id="1524" w:author="Bhakti Gandhi" w:date="2015-11-19T15:12:00Z">
              <w:r w:rsidRPr="00BB3451">
                <w:t>AutoPulseRenewalJob</w:t>
              </w:r>
            </w:ins>
          </w:p>
        </w:tc>
        <w:tc>
          <w:tcPr>
            <w:tcW w:w="1620" w:type="dxa"/>
            <w:vAlign w:val="center"/>
          </w:tcPr>
          <w:p w14:paraId="7C0A42BF" w14:textId="52E93DB0" w:rsidR="00BB3451" w:rsidRPr="00BB3451" w:rsidRDefault="00BB3451">
            <w:pPr>
              <w:rPr>
                <w:ins w:id="1525" w:author="Bhakti Gandhi" w:date="2015-11-19T15:12:00Z"/>
              </w:rPr>
              <w:pPrChange w:id="1526" w:author="Bhakti Gandhi" w:date="2015-11-19T15:13:00Z">
                <w:pPr>
                  <w:framePr w:hSpace="180" w:wrap="around" w:vAnchor="text" w:hAnchor="margin" w:y="261"/>
                </w:pPr>
              </w:pPrChange>
            </w:pPr>
            <w:ins w:id="1527" w:author="Bhakti Gandhi" w:date="2015-11-19T15:13:00Z">
              <w:r w:rsidRPr="00BB3451">
                <w:t>32000</w:t>
              </w:r>
            </w:ins>
          </w:p>
        </w:tc>
        <w:tc>
          <w:tcPr>
            <w:tcW w:w="1890" w:type="dxa"/>
            <w:vAlign w:val="bottom"/>
          </w:tcPr>
          <w:p w14:paraId="30AF9193" w14:textId="4BD438EB" w:rsidR="00BB3451" w:rsidRPr="00BB3451" w:rsidRDefault="00BB3451">
            <w:pPr>
              <w:rPr>
                <w:ins w:id="1528" w:author="Bhakti Gandhi" w:date="2015-11-19T15:12:00Z"/>
              </w:rPr>
              <w:pPrChange w:id="1529" w:author="Bhakti Gandhi" w:date="2015-11-19T15:13:00Z">
                <w:pPr>
                  <w:framePr w:hSpace="180" w:wrap="around" w:vAnchor="text" w:hAnchor="margin" w:y="261"/>
                </w:pPr>
              </w:pPrChange>
            </w:pPr>
            <w:ins w:id="1530" w:author="Bhakti Gandhi" w:date="2015-11-19T15:13:00Z">
              <w:r w:rsidRPr="00BB3451">
                <w:t>48000</w:t>
              </w:r>
            </w:ins>
          </w:p>
        </w:tc>
      </w:tr>
    </w:tbl>
    <w:p w14:paraId="7D0F41B2" w14:textId="4A0BB23C" w:rsidR="001E6617" w:rsidRDefault="001E6617" w:rsidP="005A54DE">
      <w:pPr>
        <w:spacing w:after="200" w:line="276" w:lineRule="auto"/>
        <w:jc w:val="left"/>
        <w:rPr>
          <w:ins w:id="1531" w:author="Bhakti Gandhi" w:date="2015-11-19T15:09:00Z"/>
        </w:rPr>
      </w:pPr>
    </w:p>
    <w:p w14:paraId="384893E7" w14:textId="3FF03432" w:rsidR="006A43B8" w:rsidRDefault="006A43B8">
      <w:pPr>
        <w:spacing w:after="200" w:line="276" w:lineRule="auto"/>
        <w:jc w:val="left"/>
        <w:rPr>
          <w:ins w:id="1532" w:author="Bhakti Gandhi" w:date="2015-11-19T15:09:00Z"/>
        </w:rPr>
        <w:pPrChange w:id="1533" w:author="Bhakti Gandhi" w:date="2015-11-19T13:26:00Z">
          <w:pPr/>
        </w:pPrChange>
      </w:pPr>
    </w:p>
    <w:p w14:paraId="2F091BE7" w14:textId="77777777" w:rsidR="001E6617" w:rsidRDefault="001E6617">
      <w:pPr>
        <w:spacing w:after="200" w:line="276" w:lineRule="auto"/>
        <w:jc w:val="left"/>
        <w:rPr>
          <w:ins w:id="1534" w:author="Bhakti Gandhi" w:date="2015-11-19T15:09:00Z"/>
        </w:rPr>
        <w:pPrChange w:id="1535" w:author="Bhakti Gandhi" w:date="2015-11-19T13:26:00Z">
          <w:pPr/>
        </w:pPrChange>
      </w:pPr>
    </w:p>
    <w:p w14:paraId="0B802DE2" w14:textId="77777777" w:rsidR="001E6617" w:rsidRDefault="001E6617">
      <w:pPr>
        <w:spacing w:after="200" w:line="276" w:lineRule="auto"/>
        <w:jc w:val="left"/>
        <w:rPr>
          <w:ins w:id="1536" w:author="Bhakti Gandhi" w:date="2015-11-19T15:09:00Z"/>
        </w:rPr>
        <w:pPrChange w:id="1537" w:author="Bhakti Gandhi" w:date="2015-11-19T13:26:00Z">
          <w:pPr/>
        </w:pPrChange>
      </w:pPr>
    </w:p>
    <w:p w14:paraId="4F6CFD15" w14:textId="77777777" w:rsidR="001E6617" w:rsidRDefault="001E6617">
      <w:pPr>
        <w:spacing w:after="200" w:line="276" w:lineRule="auto"/>
        <w:jc w:val="left"/>
        <w:rPr>
          <w:ins w:id="1538" w:author="Bhakti Gandhi" w:date="2015-11-19T14:54:00Z"/>
        </w:rPr>
        <w:pPrChange w:id="1539" w:author="Bhakti Gandhi" w:date="2015-11-19T13:26:00Z">
          <w:pPr/>
        </w:pPrChange>
      </w:pPr>
    </w:p>
    <w:p w14:paraId="535ED28B" w14:textId="1F5CF7FE" w:rsidR="006A43B8" w:rsidRDefault="005A53A6">
      <w:pPr>
        <w:spacing w:after="200" w:line="276" w:lineRule="auto"/>
        <w:jc w:val="left"/>
        <w:rPr>
          <w:ins w:id="1540" w:author="Bhakti Gandhi" w:date="2015-11-19T15:14:00Z"/>
        </w:rPr>
        <w:pPrChange w:id="1541" w:author="Bhakti Gandhi" w:date="2015-11-19T13:26:00Z">
          <w:pPr/>
        </w:pPrChange>
      </w:pPr>
      <w:ins w:id="1542" w:author="Bhakti Gandhi" w:date="2015-11-19T15:14:00Z">
        <w:r>
          <w:t>Below table shows the Boomi web service calls load that we would be testing:</w:t>
        </w:r>
      </w:ins>
    </w:p>
    <w:tbl>
      <w:tblPr>
        <w:tblpPr w:leftFromText="180" w:rightFromText="180" w:vertAnchor="text" w:horzAnchor="margin" w:tblpY="86"/>
        <w:tblW w:w="449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425"/>
        <w:gridCol w:w="2070"/>
      </w:tblGrid>
      <w:tr w:rsidR="006C6088" w:rsidRPr="006B6877" w14:paraId="3A990055" w14:textId="77777777" w:rsidTr="006C6088">
        <w:trPr>
          <w:cantSplit/>
          <w:trHeight w:val="296"/>
          <w:tblHeader/>
          <w:ins w:id="1543" w:author="Bhakti Gandhi" w:date="2015-11-19T15:14:00Z"/>
        </w:trPr>
        <w:tc>
          <w:tcPr>
            <w:tcW w:w="2425" w:type="dxa"/>
            <w:shd w:val="clear" w:color="auto" w:fill="17365D"/>
          </w:tcPr>
          <w:p w14:paraId="2101064E" w14:textId="77777777" w:rsidR="006C6088" w:rsidRPr="006C6088" w:rsidRDefault="006C6088" w:rsidP="006C6088">
            <w:pPr>
              <w:rPr>
                <w:ins w:id="1544" w:author="Bhakti Gandhi" w:date="2015-11-19T15:14:00Z"/>
              </w:rPr>
            </w:pPr>
            <w:ins w:id="1545" w:author="Bhakti Gandhi" w:date="2015-11-19T15:14:00Z">
              <w:r w:rsidRPr="006C6088">
                <w:t>Threads</w:t>
              </w:r>
            </w:ins>
          </w:p>
        </w:tc>
        <w:tc>
          <w:tcPr>
            <w:tcW w:w="2070" w:type="dxa"/>
            <w:shd w:val="clear" w:color="auto" w:fill="17365D"/>
          </w:tcPr>
          <w:p w14:paraId="3F5BAA17" w14:textId="77777777" w:rsidR="006C6088" w:rsidRPr="006C6088" w:rsidRDefault="006C6088" w:rsidP="006C6088">
            <w:pPr>
              <w:rPr>
                <w:ins w:id="1546" w:author="Bhakti Gandhi" w:date="2015-11-19T15:14:00Z"/>
              </w:rPr>
            </w:pPr>
            <w:ins w:id="1547" w:author="Bhakti Gandhi" w:date="2015-11-19T15:14:00Z">
              <w:r w:rsidRPr="006C6088">
                <w:t>Batch Size</w:t>
              </w:r>
            </w:ins>
          </w:p>
        </w:tc>
      </w:tr>
      <w:tr w:rsidR="006C6088" w:rsidRPr="006B6877" w14:paraId="37519D11" w14:textId="77777777" w:rsidTr="006C6088">
        <w:trPr>
          <w:cantSplit/>
          <w:trHeight w:val="428"/>
          <w:ins w:id="1548" w:author="Bhakti Gandhi" w:date="2015-11-19T15:14:00Z"/>
        </w:trPr>
        <w:tc>
          <w:tcPr>
            <w:tcW w:w="2425" w:type="dxa"/>
            <w:shd w:val="clear" w:color="auto" w:fill="auto"/>
          </w:tcPr>
          <w:p w14:paraId="1AAE9DC4" w14:textId="77777777" w:rsidR="006C6088" w:rsidRPr="006C6088" w:rsidRDefault="006C6088" w:rsidP="006C6088">
            <w:pPr>
              <w:rPr>
                <w:ins w:id="1549" w:author="Bhakti Gandhi" w:date="2015-11-19T15:14:00Z"/>
              </w:rPr>
            </w:pPr>
            <w:ins w:id="1550" w:author="Bhakti Gandhi" w:date="2015-11-19T15:14:00Z">
              <w:r w:rsidRPr="006C6088">
                <w:t>1</w:t>
              </w:r>
            </w:ins>
          </w:p>
        </w:tc>
        <w:tc>
          <w:tcPr>
            <w:tcW w:w="2070" w:type="dxa"/>
          </w:tcPr>
          <w:p w14:paraId="37E7165C" w14:textId="77777777" w:rsidR="006C6088" w:rsidRPr="006C6088" w:rsidRDefault="006C6088" w:rsidP="006C6088">
            <w:pPr>
              <w:rPr>
                <w:ins w:id="1551" w:author="Bhakti Gandhi" w:date="2015-11-19T15:14:00Z"/>
              </w:rPr>
            </w:pPr>
            <w:ins w:id="1552" w:author="Bhakti Gandhi" w:date="2015-11-19T15:14:00Z">
              <w:r w:rsidRPr="006C6088">
                <w:t>1000</w:t>
              </w:r>
            </w:ins>
          </w:p>
        </w:tc>
      </w:tr>
      <w:tr w:rsidR="006C6088" w:rsidRPr="006B6877" w14:paraId="06492E8F" w14:textId="77777777" w:rsidTr="006C6088">
        <w:trPr>
          <w:cantSplit/>
          <w:trHeight w:val="428"/>
          <w:ins w:id="1553" w:author="Bhakti Gandhi" w:date="2015-11-19T15:14:00Z"/>
        </w:trPr>
        <w:tc>
          <w:tcPr>
            <w:tcW w:w="2425" w:type="dxa"/>
            <w:shd w:val="clear" w:color="auto" w:fill="auto"/>
          </w:tcPr>
          <w:p w14:paraId="51036041" w14:textId="77777777" w:rsidR="006C6088" w:rsidRPr="006C6088" w:rsidRDefault="006C6088" w:rsidP="006C6088">
            <w:pPr>
              <w:rPr>
                <w:ins w:id="1554" w:author="Bhakti Gandhi" w:date="2015-11-19T15:14:00Z"/>
              </w:rPr>
            </w:pPr>
            <w:ins w:id="1555" w:author="Bhakti Gandhi" w:date="2015-11-19T15:14:00Z">
              <w:r w:rsidRPr="006C6088">
                <w:t>1</w:t>
              </w:r>
            </w:ins>
          </w:p>
        </w:tc>
        <w:tc>
          <w:tcPr>
            <w:tcW w:w="2070" w:type="dxa"/>
          </w:tcPr>
          <w:p w14:paraId="0990779B" w14:textId="77777777" w:rsidR="006C6088" w:rsidRPr="006C6088" w:rsidRDefault="006C6088" w:rsidP="006C6088">
            <w:pPr>
              <w:rPr>
                <w:ins w:id="1556" w:author="Bhakti Gandhi" w:date="2015-11-19T15:14:00Z"/>
              </w:rPr>
            </w:pPr>
            <w:ins w:id="1557" w:author="Bhakti Gandhi" w:date="2015-11-19T15:14:00Z">
              <w:r w:rsidRPr="006C6088">
                <w:t>5000</w:t>
              </w:r>
            </w:ins>
          </w:p>
        </w:tc>
      </w:tr>
      <w:tr w:rsidR="006C6088" w:rsidRPr="006B6877" w14:paraId="25172F24" w14:textId="77777777" w:rsidTr="006C6088">
        <w:trPr>
          <w:cantSplit/>
          <w:trHeight w:val="428"/>
          <w:ins w:id="1558" w:author="Bhakti Gandhi" w:date="2015-11-19T15:14:00Z"/>
        </w:trPr>
        <w:tc>
          <w:tcPr>
            <w:tcW w:w="2425" w:type="dxa"/>
            <w:shd w:val="clear" w:color="auto" w:fill="auto"/>
          </w:tcPr>
          <w:p w14:paraId="408BCEBC" w14:textId="77777777" w:rsidR="006C6088" w:rsidRPr="006C6088" w:rsidRDefault="006C6088" w:rsidP="006C6088">
            <w:pPr>
              <w:rPr>
                <w:ins w:id="1559" w:author="Bhakti Gandhi" w:date="2015-11-19T15:14:00Z"/>
              </w:rPr>
            </w:pPr>
            <w:ins w:id="1560" w:author="Bhakti Gandhi" w:date="2015-11-19T15:14:00Z">
              <w:r w:rsidRPr="006C6088">
                <w:t>1</w:t>
              </w:r>
            </w:ins>
          </w:p>
        </w:tc>
        <w:tc>
          <w:tcPr>
            <w:tcW w:w="2070" w:type="dxa"/>
          </w:tcPr>
          <w:p w14:paraId="4E86D145" w14:textId="77777777" w:rsidR="006C6088" w:rsidRPr="006C6088" w:rsidRDefault="006C6088" w:rsidP="006C6088">
            <w:pPr>
              <w:rPr>
                <w:ins w:id="1561" w:author="Bhakti Gandhi" w:date="2015-11-19T15:14:00Z"/>
              </w:rPr>
            </w:pPr>
            <w:ins w:id="1562" w:author="Bhakti Gandhi" w:date="2015-11-19T15:14:00Z">
              <w:r w:rsidRPr="006C6088">
                <w:t>10,000</w:t>
              </w:r>
            </w:ins>
          </w:p>
        </w:tc>
      </w:tr>
    </w:tbl>
    <w:p w14:paraId="59795920" w14:textId="77777777" w:rsidR="005A53A6" w:rsidRDefault="005A53A6">
      <w:pPr>
        <w:spacing w:after="200" w:line="276" w:lineRule="auto"/>
        <w:jc w:val="left"/>
        <w:rPr>
          <w:ins w:id="1563" w:author="Bhakti Gandhi" w:date="2015-11-19T15:14:00Z"/>
        </w:rPr>
        <w:pPrChange w:id="1564" w:author="Bhakti Gandhi" w:date="2015-11-19T13:26:00Z">
          <w:pPr/>
        </w:pPrChange>
      </w:pPr>
    </w:p>
    <w:p w14:paraId="07AC0F05" w14:textId="77777777" w:rsidR="005A53A6" w:rsidRDefault="005A53A6">
      <w:pPr>
        <w:spacing w:after="200" w:line="276" w:lineRule="auto"/>
        <w:jc w:val="left"/>
        <w:rPr>
          <w:ins w:id="1565" w:author="Bhakti Gandhi" w:date="2015-11-19T15:14:00Z"/>
        </w:rPr>
        <w:pPrChange w:id="1566" w:author="Bhakti Gandhi" w:date="2015-11-19T13:26:00Z">
          <w:pPr/>
        </w:pPrChange>
      </w:pPr>
    </w:p>
    <w:p w14:paraId="6EC8FA4C" w14:textId="77777777" w:rsidR="005A53A6" w:rsidRDefault="005A53A6">
      <w:pPr>
        <w:spacing w:after="200" w:line="276" w:lineRule="auto"/>
        <w:jc w:val="left"/>
        <w:rPr>
          <w:ins w:id="1567" w:author="Bhakti Gandhi" w:date="2015-11-19T15:14:00Z"/>
        </w:rPr>
        <w:pPrChange w:id="1568" w:author="Bhakti Gandhi" w:date="2015-11-19T13:26:00Z">
          <w:pPr/>
        </w:pPrChange>
      </w:pPr>
    </w:p>
    <w:p w14:paraId="2F371A64" w14:textId="77777777" w:rsidR="005A53A6" w:rsidRDefault="005A53A6">
      <w:pPr>
        <w:spacing w:after="200" w:line="276" w:lineRule="auto"/>
        <w:jc w:val="left"/>
        <w:rPr>
          <w:ins w:id="1569" w:author="Bhakti Gandhi" w:date="2015-11-19T15:14:00Z"/>
        </w:rPr>
        <w:pPrChange w:id="1570" w:author="Bhakti Gandhi" w:date="2015-11-19T13:26:00Z">
          <w:pPr/>
        </w:pPrChange>
      </w:pPr>
    </w:p>
    <w:p w14:paraId="6FFC2DA4" w14:textId="77777777" w:rsidR="005A53A6" w:rsidRDefault="005A53A6">
      <w:pPr>
        <w:spacing w:after="200" w:line="276" w:lineRule="auto"/>
        <w:jc w:val="left"/>
        <w:rPr>
          <w:ins w:id="1571" w:author="Bhakti Gandhi" w:date="2015-11-19T15:14:00Z"/>
        </w:rPr>
        <w:pPrChange w:id="1572" w:author="Bhakti Gandhi" w:date="2015-11-19T13:26:00Z">
          <w:pPr/>
        </w:pPrChange>
      </w:pPr>
    </w:p>
    <w:p w14:paraId="386FD913" w14:textId="77777777" w:rsidR="005A53A6" w:rsidRDefault="005A53A6">
      <w:pPr>
        <w:spacing w:after="200" w:line="276" w:lineRule="auto"/>
        <w:jc w:val="left"/>
        <w:rPr>
          <w:ins w:id="1573" w:author="Bhakti Gandhi" w:date="2015-11-19T15:14:00Z"/>
        </w:rPr>
        <w:pPrChange w:id="1574" w:author="Bhakti Gandhi" w:date="2015-11-19T13:26:00Z">
          <w:pPr/>
        </w:pPrChange>
      </w:pPr>
    </w:p>
    <w:p w14:paraId="35E78857" w14:textId="77777777" w:rsidR="005A53A6" w:rsidRDefault="005A53A6">
      <w:pPr>
        <w:spacing w:after="200" w:line="276" w:lineRule="auto"/>
        <w:jc w:val="left"/>
        <w:rPr>
          <w:ins w:id="1575" w:author="Bhakti Gandhi" w:date="2015-11-19T13:22:00Z"/>
        </w:rPr>
        <w:pPrChange w:id="1576" w:author="Bhakti Gandhi" w:date="2015-11-19T13:26:00Z">
          <w:pPr/>
        </w:pPrChange>
      </w:pPr>
    </w:p>
    <w:p w14:paraId="5FA986AB" w14:textId="5146F5C2" w:rsidR="006423DA" w:rsidRPr="001B4449" w:rsidDel="005A54DE" w:rsidRDefault="006423DA">
      <w:pPr>
        <w:spacing w:after="200" w:line="276" w:lineRule="auto"/>
        <w:jc w:val="left"/>
        <w:rPr>
          <w:del w:id="1577" w:author="Bhakti Gandhi" w:date="2015-11-19T13:22:00Z"/>
        </w:rPr>
        <w:pPrChange w:id="1578" w:author="Bhakti Gandhi" w:date="2015-11-19T13:22:00Z">
          <w:pPr/>
        </w:pPrChange>
      </w:pPr>
    </w:p>
    <w:p w14:paraId="5FA986AC" w14:textId="77777777" w:rsidR="0068481F" w:rsidRDefault="0068481F">
      <w:pPr>
        <w:pStyle w:val="Heading2"/>
      </w:pPr>
      <w:bookmarkStart w:id="1579" w:name="_Toc435533917"/>
      <w:r>
        <w:t>Out of scope components</w:t>
      </w:r>
      <w:bookmarkEnd w:id="1579"/>
    </w:p>
    <w:p w14:paraId="5FA986AD" w14:textId="77777777" w:rsidR="00C32548" w:rsidRPr="00C32548" w:rsidRDefault="00C32548" w:rsidP="00C32548">
      <w:r>
        <w:t>Currently</w:t>
      </w:r>
      <w:ins w:id="1580" w:author="Bhakti Gandhi [2]" w:date="2015-04-06T10:52:00Z">
        <w:r w:rsidR="00D03B7A">
          <w:t xml:space="preserve"> any direct evaluation of these components</w:t>
        </w:r>
      </w:ins>
      <w:r>
        <w:t xml:space="preserve"> </w:t>
      </w:r>
      <w:del w:id="1581" w:author="Bhakti Gandhi [2]" w:date="2015-04-06T10:52:00Z">
        <w:r w:rsidDel="00D03B7A">
          <w:delText xml:space="preserve">these components </w:delText>
        </w:r>
        <w:r w:rsidR="00640C09" w:rsidDel="00D03B7A">
          <w:delText>are</w:delText>
        </w:r>
      </w:del>
      <w:ins w:id="1582" w:author="Bhakti Gandhi [2]" w:date="2015-04-06T10:52:00Z">
        <w:r w:rsidR="00D03B7A">
          <w:t>is</w:t>
        </w:r>
      </w:ins>
      <w:r>
        <w:t xml:space="preserve"> be considered out of scope. </w:t>
      </w:r>
      <w:del w:id="1583" w:author="Bhakti Gandhi [2]" w:date="2015-04-06T10:52:00Z">
        <w:r w:rsidDel="00D61BC7">
          <w:delText>However as testing progresses if they are seen to be the bottleneck, the</w:delText>
        </w:r>
        <w:r w:rsidR="00ED05AA" w:rsidDel="00D61BC7">
          <w:delText>n they would be looked into further.</w:delText>
        </w:r>
      </w:del>
    </w:p>
    <w:tbl>
      <w:tblPr>
        <w:tblW w:w="7071" w:type="dxa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071"/>
      </w:tblGrid>
      <w:tr w:rsidR="00006F2C" w:rsidRPr="006E14C3" w14:paraId="5FA986AF" w14:textId="77777777" w:rsidTr="00693039">
        <w:trPr>
          <w:cantSplit/>
          <w:trHeight w:val="287"/>
          <w:tblHeader/>
        </w:trPr>
        <w:tc>
          <w:tcPr>
            <w:tcW w:w="7071" w:type="dxa"/>
            <w:shd w:val="clear" w:color="auto" w:fill="17365D"/>
          </w:tcPr>
          <w:p w14:paraId="5FA986AE" w14:textId="77777777" w:rsidR="00006F2C" w:rsidRPr="004C3633" w:rsidRDefault="00006F2C">
            <w:pPr>
              <w:pStyle w:val="NormalCenter"/>
              <w:pPrChange w:id="1584" w:author="Bhakti Gandhi [2]" w:date="2015-04-06T11:13:00Z">
                <w:pPr/>
              </w:pPrChange>
            </w:pPr>
            <w:r w:rsidRPr="004C3633">
              <w:t>Component</w:t>
            </w:r>
          </w:p>
        </w:tc>
      </w:tr>
      <w:tr w:rsidR="00006F2C" w:rsidRPr="006E14C3" w14:paraId="5FA986B1" w14:textId="77777777" w:rsidTr="008E17FD">
        <w:trPr>
          <w:cantSplit/>
          <w:trHeight w:val="296"/>
        </w:trPr>
        <w:tc>
          <w:tcPr>
            <w:tcW w:w="7071" w:type="dxa"/>
            <w:shd w:val="clear" w:color="auto" w:fill="auto"/>
          </w:tcPr>
          <w:p w14:paraId="5FA986B0" w14:textId="4747EE6D" w:rsidR="00006F2C" w:rsidRPr="004C3633" w:rsidRDefault="0026515E" w:rsidP="00E02DE0">
            <w:r>
              <w:t>Puls</w:t>
            </w:r>
            <w:ins w:id="1585" w:author="Bhakti Gandhi [2]" w:date="2015-03-19T10:00:00Z">
              <w:r w:rsidR="00A01315">
                <w:t>e</w:t>
              </w:r>
            </w:ins>
            <w:ins w:id="1586" w:author="Bhakti Gandhi" w:date="2015-11-19T13:18:00Z">
              <w:r w:rsidR="009B38F1">
                <w:t xml:space="preserve"> application and SP</w:t>
              </w:r>
            </w:ins>
            <w:del w:id="1587" w:author="Bhakti Gandhi [2]" w:date="2015-03-19T10:00:00Z">
              <w:r w:rsidDel="00A01315">
                <w:delText>e</w:delText>
              </w:r>
            </w:del>
          </w:p>
        </w:tc>
      </w:tr>
      <w:tr w:rsidR="00006F2C" w:rsidRPr="006E14C3" w14:paraId="5FA986B3" w14:textId="77777777" w:rsidTr="00E02DE0">
        <w:trPr>
          <w:cantSplit/>
          <w:trHeight w:val="422"/>
        </w:trPr>
        <w:tc>
          <w:tcPr>
            <w:tcW w:w="7071" w:type="dxa"/>
            <w:shd w:val="clear" w:color="auto" w:fill="auto"/>
          </w:tcPr>
          <w:p w14:paraId="5FA986B2" w14:textId="01928526" w:rsidR="00006F2C" w:rsidRDefault="0026515E" w:rsidP="00E02DE0">
            <w:r>
              <w:t>Iframe</w:t>
            </w:r>
            <w:ins w:id="1588" w:author="Bhakti Gandhi [2]" w:date="2015-03-19T10:00:00Z">
              <w:r w:rsidR="00A01315">
                <w:t>s</w:t>
              </w:r>
            </w:ins>
            <w:ins w:id="1589" w:author="Bhakti Gandhi" w:date="2015-11-19T13:18:00Z">
              <w:r w:rsidR="009B38F1">
                <w:t xml:space="preserve"> application and SP</w:t>
              </w:r>
            </w:ins>
            <w:del w:id="1590" w:author="Bhakti Gandhi [2]" w:date="2015-03-19T10:00:00Z">
              <w:r w:rsidDel="00A01315">
                <w:delText>s</w:delText>
              </w:r>
            </w:del>
          </w:p>
        </w:tc>
      </w:tr>
      <w:tr w:rsidR="0026515E" w:rsidRPr="006E14C3" w:rsidDel="000A145F" w14:paraId="5FA986B5" w14:textId="0D5AB3CB" w:rsidTr="00E02DE0">
        <w:trPr>
          <w:cantSplit/>
          <w:trHeight w:val="422"/>
          <w:del w:id="1591" w:author="Bhakti Gandhi" w:date="2015-11-17T11:23:00Z"/>
        </w:trPr>
        <w:tc>
          <w:tcPr>
            <w:tcW w:w="7071" w:type="dxa"/>
            <w:shd w:val="clear" w:color="auto" w:fill="auto"/>
          </w:tcPr>
          <w:p w14:paraId="5FA986B4" w14:textId="50C76AD8" w:rsidR="0026515E" w:rsidDel="000A145F" w:rsidRDefault="0026515E" w:rsidP="00E02DE0">
            <w:pPr>
              <w:rPr>
                <w:del w:id="1592" w:author="Bhakti Gandhi" w:date="2015-11-17T11:23:00Z"/>
              </w:rPr>
            </w:pPr>
            <w:del w:id="1593" w:author="Bhakti Gandhi" w:date="2015-11-17T11:23:00Z">
              <w:r w:rsidDel="000A145F">
                <w:delText>Boom</w:delText>
              </w:r>
            </w:del>
            <w:ins w:id="1594" w:author="Bhakti Gandhi [2]" w:date="2015-03-19T10:00:00Z">
              <w:del w:id="1595" w:author="Bhakti Gandhi" w:date="2015-11-17T11:23:00Z">
                <w:r w:rsidR="00A01315" w:rsidDel="000A145F">
                  <w:delText>i</w:delText>
                </w:r>
              </w:del>
            </w:ins>
            <w:del w:id="1596" w:author="Bhakti Gandhi" w:date="2015-11-17T11:23:00Z">
              <w:r w:rsidDel="000A145F">
                <w:delText>i</w:delText>
              </w:r>
            </w:del>
          </w:p>
        </w:tc>
      </w:tr>
      <w:tr w:rsidR="0026515E" w:rsidRPr="006E14C3" w14:paraId="5FA986B7" w14:textId="77777777" w:rsidTr="00E02DE0">
        <w:trPr>
          <w:cantSplit/>
          <w:trHeight w:val="422"/>
        </w:trPr>
        <w:tc>
          <w:tcPr>
            <w:tcW w:w="7071" w:type="dxa"/>
            <w:shd w:val="clear" w:color="auto" w:fill="auto"/>
          </w:tcPr>
          <w:p w14:paraId="5FA986B6" w14:textId="77777777" w:rsidR="0026515E" w:rsidRDefault="0026515E" w:rsidP="00E02DE0">
            <w:r>
              <w:t>Commis</w:t>
            </w:r>
            <w:ins w:id="1597" w:author="Bhakti Gandhi [2]" w:date="2015-03-20T10:44:00Z">
              <w:r w:rsidR="00707240">
                <w:t>s</w:t>
              </w:r>
            </w:ins>
            <w:r>
              <w:t>ions Engin</w:t>
            </w:r>
            <w:ins w:id="1598" w:author="Bhakti Gandhi [2]" w:date="2015-03-19T10:41:00Z">
              <w:r w:rsidR="00547DE4">
                <w:t>e</w:t>
              </w:r>
            </w:ins>
            <w:del w:id="1599" w:author="Bhakti Gandhi [2]" w:date="2015-03-19T10:41:00Z">
              <w:r w:rsidDel="00547DE4">
                <w:delText>e</w:delText>
              </w:r>
            </w:del>
          </w:p>
        </w:tc>
      </w:tr>
      <w:tr w:rsidR="000A145F" w:rsidRPr="006E14C3" w14:paraId="2C263833" w14:textId="77777777" w:rsidTr="00E02DE0">
        <w:trPr>
          <w:cantSplit/>
          <w:trHeight w:val="422"/>
          <w:ins w:id="1600" w:author="Bhakti Gandhi" w:date="2015-11-17T11:24:00Z"/>
        </w:trPr>
        <w:tc>
          <w:tcPr>
            <w:tcW w:w="7071" w:type="dxa"/>
            <w:shd w:val="clear" w:color="auto" w:fill="auto"/>
          </w:tcPr>
          <w:p w14:paraId="00FE0584" w14:textId="50500AB3" w:rsidR="000A145F" w:rsidRDefault="000A145F" w:rsidP="00E02DE0">
            <w:pPr>
              <w:rPr>
                <w:ins w:id="1601" w:author="Bhakti Gandhi" w:date="2015-11-17T11:24:00Z"/>
              </w:rPr>
            </w:pPr>
            <w:ins w:id="1602" w:author="Bhakti Gandhi" w:date="2015-11-17T11:24:00Z">
              <w:r>
                <w:t>Cscockpit</w:t>
              </w:r>
            </w:ins>
            <w:ins w:id="1603" w:author="Bhakti Gandhi" w:date="2015-11-19T13:18:00Z">
              <w:r w:rsidR="009B38F1">
                <w:t xml:space="preserve"> application and SP</w:t>
              </w:r>
            </w:ins>
          </w:p>
        </w:tc>
      </w:tr>
      <w:tr w:rsidR="009B38F1" w:rsidRPr="006E14C3" w14:paraId="6E8EA2B4" w14:textId="77777777" w:rsidTr="00E02DE0">
        <w:trPr>
          <w:cantSplit/>
          <w:trHeight w:val="422"/>
          <w:ins w:id="1604" w:author="Bhakti Gandhi" w:date="2015-11-19T13:18:00Z"/>
        </w:trPr>
        <w:tc>
          <w:tcPr>
            <w:tcW w:w="7071" w:type="dxa"/>
            <w:shd w:val="clear" w:color="auto" w:fill="auto"/>
          </w:tcPr>
          <w:p w14:paraId="76C13EAE" w14:textId="7104B937" w:rsidR="009B38F1" w:rsidRDefault="009B38F1" w:rsidP="00E02DE0">
            <w:pPr>
              <w:rPr>
                <w:ins w:id="1605" w:author="Bhakti Gandhi" w:date="2015-11-19T13:18:00Z"/>
              </w:rPr>
            </w:pPr>
            <w:ins w:id="1606" w:author="Bhakti Gandhi" w:date="2015-11-19T13:18:00Z">
              <w:r>
                <w:t>Boomi application</w:t>
              </w:r>
            </w:ins>
          </w:p>
        </w:tc>
      </w:tr>
      <w:tr w:rsidR="0016410D" w:rsidRPr="006E14C3" w:rsidDel="000A145F" w14:paraId="5FA986B9" w14:textId="1EAE55A8" w:rsidTr="00E02DE0">
        <w:trPr>
          <w:cantSplit/>
          <w:trHeight w:val="422"/>
          <w:ins w:id="1607" w:author="Bhakti Gandhi [2]" w:date="2015-05-15T16:15:00Z"/>
          <w:del w:id="1608" w:author="Bhakti Gandhi" w:date="2015-11-17T11:23:00Z"/>
        </w:trPr>
        <w:tc>
          <w:tcPr>
            <w:tcW w:w="7071" w:type="dxa"/>
            <w:shd w:val="clear" w:color="auto" w:fill="auto"/>
          </w:tcPr>
          <w:p w14:paraId="5FA986B8" w14:textId="5FA02B69" w:rsidR="0016410D" w:rsidDel="000A145F" w:rsidRDefault="0016410D" w:rsidP="00E02DE0">
            <w:pPr>
              <w:rPr>
                <w:ins w:id="1609" w:author="Bhakti Gandhi [2]" w:date="2015-05-15T16:15:00Z"/>
                <w:del w:id="1610" w:author="Bhakti Gandhi" w:date="2015-11-17T11:23:00Z"/>
              </w:rPr>
            </w:pPr>
            <w:ins w:id="1611" w:author="Bhakti Gandhi [2]" w:date="2015-05-15T16:15:00Z">
              <w:del w:id="1612" w:author="Bhakti Gandhi" w:date="2015-11-17T11:23:00Z">
                <w:r w:rsidDel="000A145F">
                  <w:delText>EIS</w:delText>
                </w:r>
              </w:del>
            </w:ins>
          </w:p>
        </w:tc>
      </w:tr>
      <w:tr w:rsidR="0016410D" w:rsidRPr="006E14C3" w:rsidDel="000A145F" w14:paraId="5FA986BB" w14:textId="22A5BCEE" w:rsidTr="00E02DE0">
        <w:trPr>
          <w:cantSplit/>
          <w:trHeight w:val="422"/>
          <w:ins w:id="1613" w:author="Bhakti Gandhi [2]" w:date="2015-05-15T16:15:00Z"/>
          <w:del w:id="1614" w:author="Bhakti Gandhi" w:date="2015-11-17T11:23:00Z"/>
        </w:trPr>
        <w:tc>
          <w:tcPr>
            <w:tcW w:w="7071" w:type="dxa"/>
            <w:shd w:val="clear" w:color="auto" w:fill="auto"/>
          </w:tcPr>
          <w:p w14:paraId="5FA986BA" w14:textId="4DAA8B10" w:rsidR="0016410D" w:rsidDel="000A145F" w:rsidRDefault="0016410D" w:rsidP="00E02DE0">
            <w:pPr>
              <w:rPr>
                <w:ins w:id="1615" w:author="Bhakti Gandhi [2]" w:date="2015-05-15T16:15:00Z"/>
                <w:del w:id="1616" w:author="Bhakti Gandhi" w:date="2015-11-17T11:23:00Z"/>
              </w:rPr>
            </w:pPr>
            <w:ins w:id="1617" w:author="Bhakti Gandhi [2]" w:date="2015-05-15T16:16:00Z">
              <w:del w:id="1618" w:author="Bhakti Gandhi" w:date="2015-11-17T11:23:00Z">
                <w:r w:rsidDel="000A145F">
                  <w:delText>DB</w:delText>
                </w:r>
              </w:del>
            </w:ins>
          </w:p>
        </w:tc>
      </w:tr>
      <w:tr w:rsidR="0026515E" w:rsidRPr="006E14C3" w:rsidDel="00547DE4" w14:paraId="5FA986BD" w14:textId="77777777" w:rsidTr="00E02DE0">
        <w:trPr>
          <w:cantSplit/>
          <w:trHeight w:val="422"/>
          <w:del w:id="1619" w:author="Bhakti Gandhi [2]" w:date="2015-03-19T10:41:00Z"/>
        </w:trPr>
        <w:tc>
          <w:tcPr>
            <w:tcW w:w="7071" w:type="dxa"/>
            <w:shd w:val="clear" w:color="auto" w:fill="auto"/>
          </w:tcPr>
          <w:p w14:paraId="5FA986BC" w14:textId="77777777" w:rsidR="0026515E" w:rsidDel="00547DE4" w:rsidRDefault="0068660B" w:rsidP="00E02DE0">
            <w:pPr>
              <w:rPr>
                <w:del w:id="1620" w:author="Bhakti Gandhi [2]" w:date="2015-03-19T10:41:00Z"/>
              </w:rPr>
            </w:pPr>
            <w:del w:id="1621" w:author="Bhakti Gandhi [2]" w:date="2015-03-19T10:41:00Z">
              <w:r w:rsidDel="00547DE4">
                <w:delText>Hybris DB</w:delText>
              </w:r>
            </w:del>
          </w:p>
        </w:tc>
      </w:tr>
    </w:tbl>
    <w:p w14:paraId="5FA986BE" w14:textId="77777777" w:rsidR="00006F2C" w:rsidRPr="00006F2C" w:rsidRDefault="00006F2C" w:rsidP="00006F2C"/>
    <w:p w14:paraId="5FA986BF" w14:textId="77777777" w:rsidR="00BD15FC" w:rsidRDefault="00BD15FC" w:rsidP="00BD15FC">
      <w:pPr>
        <w:pStyle w:val="Heading2"/>
      </w:pPr>
      <w:r>
        <w:t xml:space="preserve"> </w:t>
      </w:r>
      <w:bookmarkStart w:id="1622" w:name="_Toc435533918"/>
      <w:r>
        <w:t>Risks, Assumptions, Issues and Dependencies</w:t>
      </w:r>
      <w:bookmarkEnd w:id="1622"/>
    </w:p>
    <w:p w14:paraId="5FA986C0" w14:textId="77777777" w:rsidR="0027307A" w:rsidRDefault="0027307A" w:rsidP="0027307A">
      <w:pPr>
        <w:pStyle w:val="Heading3"/>
      </w:pPr>
      <w:bookmarkStart w:id="1623" w:name="_Toc435533919"/>
      <w:r>
        <w:t>Issues</w:t>
      </w:r>
      <w:bookmarkEnd w:id="1623"/>
    </w:p>
    <w:tbl>
      <w:tblPr>
        <w:tblW w:w="8979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25"/>
        <w:gridCol w:w="2709"/>
        <w:gridCol w:w="987"/>
        <w:gridCol w:w="2926"/>
        <w:gridCol w:w="1732"/>
      </w:tblGrid>
      <w:tr w:rsidR="0027307A" w:rsidRPr="006E14C3" w14:paraId="5FA986C6" w14:textId="77777777" w:rsidTr="00693039">
        <w:trPr>
          <w:cantSplit/>
          <w:trHeight w:val="467"/>
          <w:tblHeader/>
          <w:jc w:val="center"/>
        </w:trPr>
        <w:tc>
          <w:tcPr>
            <w:tcW w:w="625" w:type="dxa"/>
            <w:shd w:val="clear" w:color="auto" w:fill="17365D"/>
          </w:tcPr>
          <w:p w14:paraId="5FA986C1" w14:textId="77777777" w:rsidR="0027307A" w:rsidRPr="0027307A" w:rsidRDefault="0027307A">
            <w:pPr>
              <w:pStyle w:val="NormalCenter"/>
              <w:pPrChange w:id="1624" w:author="Bhakti Gandhi [2]" w:date="2015-04-06T11:14:00Z">
                <w:pPr/>
              </w:pPrChange>
            </w:pPr>
            <w:r w:rsidRPr="0027307A">
              <w:t>No</w:t>
            </w:r>
            <w:r w:rsidR="00D41FDA">
              <w:t>.</w:t>
            </w:r>
          </w:p>
        </w:tc>
        <w:tc>
          <w:tcPr>
            <w:tcW w:w="2709" w:type="dxa"/>
            <w:shd w:val="clear" w:color="auto" w:fill="17365D"/>
          </w:tcPr>
          <w:p w14:paraId="5FA986C2" w14:textId="77777777" w:rsidR="0027307A" w:rsidRPr="0027307A" w:rsidRDefault="0027307A">
            <w:pPr>
              <w:pStyle w:val="NormalCenter"/>
              <w:pPrChange w:id="1625" w:author="Bhakti Gandhi [2]" w:date="2015-04-06T11:14:00Z">
                <w:pPr/>
              </w:pPrChange>
            </w:pPr>
            <w:r w:rsidRPr="0027307A">
              <w:t>Issue</w:t>
            </w:r>
          </w:p>
        </w:tc>
        <w:tc>
          <w:tcPr>
            <w:tcW w:w="987" w:type="dxa"/>
            <w:shd w:val="clear" w:color="auto" w:fill="17365D"/>
          </w:tcPr>
          <w:p w14:paraId="5FA986C3" w14:textId="77777777" w:rsidR="0027307A" w:rsidRPr="0027307A" w:rsidRDefault="0027307A">
            <w:pPr>
              <w:pStyle w:val="NormalCenter"/>
              <w:pPrChange w:id="1626" w:author="Bhakti Gandhi [2]" w:date="2015-04-06T11:14:00Z">
                <w:pPr/>
              </w:pPrChange>
            </w:pPr>
            <w:r w:rsidRPr="0027307A">
              <w:t>Impact</w:t>
            </w:r>
          </w:p>
        </w:tc>
        <w:tc>
          <w:tcPr>
            <w:tcW w:w="2926" w:type="dxa"/>
            <w:shd w:val="clear" w:color="auto" w:fill="17365D"/>
          </w:tcPr>
          <w:p w14:paraId="5FA986C4" w14:textId="77777777" w:rsidR="0027307A" w:rsidRPr="0027307A" w:rsidRDefault="0027307A">
            <w:pPr>
              <w:pStyle w:val="NormalCenter"/>
              <w:pPrChange w:id="1627" w:author="Bhakti Gandhi [2]" w:date="2015-04-06T11:14:00Z">
                <w:pPr/>
              </w:pPrChange>
            </w:pPr>
            <w:r w:rsidRPr="0027307A">
              <w:t>Mitigation</w:t>
            </w:r>
          </w:p>
        </w:tc>
        <w:tc>
          <w:tcPr>
            <w:tcW w:w="1732" w:type="dxa"/>
            <w:shd w:val="clear" w:color="auto" w:fill="17365D"/>
          </w:tcPr>
          <w:p w14:paraId="5FA986C5" w14:textId="77777777" w:rsidR="0027307A" w:rsidRPr="0027307A" w:rsidRDefault="0027307A">
            <w:pPr>
              <w:pStyle w:val="NormalCenter"/>
              <w:pPrChange w:id="1628" w:author="Bhakti Gandhi [2]" w:date="2015-04-06T11:14:00Z">
                <w:pPr/>
              </w:pPrChange>
            </w:pPr>
            <w:r w:rsidRPr="0027307A">
              <w:t>Owner</w:t>
            </w:r>
          </w:p>
        </w:tc>
      </w:tr>
      <w:tr w:rsidR="0027307A" w:rsidRPr="006E14C3" w14:paraId="5FA986CC" w14:textId="77777777" w:rsidTr="00693039">
        <w:trPr>
          <w:cantSplit/>
          <w:trHeight w:val="1304"/>
          <w:jc w:val="center"/>
        </w:trPr>
        <w:tc>
          <w:tcPr>
            <w:tcW w:w="625" w:type="dxa"/>
            <w:shd w:val="clear" w:color="auto" w:fill="auto"/>
          </w:tcPr>
          <w:p w14:paraId="5FA986C7" w14:textId="77777777" w:rsidR="0027307A" w:rsidRPr="0027307A" w:rsidRDefault="0027307A" w:rsidP="0027307A">
            <w:r w:rsidRPr="0027307A">
              <w:t>1</w:t>
            </w:r>
          </w:p>
        </w:tc>
        <w:tc>
          <w:tcPr>
            <w:tcW w:w="2709" w:type="dxa"/>
          </w:tcPr>
          <w:p w14:paraId="5FA986C8" w14:textId="77777777" w:rsidR="0027307A" w:rsidRPr="006E14C3" w:rsidRDefault="00693039" w:rsidP="004D35A4">
            <w:r>
              <w:t xml:space="preserve">Dedicated </w:t>
            </w:r>
            <w:r w:rsidR="004D35A4">
              <w:t xml:space="preserve">test environment will be made available </w:t>
            </w:r>
          </w:p>
        </w:tc>
        <w:tc>
          <w:tcPr>
            <w:tcW w:w="987" w:type="dxa"/>
          </w:tcPr>
          <w:p w14:paraId="5FA986C9" w14:textId="77777777" w:rsidR="0027307A" w:rsidRPr="006E14C3" w:rsidRDefault="004D35A4" w:rsidP="003C187A">
            <w:r>
              <w:t>High</w:t>
            </w:r>
          </w:p>
        </w:tc>
        <w:tc>
          <w:tcPr>
            <w:tcW w:w="2926" w:type="dxa"/>
          </w:tcPr>
          <w:p w14:paraId="5FA986CA" w14:textId="77777777" w:rsidR="0027307A" w:rsidRPr="006E14C3" w:rsidRDefault="007F0842" w:rsidP="0027307A">
            <w:r>
              <w:t xml:space="preserve">Test executions should be planned before and in case of unplanned executions </w:t>
            </w:r>
            <w:r w:rsidR="00DD6FD8">
              <w:t>at least</w:t>
            </w:r>
            <w:r>
              <w:t xml:space="preserve"> prior communication should be made to isolate the test environment.</w:t>
            </w:r>
          </w:p>
        </w:tc>
        <w:tc>
          <w:tcPr>
            <w:tcW w:w="1732" w:type="dxa"/>
          </w:tcPr>
          <w:p w14:paraId="5FA986CB" w14:textId="77777777" w:rsidR="0027307A" w:rsidRPr="006E14C3" w:rsidRDefault="0027307A" w:rsidP="0027307A">
            <w:r>
              <w:t>None</w:t>
            </w:r>
          </w:p>
        </w:tc>
      </w:tr>
    </w:tbl>
    <w:p w14:paraId="5FA986CD" w14:textId="77777777" w:rsidR="0027307A" w:rsidRPr="0027307A" w:rsidRDefault="0027307A" w:rsidP="00D41FDA">
      <w:pPr>
        <w:spacing w:after="200" w:line="276" w:lineRule="auto"/>
        <w:jc w:val="left"/>
      </w:pPr>
    </w:p>
    <w:p w14:paraId="5FA986CE" w14:textId="77777777" w:rsidR="0027307A" w:rsidRDefault="00DC7043" w:rsidP="0027307A">
      <w:pPr>
        <w:pStyle w:val="Heading3"/>
      </w:pPr>
      <w:bookmarkStart w:id="1629" w:name="_Toc435533920"/>
      <w:r>
        <w:t>Risks</w:t>
      </w:r>
      <w:bookmarkEnd w:id="1629"/>
    </w:p>
    <w:tbl>
      <w:tblPr>
        <w:tblW w:w="9193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625"/>
        <w:gridCol w:w="2243"/>
        <w:gridCol w:w="1357"/>
        <w:gridCol w:w="2178"/>
        <w:gridCol w:w="2790"/>
      </w:tblGrid>
      <w:tr w:rsidR="0027307A" w:rsidRPr="006E14C3" w14:paraId="5FA986D4" w14:textId="77777777" w:rsidTr="00524BC9">
        <w:trPr>
          <w:cantSplit/>
          <w:trHeight w:val="296"/>
          <w:tblHeader/>
          <w:jc w:val="center"/>
        </w:trPr>
        <w:tc>
          <w:tcPr>
            <w:tcW w:w="625" w:type="dxa"/>
            <w:shd w:val="clear" w:color="auto" w:fill="17365D"/>
          </w:tcPr>
          <w:p w14:paraId="5FA986CF" w14:textId="77777777" w:rsidR="0027307A" w:rsidRPr="0027307A" w:rsidRDefault="0027307A">
            <w:pPr>
              <w:pStyle w:val="NormalCenter"/>
              <w:pPrChange w:id="1630" w:author="Bhakti Gandhi [2]" w:date="2015-04-06T11:14:00Z">
                <w:pPr/>
              </w:pPrChange>
            </w:pPr>
            <w:r w:rsidRPr="0027307A">
              <w:t>No.</w:t>
            </w:r>
          </w:p>
        </w:tc>
        <w:tc>
          <w:tcPr>
            <w:tcW w:w="2243" w:type="dxa"/>
            <w:shd w:val="clear" w:color="auto" w:fill="17365D"/>
          </w:tcPr>
          <w:p w14:paraId="5FA986D0" w14:textId="77777777" w:rsidR="0027307A" w:rsidRPr="0027307A" w:rsidRDefault="0027307A">
            <w:pPr>
              <w:pStyle w:val="NormalCenter"/>
              <w:pPrChange w:id="1631" w:author="Bhakti Gandhi [2]" w:date="2015-04-06T11:14:00Z">
                <w:pPr/>
              </w:pPrChange>
            </w:pPr>
            <w:r w:rsidRPr="0027307A">
              <w:t>Risk</w:t>
            </w:r>
          </w:p>
        </w:tc>
        <w:tc>
          <w:tcPr>
            <w:tcW w:w="1357" w:type="dxa"/>
            <w:shd w:val="clear" w:color="auto" w:fill="17365D"/>
          </w:tcPr>
          <w:p w14:paraId="5FA986D1" w14:textId="77777777" w:rsidR="0027307A" w:rsidRPr="0027307A" w:rsidRDefault="0027307A">
            <w:pPr>
              <w:pStyle w:val="NormalCenter"/>
              <w:pPrChange w:id="1632" w:author="Bhakti Gandhi [2]" w:date="2015-04-06T11:14:00Z">
                <w:pPr/>
              </w:pPrChange>
            </w:pPr>
            <w:r w:rsidRPr="0027307A">
              <w:t>Likelihood</w:t>
            </w:r>
          </w:p>
        </w:tc>
        <w:tc>
          <w:tcPr>
            <w:tcW w:w="2178" w:type="dxa"/>
            <w:shd w:val="clear" w:color="auto" w:fill="17365D"/>
          </w:tcPr>
          <w:p w14:paraId="5FA986D2" w14:textId="77777777" w:rsidR="0027307A" w:rsidRPr="0027307A" w:rsidRDefault="0027307A">
            <w:pPr>
              <w:pStyle w:val="NormalCenter"/>
              <w:pPrChange w:id="1633" w:author="Bhakti Gandhi [2]" w:date="2015-04-06T11:14:00Z">
                <w:pPr/>
              </w:pPrChange>
            </w:pPr>
            <w:r w:rsidRPr="0027307A">
              <w:t>Impact</w:t>
            </w:r>
          </w:p>
        </w:tc>
        <w:tc>
          <w:tcPr>
            <w:tcW w:w="2790" w:type="dxa"/>
            <w:shd w:val="clear" w:color="auto" w:fill="17365D"/>
          </w:tcPr>
          <w:p w14:paraId="5FA986D3" w14:textId="77777777" w:rsidR="0027307A" w:rsidRPr="0027307A" w:rsidRDefault="004F66FC">
            <w:pPr>
              <w:pStyle w:val="NormalCenter"/>
              <w:pPrChange w:id="1634" w:author="Bhakti Gandhi [2]" w:date="2015-04-06T11:14:00Z">
                <w:pPr/>
              </w:pPrChange>
            </w:pPr>
            <w:r>
              <w:t>Mitigation</w:t>
            </w:r>
          </w:p>
        </w:tc>
      </w:tr>
      <w:tr w:rsidR="0027307A" w:rsidRPr="006E14C3" w14:paraId="5FA986DA" w14:textId="77777777" w:rsidTr="00D41FDA">
        <w:trPr>
          <w:cantSplit/>
          <w:trHeight w:val="1721"/>
          <w:jc w:val="center"/>
        </w:trPr>
        <w:tc>
          <w:tcPr>
            <w:tcW w:w="625" w:type="dxa"/>
            <w:shd w:val="clear" w:color="auto" w:fill="auto"/>
          </w:tcPr>
          <w:p w14:paraId="5FA986D5" w14:textId="77777777" w:rsidR="0027307A" w:rsidRPr="0027307A" w:rsidRDefault="00D41FDA" w:rsidP="0027307A">
            <w:r>
              <w:t>1</w:t>
            </w:r>
          </w:p>
        </w:tc>
        <w:tc>
          <w:tcPr>
            <w:tcW w:w="2243" w:type="dxa"/>
          </w:tcPr>
          <w:p w14:paraId="5FA986D6" w14:textId="77777777" w:rsidR="0027307A" w:rsidRPr="0027307A" w:rsidRDefault="0027307A" w:rsidP="0027307A">
            <w:r w:rsidRPr="0027307A">
              <w:t xml:space="preserve">Insufficient resources available for support during </w:t>
            </w:r>
            <w:r w:rsidR="00DC7043">
              <w:t>testing</w:t>
            </w:r>
          </w:p>
        </w:tc>
        <w:tc>
          <w:tcPr>
            <w:tcW w:w="1357" w:type="dxa"/>
          </w:tcPr>
          <w:p w14:paraId="5FA986D7" w14:textId="77777777" w:rsidR="0027307A" w:rsidRPr="0027307A" w:rsidRDefault="003A5760" w:rsidP="0027307A">
            <w:r>
              <w:t>High</w:t>
            </w:r>
          </w:p>
        </w:tc>
        <w:tc>
          <w:tcPr>
            <w:tcW w:w="2178" w:type="dxa"/>
          </w:tcPr>
          <w:p w14:paraId="5FA986D8" w14:textId="77777777" w:rsidR="0027307A" w:rsidRPr="0027307A" w:rsidRDefault="0027307A" w:rsidP="0027307A">
            <w:r w:rsidRPr="0027307A">
              <w:t>High – Lack of support will impact our ability to h</w:t>
            </w:r>
            <w:r w:rsidR="00DC7043">
              <w:t>i</w:t>
            </w:r>
            <w:r w:rsidRPr="0027307A">
              <w:t>t the milestones in the project plan.</w:t>
            </w:r>
          </w:p>
        </w:tc>
        <w:tc>
          <w:tcPr>
            <w:tcW w:w="2790" w:type="dxa"/>
          </w:tcPr>
          <w:p w14:paraId="5FA986D9" w14:textId="77777777" w:rsidR="0027307A" w:rsidRPr="0027307A" w:rsidRDefault="0027307A" w:rsidP="007F0842">
            <w:r w:rsidRPr="0027307A">
              <w:t xml:space="preserve">The project must arrange appropriate resources. Support required includes </w:t>
            </w:r>
            <w:r w:rsidR="007F0842">
              <w:t>system administrators</w:t>
            </w:r>
            <w:r w:rsidRPr="0027307A">
              <w:t xml:space="preserve">, </w:t>
            </w:r>
            <w:r w:rsidR="007F0842">
              <w:t>domain experts</w:t>
            </w:r>
            <w:r w:rsidR="00EE38D3">
              <w:t xml:space="preserve">, Environment support </w:t>
            </w:r>
            <w:r w:rsidR="00DD6FD8">
              <w:t>etc.</w:t>
            </w:r>
          </w:p>
        </w:tc>
      </w:tr>
      <w:tr w:rsidR="00A76292" w:rsidRPr="006E14C3" w14:paraId="5FA986E0" w14:textId="77777777" w:rsidTr="00D41FDA">
        <w:trPr>
          <w:cantSplit/>
          <w:trHeight w:val="1721"/>
          <w:jc w:val="center"/>
        </w:trPr>
        <w:tc>
          <w:tcPr>
            <w:tcW w:w="625" w:type="dxa"/>
            <w:shd w:val="clear" w:color="auto" w:fill="auto"/>
          </w:tcPr>
          <w:p w14:paraId="5FA986DB" w14:textId="77777777" w:rsidR="00A76292" w:rsidRDefault="00A76292" w:rsidP="0027307A">
            <w:r>
              <w:lastRenderedPageBreak/>
              <w:t>2</w:t>
            </w:r>
          </w:p>
        </w:tc>
        <w:tc>
          <w:tcPr>
            <w:tcW w:w="2243" w:type="dxa"/>
          </w:tcPr>
          <w:p w14:paraId="5FA986DC" w14:textId="77777777" w:rsidR="00A76292" w:rsidRPr="0027307A" w:rsidRDefault="00A76292" w:rsidP="0027307A">
            <w:r>
              <w:t>Third party bugs</w:t>
            </w:r>
          </w:p>
        </w:tc>
        <w:tc>
          <w:tcPr>
            <w:tcW w:w="1357" w:type="dxa"/>
          </w:tcPr>
          <w:p w14:paraId="5FA986DD" w14:textId="77777777" w:rsidR="00A76292" w:rsidRPr="0027307A" w:rsidRDefault="00A76292" w:rsidP="0027307A">
            <w:r>
              <w:t>Medium</w:t>
            </w:r>
          </w:p>
        </w:tc>
        <w:tc>
          <w:tcPr>
            <w:tcW w:w="2178" w:type="dxa"/>
          </w:tcPr>
          <w:p w14:paraId="5FA986DE" w14:textId="77777777" w:rsidR="00A76292" w:rsidRPr="0027307A" w:rsidRDefault="00A76292" w:rsidP="00A76292">
            <w:r>
              <w:t xml:space="preserve">High - Delay in response from third party for bugs will impact the testing schedule and milestone in the project plan </w:t>
            </w:r>
          </w:p>
        </w:tc>
        <w:tc>
          <w:tcPr>
            <w:tcW w:w="2790" w:type="dxa"/>
          </w:tcPr>
          <w:p w14:paraId="5FA986DF" w14:textId="77777777" w:rsidR="00A76292" w:rsidRPr="0027307A" w:rsidRDefault="00A76292" w:rsidP="007F0842">
            <w:r>
              <w:t>The project must arrange third party support.</w:t>
            </w:r>
          </w:p>
        </w:tc>
      </w:tr>
      <w:tr w:rsidR="00A76292" w:rsidRPr="006E14C3" w14:paraId="5FA986E6" w14:textId="77777777" w:rsidTr="00D41FDA">
        <w:trPr>
          <w:cantSplit/>
          <w:trHeight w:val="1721"/>
          <w:jc w:val="center"/>
        </w:trPr>
        <w:tc>
          <w:tcPr>
            <w:tcW w:w="625" w:type="dxa"/>
            <w:shd w:val="clear" w:color="auto" w:fill="auto"/>
          </w:tcPr>
          <w:p w14:paraId="5FA986E1" w14:textId="77777777" w:rsidR="00A76292" w:rsidRDefault="00A76292" w:rsidP="0027307A">
            <w:r>
              <w:t>3</w:t>
            </w:r>
          </w:p>
        </w:tc>
        <w:tc>
          <w:tcPr>
            <w:tcW w:w="2243" w:type="dxa"/>
          </w:tcPr>
          <w:p w14:paraId="5FA986E2" w14:textId="77777777" w:rsidR="00A76292" w:rsidRDefault="003A5760" w:rsidP="0027307A">
            <w:r>
              <w:t>Delay on delivery of software</w:t>
            </w:r>
          </w:p>
        </w:tc>
        <w:tc>
          <w:tcPr>
            <w:tcW w:w="1357" w:type="dxa"/>
          </w:tcPr>
          <w:p w14:paraId="5FA986E3" w14:textId="77777777" w:rsidR="00A76292" w:rsidRDefault="003A5760" w:rsidP="0027307A">
            <w:r>
              <w:t>Low</w:t>
            </w:r>
          </w:p>
        </w:tc>
        <w:tc>
          <w:tcPr>
            <w:tcW w:w="2178" w:type="dxa"/>
          </w:tcPr>
          <w:p w14:paraId="5FA986E4" w14:textId="77777777" w:rsidR="00A76292" w:rsidRDefault="003A5760" w:rsidP="00A76292">
            <w:r>
              <w:t>High - If there are known issues affecting performance testing, delay in delivery of software will impact testing schedule</w:t>
            </w:r>
          </w:p>
        </w:tc>
        <w:tc>
          <w:tcPr>
            <w:tcW w:w="2790" w:type="dxa"/>
          </w:tcPr>
          <w:p w14:paraId="5FA986E5" w14:textId="77777777" w:rsidR="00A76292" w:rsidRDefault="004F66FC" w:rsidP="007F0842">
            <w:r>
              <w:t xml:space="preserve">The project development </w:t>
            </w:r>
            <w:r w:rsidR="00DD6FD8">
              <w:t>organization</w:t>
            </w:r>
            <w:r>
              <w:t xml:space="preserve"> should keep performance team in loop with known issues.</w:t>
            </w:r>
          </w:p>
        </w:tc>
      </w:tr>
    </w:tbl>
    <w:p w14:paraId="5FA986E7" w14:textId="77777777" w:rsidR="009B68F7" w:rsidDel="005A54DE" w:rsidRDefault="009B68F7">
      <w:pPr>
        <w:spacing w:after="200" w:line="276" w:lineRule="auto"/>
        <w:jc w:val="left"/>
        <w:rPr>
          <w:del w:id="1635" w:author="Bhakti Gandhi" w:date="2015-11-19T13:23:00Z"/>
        </w:rPr>
      </w:pPr>
    </w:p>
    <w:p w14:paraId="5FA986E8" w14:textId="77777777" w:rsidR="00DD6FD8" w:rsidRDefault="00DD6FD8">
      <w:pPr>
        <w:spacing w:after="200" w:line="276" w:lineRule="auto"/>
        <w:jc w:val="left"/>
      </w:pPr>
    </w:p>
    <w:p w14:paraId="5FA986E9" w14:textId="77777777" w:rsidR="009B68F7" w:rsidRDefault="009B68F7" w:rsidP="009B68F7">
      <w:pPr>
        <w:pStyle w:val="Heading3"/>
      </w:pPr>
      <w:bookmarkStart w:id="1636" w:name="_Toc435533921"/>
      <w:r>
        <w:t>Dependencies</w:t>
      </w:r>
      <w:bookmarkEnd w:id="1636"/>
    </w:p>
    <w:p w14:paraId="5FA986EA" w14:textId="77777777" w:rsidR="009B68F7" w:rsidRDefault="009B68F7" w:rsidP="009B68F7">
      <w:r>
        <w:t>Performance testing has the following dependencies</w:t>
      </w:r>
    </w:p>
    <w:tbl>
      <w:tblPr>
        <w:tblW w:w="46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8"/>
        <w:gridCol w:w="3790"/>
        <w:gridCol w:w="3707"/>
      </w:tblGrid>
      <w:tr w:rsidR="009B68F7" w:rsidRPr="006E14C3" w14:paraId="5FA986EE" w14:textId="77777777" w:rsidTr="00D41FDA">
        <w:trPr>
          <w:cantSplit/>
          <w:trHeight w:val="462"/>
          <w:tblHeader/>
        </w:trPr>
        <w:tc>
          <w:tcPr>
            <w:tcW w:w="608" w:type="dxa"/>
            <w:shd w:val="clear" w:color="auto" w:fill="17365D"/>
            <w:vAlign w:val="center"/>
          </w:tcPr>
          <w:p w14:paraId="5FA986EB" w14:textId="77777777" w:rsidR="009B68F7" w:rsidRPr="009B68F7" w:rsidRDefault="00D41FDA">
            <w:pPr>
              <w:pStyle w:val="NormalCenter"/>
              <w:pPrChange w:id="1637" w:author="Bhakti Gandhi [2]" w:date="2015-04-06T11:14:00Z">
                <w:pPr/>
              </w:pPrChange>
            </w:pPr>
            <w:r>
              <w:t>No.</w:t>
            </w:r>
          </w:p>
        </w:tc>
        <w:tc>
          <w:tcPr>
            <w:tcW w:w="3790" w:type="dxa"/>
            <w:shd w:val="clear" w:color="auto" w:fill="17365D"/>
            <w:vAlign w:val="center"/>
          </w:tcPr>
          <w:p w14:paraId="5FA986EC" w14:textId="77777777" w:rsidR="009B68F7" w:rsidRPr="009B68F7" w:rsidRDefault="009B68F7">
            <w:pPr>
              <w:pStyle w:val="NormalCenter"/>
              <w:pPrChange w:id="1638" w:author="Bhakti Gandhi [2]" w:date="2015-04-06T11:14:00Z">
                <w:pPr/>
              </w:pPrChange>
            </w:pPr>
            <w:r w:rsidRPr="009B68F7">
              <w:t>Dependency</w:t>
            </w:r>
          </w:p>
        </w:tc>
        <w:tc>
          <w:tcPr>
            <w:tcW w:w="3707" w:type="dxa"/>
            <w:shd w:val="clear" w:color="auto" w:fill="17365D"/>
            <w:vAlign w:val="center"/>
          </w:tcPr>
          <w:p w14:paraId="5FA986ED" w14:textId="77777777" w:rsidR="009B68F7" w:rsidRPr="009B68F7" w:rsidRDefault="009B68F7">
            <w:pPr>
              <w:pStyle w:val="NormalCenter"/>
              <w:pPrChange w:id="1639" w:author="Bhakti Gandhi [2]" w:date="2015-04-06T11:14:00Z">
                <w:pPr/>
              </w:pPrChange>
            </w:pPr>
            <w:r w:rsidRPr="009B68F7">
              <w:t>Validation</w:t>
            </w:r>
          </w:p>
        </w:tc>
      </w:tr>
      <w:tr w:rsidR="009B68F7" w:rsidRPr="006E14C3" w14:paraId="5FA986F2" w14:textId="77777777" w:rsidTr="00D41FDA">
        <w:trPr>
          <w:cantSplit/>
          <w:trHeight w:val="1012"/>
        </w:trPr>
        <w:tc>
          <w:tcPr>
            <w:tcW w:w="608" w:type="dxa"/>
          </w:tcPr>
          <w:p w14:paraId="5FA986EF" w14:textId="77777777" w:rsidR="009B68F7" w:rsidRPr="009B68F7" w:rsidRDefault="009B68F7" w:rsidP="009B68F7">
            <w:r>
              <w:t>1</w:t>
            </w:r>
          </w:p>
        </w:tc>
        <w:tc>
          <w:tcPr>
            <w:tcW w:w="3790" w:type="dxa"/>
          </w:tcPr>
          <w:p w14:paraId="5FA986F0" w14:textId="77777777" w:rsidR="009B68F7" w:rsidRPr="009B68F7" w:rsidRDefault="009B68F7" w:rsidP="007F0842">
            <w:r w:rsidRPr="009B68F7">
              <w:t xml:space="preserve">A suitable </w:t>
            </w:r>
            <w:r w:rsidR="007F0842">
              <w:t>real world</w:t>
            </w:r>
            <w:r w:rsidRPr="009B68F7">
              <w:t>-like environment is in a stable condition to allow performance testing.</w:t>
            </w:r>
          </w:p>
        </w:tc>
        <w:tc>
          <w:tcPr>
            <w:tcW w:w="3707" w:type="dxa"/>
          </w:tcPr>
          <w:p w14:paraId="5FA986F1" w14:textId="77777777" w:rsidR="009B68F7" w:rsidRPr="009B68F7" w:rsidRDefault="009B68F7" w:rsidP="003C187A">
            <w:r w:rsidRPr="009B68F7">
              <w:t>Without a stable system performance testing will lose relevance.</w:t>
            </w:r>
          </w:p>
        </w:tc>
      </w:tr>
      <w:tr w:rsidR="009B68F7" w:rsidRPr="006E14C3" w14:paraId="5FA986F6" w14:textId="77777777" w:rsidTr="00D41FDA">
        <w:trPr>
          <w:cantSplit/>
          <w:trHeight w:val="1465"/>
        </w:trPr>
        <w:tc>
          <w:tcPr>
            <w:tcW w:w="608" w:type="dxa"/>
          </w:tcPr>
          <w:p w14:paraId="5FA986F3" w14:textId="77777777" w:rsidR="009B68F7" w:rsidRPr="009B68F7" w:rsidRDefault="00D41FDA" w:rsidP="009B68F7">
            <w:r>
              <w:t>1</w:t>
            </w:r>
          </w:p>
        </w:tc>
        <w:tc>
          <w:tcPr>
            <w:tcW w:w="3790" w:type="dxa"/>
          </w:tcPr>
          <w:p w14:paraId="5FA986F4" w14:textId="77777777" w:rsidR="009B68F7" w:rsidRPr="009B68F7" w:rsidRDefault="009B68F7" w:rsidP="003C187A">
            <w:r w:rsidRPr="009B68F7">
              <w:t>Technical resource is available to support the performance tester if required.</w:t>
            </w:r>
          </w:p>
        </w:tc>
        <w:tc>
          <w:tcPr>
            <w:tcW w:w="3707" w:type="dxa"/>
          </w:tcPr>
          <w:p w14:paraId="5FA986F5" w14:textId="77777777" w:rsidR="009B68F7" w:rsidRPr="009B68F7" w:rsidRDefault="009B68F7" w:rsidP="003C187A">
            <w:r w:rsidRPr="009B68F7">
              <w:t>Delays in support will adversely impact the project plan.</w:t>
            </w:r>
          </w:p>
        </w:tc>
      </w:tr>
    </w:tbl>
    <w:p w14:paraId="5FA986F7" w14:textId="77777777" w:rsidR="009B68F7" w:rsidRDefault="009B68F7" w:rsidP="009B68F7"/>
    <w:p w14:paraId="5FA986F8" w14:textId="77777777" w:rsidR="0027307A" w:rsidRPr="0027307A" w:rsidRDefault="0027307A" w:rsidP="0027307A"/>
    <w:p w14:paraId="5FA986F9" w14:textId="77777777" w:rsidR="00BD15FC" w:rsidRDefault="00BD15FC" w:rsidP="00BD15FC">
      <w:pPr>
        <w:pStyle w:val="Heading2"/>
      </w:pPr>
      <w:r>
        <w:t xml:space="preserve"> </w:t>
      </w:r>
      <w:bookmarkStart w:id="1640" w:name="_Toc435533922"/>
      <w:r>
        <w:t>Entry Criterion - Performance Testing</w:t>
      </w:r>
      <w:bookmarkEnd w:id="1640"/>
    </w:p>
    <w:p w14:paraId="5FA986FA" w14:textId="77777777" w:rsidR="002650FA" w:rsidRDefault="002650FA" w:rsidP="002650FA">
      <w:r>
        <w:t>To establish a managed performance test, below are the entry criteria</w:t>
      </w:r>
    </w:p>
    <w:p w14:paraId="5FA986FB" w14:textId="77777777" w:rsidR="002650FA" w:rsidRDefault="002650FA" w:rsidP="00860CC1">
      <w:pPr>
        <w:pStyle w:val="ListParagraph"/>
        <w:numPr>
          <w:ilvl w:val="0"/>
          <w:numId w:val="8"/>
        </w:numPr>
      </w:pPr>
      <w:r w:rsidRPr="00AC5142">
        <w:t xml:space="preserve">Signed off Performance Test </w:t>
      </w:r>
      <w:r>
        <w:t xml:space="preserve">Plan (This document) </w:t>
      </w:r>
    </w:p>
    <w:p w14:paraId="5FA986FC" w14:textId="77777777" w:rsidR="002650FA" w:rsidRDefault="002650FA" w:rsidP="00860CC1">
      <w:pPr>
        <w:pStyle w:val="ListParagraph"/>
        <w:numPr>
          <w:ilvl w:val="0"/>
          <w:numId w:val="8"/>
        </w:numPr>
      </w:pPr>
      <w:r w:rsidRPr="00AC5142">
        <w:t>A suitable test environment is available for the duration of the project.</w:t>
      </w:r>
    </w:p>
    <w:p w14:paraId="5FA986FD" w14:textId="77777777" w:rsidR="002650FA" w:rsidRDefault="002650FA" w:rsidP="00860CC1">
      <w:pPr>
        <w:pStyle w:val="ListParagraph"/>
        <w:numPr>
          <w:ilvl w:val="0"/>
          <w:numId w:val="8"/>
        </w:numPr>
      </w:pPr>
      <w:r w:rsidRPr="00AC5142">
        <w:t xml:space="preserve">A suitable </w:t>
      </w:r>
      <w:r>
        <w:t>test machine</w:t>
      </w:r>
      <w:r w:rsidRPr="00AC5142">
        <w:t xml:space="preserve"> is identified in </w:t>
      </w:r>
      <w:r>
        <w:t xml:space="preserve">same network </w:t>
      </w:r>
      <w:r w:rsidRPr="00AC5142">
        <w:t>as the test environment and is made available for the duration of the project</w:t>
      </w:r>
      <w:r>
        <w:t>.</w:t>
      </w:r>
    </w:p>
    <w:p w14:paraId="5FA986FE" w14:textId="77777777" w:rsidR="002650FA" w:rsidRDefault="002650FA" w:rsidP="00860CC1">
      <w:pPr>
        <w:pStyle w:val="ListParagraph"/>
        <w:numPr>
          <w:ilvl w:val="0"/>
          <w:numId w:val="8"/>
        </w:numPr>
      </w:pPr>
      <w:r w:rsidRPr="00AC5142">
        <w:lastRenderedPageBreak/>
        <w:t>All support resources are available</w:t>
      </w:r>
      <w:r>
        <w:t>.</w:t>
      </w:r>
    </w:p>
    <w:p w14:paraId="5FA986FF" w14:textId="77777777" w:rsidR="002650FA" w:rsidRDefault="002650FA" w:rsidP="00860CC1">
      <w:pPr>
        <w:pStyle w:val="ListParagraph"/>
        <w:numPr>
          <w:ilvl w:val="0"/>
          <w:numId w:val="8"/>
        </w:numPr>
      </w:pPr>
      <w:r w:rsidRPr="00AC5142">
        <w:t>Monitoring tools and/or processes are available.</w:t>
      </w:r>
    </w:p>
    <w:p w14:paraId="5FA98700" w14:textId="77777777" w:rsidR="002650FA" w:rsidRDefault="002650FA" w:rsidP="00860CC1">
      <w:pPr>
        <w:pStyle w:val="ListParagraph"/>
        <w:numPr>
          <w:ilvl w:val="0"/>
          <w:numId w:val="8"/>
        </w:numPr>
      </w:pPr>
      <w:r w:rsidRPr="00AC5142">
        <w:t>Logical and physical access is available as required</w:t>
      </w:r>
      <w:r>
        <w:t>.</w:t>
      </w:r>
    </w:p>
    <w:p w14:paraId="5FA98701" w14:textId="77777777" w:rsidR="002650FA" w:rsidDel="00C632C3" w:rsidRDefault="002650FA" w:rsidP="00860CC1">
      <w:pPr>
        <w:pStyle w:val="ListParagraph"/>
        <w:numPr>
          <w:ilvl w:val="0"/>
          <w:numId w:val="8"/>
        </w:numPr>
        <w:rPr>
          <w:del w:id="1641" w:author="Bhakti Gandhi [2]" w:date="2015-04-03T14:37:00Z"/>
        </w:rPr>
      </w:pPr>
      <w:r w:rsidRPr="00AC5142">
        <w:t>Application under test should be sufficiently stable for performance testing to comme</w:t>
      </w:r>
      <w:r>
        <w:t>nce (e.g. no runtime errors during the settlement</w:t>
      </w:r>
      <w:r w:rsidRPr="00AC5142">
        <w:t>)</w:t>
      </w:r>
    </w:p>
    <w:p w14:paraId="5FA98702" w14:textId="77777777" w:rsidR="009B46AD" w:rsidRPr="00D61BC7" w:rsidRDefault="009B46AD">
      <w:pPr>
        <w:pStyle w:val="ListParagraph"/>
        <w:numPr>
          <w:ilvl w:val="0"/>
          <w:numId w:val="8"/>
        </w:numPr>
        <w:rPr>
          <w:rFonts w:ascii="Arial" w:eastAsiaTheme="majorEastAsia" w:hAnsi="Arial" w:cstheme="majorBidi"/>
          <w:b/>
          <w:color w:val="4F81BD" w:themeColor="accent1"/>
          <w:sz w:val="23"/>
          <w:szCs w:val="26"/>
        </w:rPr>
        <w:pPrChange w:id="1642" w:author="Bhakti Gandhi [2]" w:date="2015-04-03T14:37:00Z">
          <w:pPr>
            <w:spacing w:after="200" w:line="276" w:lineRule="auto"/>
            <w:jc w:val="left"/>
          </w:pPr>
        </w:pPrChange>
      </w:pPr>
    </w:p>
    <w:p w14:paraId="5FA98703" w14:textId="77777777" w:rsidR="00BD15FC" w:rsidRDefault="00575CA1" w:rsidP="00BD15FC">
      <w:pPr>
        <w:pStyle w:val="Heading2"/>
      </w:pPr>
      <w:bookmarkStart w:id="1643" w:name="_Toc435533923"/>
      <w:r>
        <w:t>Exit Criterion</w:t>
      </w:r>
      <w:r w:rsidR="00BD15FC">
        <w:t xml:space="preserve"> - Performance Testing</w:t>
      </w:r>
      <w:bookmarkEnd w:id="1643"/>
    </w:p>
    <w:p w14:paraId="5FA98704" w14:textId="77777777" w:rsidR="002650FA" w:rsidRDefault="002650FA" w:rsidP="002650FA">
      <w:r>
        <w:t>The performance test exercise will be considered concluded when all of the below has happened:</w:t>
      </w:r>
    </w:p>
    <w:p w14:paraId="5FA98705" w14:textId="77777777" w:rsidR="002650FA" w:rsidRPr="004675F4" w:rsidRDefault="002650FA" w:rsidP="00860CC1">
      <w:pPr>
        <w:pStyle w:val="ListParagraph"/>
        <w:numPr>
          <w:ilvl w:val="0"/>
          <w:numId w:val="8"/>
        </w:numPr>
      </w:pPr>
      <w:r w:rsidRPr="004675F4">
        <w:t xml:space="preserve">Execution of the </w:t>
      </w:r>
      <w:r>
        <w:t xml:space="preserve">all types of </w:t>
      </w:r>
      <w:r w:rsidR="0084215A">
        <w:t>tests</w:t>
      </w:r>
      <w:r w:rsidRPr="004675F4">
        <w:t xml:space="preserve"> as per the plan.</w:t>
      </w:r>
    </w:p>
    <w:p w14:paraId="5FA98706" w14:textId="77777777" w:rsidR="002650FA" w:rsidRDefault="002650FA" w:rsidP="00860CC1">
      <w:pPr>
        <w:pStyle w:val="ListParagraph"/>
        <w:numPr>
          <w:ilvl w:val="0"/>
          <w:numId w:val="8"/>
        </w:numPr>
      </w:pPr>
      <w:r>
        <w:t xml:space="preserve">Performance requirements are met or plan for resolution is accepted by </w:t>
      </w:r>
      <w:r w:rsidR="006A3D0B">
        <w:t>development</w:t>
      </w:r>
      <w:r>
        <w:t xml:space="preserve"> and support team.</w:t>
      </w:r>
    </w:p>
    <w:p w14:paraId="5FA98707" w14:textId="77777777" w:rsidR="00BD15FC" w:rsidRPr="00BD15FC" w:rsidRDefault="002650FA" w:rsidP="00BD15FC">
      <w:pPr>
        <w:pStyle w:val="ListParagraph"/>
        <w:numPr>
          <w:ilvl w:val="0"/>
          <w:numId w:val="8"/>
        </w:numPr>
      </w:pPr>
      <w:r>
        <w:t>Test completion final report is issued and signed off.</w:t>
      </w:r>
    </w:p>
    <w:p w14:paraId="5FA98708" w14:textId="77777777" w:rsidR="00D96CAE" w:rsidRDefault="00D96CAE" w:rsidP="00D96CAE">
      <w:pPr>
        <w:pStyle w:val="Heading1"/>
      </w:pPr>
      <w:bookmarkStart w:id="1644" w:name="_Toc435533924"/>
      <w:r>
        <w:lastRenderedPageBreak/>
        <w:t>performance requirements</w:t>
      </w:r>
      <w:bookmarkEnd w:id="1644"/>
    </w:p>
    <w:p w14:paraId="5FA98709" w14:textId="77777777" w:rsidR="00166FFE" w:rsidRDefault="00166FFE" w:rsidP="00166FFE"/>
    <w:p w14:paraId="5FA9870A" w14:textId="77777777" w:rsidR="003F6CBF" w:rsidRDefault="003F6CBF" w:rsidP="00166FFE">
      <w:r>
        <w:t xml:space="preserve">Each test result should have only 5 % deviation allowed as compared to previously conducted test on same set of configurations. </w:t>
      </w:r>
    </w:p>
    <w:p w14:paraId="5FA9870B" w14:textId="77777777" w:rsidR="003F6CBF" w:rsidRDefault="003F6CBF" w:rsidP="00166FFE">
      <w:r>
        <w:t>It is expected to conduct performance test after every release and results to be published to project group. The performance reports could vary only by 5% from test to test</w:t>
      </w:r>
    </w:p>
    <w:p w14:paraId="5FA9870C" w14:textId="77777777" w:rsidR="003F6CBF" w:rsidRDefault="003F6CBF" w:rsidP="00166FFE"/>
    <w:p w14:paraId="5FA9870D" w14:textId="77777777" w:rsidR="00D96CAE" w:rsidRDefault="00D96CAE" w:rsidP="00D96CAE">
      <w:pPr>
        <w:pStyle w:val="Heading1"/>
      </w:pPr>
      <w:bookmarkStart w:id="1645" w:name="_Toc435533925"/>
      <w:r>
        <w:lastRenderedPageBreak/>
        <w:t>testing environments</w:t>
      </w:r>
      <w:bookmarkEnd w:id="1645"/>
    </w:p>
    <w:p w14:paraId="5FA9870E" w14:textId="77777777" w:rsidR="00D96CAE" w:rsidRPr="00D96CAE" w:rsidRDefault="00D96CAE" w:rsidP="00D96CAE"/>
    <w:p w14:paraId="5FA9870F" w14:textId="77777777" w:rsidR="00624A6A" w:rsidRPr="00624A6A" w:rsidRDefault="00311371" w:rsidP="00BF5DAA">
      <w:pPr>
        <w:pStyle w:val="Heading2"/>
      </w:pPr>
      <w:bookmarkStart w:id="1646" w:name="_Toc435533926"/>
      <w:r>
        <w:t>Hardware details</w:t>
      </w:r>
      <w:bookmarkEnd w:id="1646"/>
    </w:p>
    <w:tbl>
      <w:tblPr>
        <w:tblW w:w="9003" w:type="dxa"/>
        <w:tblInd w:w="-45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  <w:tblPrChange w:id="1647" w:author="Bhakti Gandhi" w:date="2015-11-19T15:34:00Z">
          <w:tblPr>
            <w:tblW w:w="9096" w:type="dxa"/>
            <w:tblInd w:w="-461" w:type="dxa"/>
            <w:tbl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blBorders>
            <w:tblLayout w:type="fixed"/>
            <w:tblCellMar>
              <w:left w:w="107" w:type="dxa"/>
              <w:right w:w="107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1440"/>
        <w:gridCol w:w="861"/>
        <w:gridCol w:w="1842"/>
        <w:gridCol w:w="2250"/>
        <w:gridCol w:w="2610"/>
        <w:tblGridChange w:id="1648">
          <w:tblGrid>
            <w:gridCol w:w="3"/>
            <w:gridCol w:w="1440"/>
            <w:gridCol w:w="363"/>
            <w:gridCol w:w="498"/>
            <w:gridCol w:w="582"/>
            <w:gridCol w:w="1500"/>
            <w:gridCol w:w="1110"/>
            <w:gridCol w:w="1762"/>
            <w:gridCol w:w="1838"/>
            <w:gridCol w:w="74"/>
            <w:gridCol w:w="3526"/>
          </w:tblGrid>
        </w:tblGridChange>
      </w:tblGrid>
      <w:tr w:rsidR="0079298C" w:rsidRPr="0027307A" w14:paraId="5FA98714" w14:textId="711411D9" w:rsidTr="003067EE">
        <w:trPr>
          <w:cantSplit/>
          <w:trHeight w:val="259"/>
          <w:tblHeader/>
          <w:trPrChange w:id="1649" w:author="Bhakti Gandhi" w:date="2015-11-19T15:34:00Z">
            <w:trPr>
              <w:cantSplit/>
              <w:trHeight w:val="296"/>
              <w:tblHeader/>
            </w:trPr>
          </w:trPrChange>
        </w:trPr>
        <w:tc>
          <w:tcPr>
            <w:tcW w:w="1440" w:type="dxa"/>
            <w:shd w:val="clear" w:color="auto" w:fill="17365D"/>
            <w:tcPrChange w:id="1650" w:author="Bhakti Gandhi" w:date="2015-11-19T15:34:00Z">
              <w:tcPr>
                <w:tcW w:w="1806" w:type="dxa"/>
                <w:gridSpan w:val="3"/>
                <w:shd w:val="clear" w:color="auto" w:fill="17365D"/>
              </w:tcPr>
            </w:tcPrChange>
          </w:tcPr>
          <w:p w14:paraId="5FA98710" w14:textId="77777777" w:rsidR="0079298C" w:rsidRPr="0027307A" w:rsidRDefault="0079298C">
            <w:pPr>
              <w:pStyle w:val="NormalCenter"/>
              <w:pPrChange w:id="1651" w:author="Bhakti Gandhi [2]" w:date="2015-04-06T11:14:00Z">
                <w:pPr/>
              </w:pPrChange>
            </w:pPr>
            <w:r>
              <w:t>Purpose</w:t>
            </w:r>
          </w:p>
        </w:tc>
        <w:tc>
          <w:tcPr>
            <w:tcW w:w="861" w:type="dxa"/>
            <w:shd w:val="clear" w:color="auto" w:fill="17365D"/>
            <w:tcPrChange w:id="1652" w:author="Bhakti Gandhi" w:date="2015-11-19T15:34:00Z">
              <w:tcPr>
                <w:tcW w:w="1080" w:type="dxa"/>
                <w:gridSpan w:val="2"/>
                <w:shd w:val="clear" w:color="auto" w:fill="17365D"/>
              </w:tcPr>
            </w:tcPrChange>
          </w:tcPr>
          <w:p w14:paraId="5FA98711" w14:textId="77777777" w:rsidR="0079298C" w:rsidRPr="0027307A" w:rsidRDefault="0079298C">
            <w:pPr>
              <w:pStyle w:val="NormalCenter"/>
              <w:pPrChange w:id="1653" w:author="Bhakti Gandhi [2]" w:date="2015-04-06T11:14:00Z">
                <w:pPr/>
              </w:pPrChange>
            </w:pPr>
            <w:r>
              <w:t>Count</w:t>
            </w:r>
          </w:p>
        </w:tc>
        <w:tc>
          <w:tcPr>
            <w:tcW w:w="1842" w:type="dxa"/>
            <w:shd w:val="clear" w:color="auto" w:fill="17365D"/>
            <w:tcPrChange w:id="1654" w:author="Bhakti Gandhi" w:date="2015-11-19T15:34:00Z">
              <w:tcPr>
                <w:tcW w:w="2610" w:type="dxa"/>
                <w:gridSpan w:val="2"/>
                <w:shd w:val="clear" w:color="auto" w:fill="17365D"/>
              </w:tcPr>
            </w:tcPrChange>
          </w:tcPr>
          <w:p w14:paraId="5FA98712" w14:textId="77777777" w:rsidR="0079298C" w:rsidRPr="0027307A" w:rsidRDefault="0079298C">
            <w:pPr>
              <w:pStyle w:val="NormalCenter"/>
              <w:pPrChange w:id="1655" w:author="Bhakti Gandhi [2]" w:date="2015-04-06T11:14:00Z">
                <w:pPr/>
              </w:pPrChange>
            </w:pPr>
            <w:r>
              <w:t>Hostname/IP Address</w:t>
            </w:r>
          </w:p>
        </w:tc>
        <w:tc>
          <w:tcPr>
            <w:tcW w:w="2250" w:type="dxa"/>
            <w:shd w:val="clear" w:color="auto" w:fill="17365D"/>
            <w:tcPrChange w:id="1656" w:author="Bhakti Gandhi" w:date="2015-11-19T15:34:00Z">
              <w:tcPr>
                <w:tcW w:w="3600" w:type="dxa"/>
                <w:gridSpan w:val="2"/>
                <w:shd w:val="clear" w:color="auto" w:fill="17365D"/>
              </w:tcPr>
            </w:tcPrChange>
          </w:tcPr>
          <w:p w14:paraId="5FA98713" w14:textId="77777777" w:rsidR="0079298C" w:rsidRPr="0027307A" w:rsidRDefault="0079298C">
            <w:pPr>
              <w:pStyle w:val="NormalCenter"/>
              <w:pPrChange w:id="1657" w:author="Bhakti Gandhi [2]" w:date="2015-04-06T11:14:00Z">
                <w:pPr/>
              </w:pPrChange>
            </w:pPr>
            <w:r>
              <w:t>Hardware Type</w:t>
            </w:r>
          </w:p>
        </w:tc>
        <w:tc>
          <w:tcPr>
            <w:tcW w:w="2610" w:type="dxa"/>
            <w:shd w:val="clear" w:color="auto" w:fill="17365D"/>
            <w:tcPrChange w:id="1658" w:author="Bhakti Gandhi" w:date="2015-11-19T15:34:00Z">
              <w:tcPr>
                <w:tcW w:w="3600" w:type="dxa"/>
                <w:gridSpan w:val="2"/>
                <w:shd w:val="clear" w:color="auto" w:fill="17365D"/>
              </w:tcPr>
            </w:tcPrChange>
          </w:tcPr>
          <w:p w14:paraId="29FDA00E" w14:textId="5521FA47" w:rsidR="0079298C" w:rsidRDefault="0079298C">
            <w:pPr>
              <w:pStyle w:val="NormalCenter"/>
              <w:rPr>
                <w:ins w:id="1659" w:author="Bhakti Gandhi" w:date="2015-11-19T15:17:00Z"/>
              </w:rPr>
            </w:pPr>
            <w:ins w:id="1660" w:author="Bhakti Gandhi" w:date="2015-11-19T15:17:00Z">
              <w:r>
                <w:t>Version</w:t>
              </w:r>
            </w:ins>
          </w:p>
        </w:tc>
      </w:tr>
      <w:tr w:rsidR="0079298C" w:rsidRPr="0027307A" w14:paraId="7208376D" w14:textId="77777777" w:rsidTr="003067EE">
        <w:tblPrEx>
          <w:tblPrExChange w:id="1661" w:author="Bhakti Gandhi" w:date="2015-11-19T15:34:00Z">
            <w:tblPrEx>
              <w:tblW w:w="9167" w:type="dxa"/>
              <w:tblInd w:w="-458" w:type="dxa"/>
            </w:tblPrEx>
          </w:tblPrExChange>
        </w:tblPrEx>
        <w:trPr>
          <w:cantSplit/>
          <w:trHeight w:val="408"/>
          <w:ins w:id="1662" w:author="Bhakti Gandhi" w:date="2015-11-19T15:18:00Z"/>
          <w:trPrChange w:id="1663" w:author="Bhakti Gandhi" w:date="2015-11-19T15:34:00Z">
            <w:trPr>
              <w:gridBefore w:val="1"/>
              <w:gridAfter w:val="0"/>
              <w:cantSplit/>
              <w:trHeight w:val="408"/>
            </w:trPr>
          </w:trPrChange>
        </w:trPr>
        <w:tc>
          <w:tcPr>
            <w:tcW w:w="1440" w:type="dxa"/>
            <w:shd w:val="clear" w:color="auto" w:fill="auto"/>
            <w:tcPrChange w:id="1664" w:author="Bhakti Gandhi" w:date="2015-11-19T15:34:00Z">
              <w:tcPr>
                <w:tcW w:w="1440" w:type="dxa"/>
                <w:shd w:val="clear" w:color="auto" w:fill="auto"/>
              </w:tcPr>
            </w:tcPrChange>
          </w:tcPr>
          <w:p w14:paraId="2D5BD54A" w14:textId="2CB37011" w:rsidR="0079298C" w:rsidRDefault="0079298C">
            <w:pPr>
              <w:rPr>
                <w:ins w:id="1665" w:author="Bhakti Gandhi" w:date="2015-11-19T15:18:00Z"/>
              </w:rPr>
            </w:pPr>
            <w:ins w:id="1666" w:author="Bhakti Gandhi" w:date="2015-11-19T15:18:00Z">
              <w:r w:rsidRPr="0079298C">
                <w:t xml:space="preserve">Hybris Store Front </w:t>
              </w:r>
              <w:r>
                <w:t>App</w:t>
              </w:r>
              <w:r w:rsidRPr="0079298C">
                <w:t xml:space="preserve"> server</w:t>
              </w:r>
            </w:ins>
          </w:p>
        </w:tc>
        <w:tc>
          <w:tcPr>
            <w:tcW w:w="861" w:type="dxa"/>
            <w:tcPrChange w:id="1667" w:author="Bhakti Gandhi" w:date="2015-11-19T15:34:00Z">
              <w:tcPr>
                <w:tcW w:w="861" w:type="dxa"/>
                <w:gridSpan w:val="2"/>
              </w:tcPr>
            </w:tcPrChange>
          </w:tcPr>
          <w:p w14:paraId="371237DF" w14:textId="4DFF4F1D" w:rsidR="0079298C" w:rsidRDefault="0079298C" w:rsidP="006A3D0B">
            <w:pPr>
              <w:rPr>
                <w:ins w:id="1668" w:author="Bhakti Gandhi" w:date="2015-11-19T15:18:00Z"/>
              </w:rPr>
            </w:pPr>
            <w:ins w:id="1669" w:author="Bhakti Gandhi" w:date="2015-11-19T15:18:00Z">
              <w:r>
                <w:t>4</w:t>
              </w:r>
            </w:ins>
          </w:p>
        </w:tc>
        <w:tc>
          <w:tcPr>
            <w:tcW w:w="1842" w:type="dxa"/>
            <w:tcPrChange w:id="1670" w:author="Bhakti Gandhi" w:date="2015-11-19T15:34:00Z">
              <w:tcPr>
                <w:tcW w:w="2082" w:type="dxa"/>
                <w:gridSpan w:val="2"/>
              </w:tcPr>
            </w:tcPrChange>
          </w:tcPr>
          <w:p w14:paraId="147A599E" w14:textId="77777777" w:rsidR="0079298C" w:rsidRDefault="0079298C">
            <w:pPr>
              <w:pStyle w:val="PageNumberSet"/>
              <w:rPr>
                <w:ins w:id="1671" w:author="Bhakti Gandhi" w:date="2015-11-19T15:20:00Z"/>
              </w:rPr>
              <w:pPrChange w:id="1672" w:author="Bhakti Gandhi" w:date="2015-11-19T15:21:00Z">
                <w:pPr/>
              </w:pPrChange>
            </w:pPr>
            <w:ins w:id="1673" w:author="Bhakti Gandhi" w:date="2015-11-19T15:20:00Z">
              <w:r w:rsidRPr="0079298C">
                <w:t>10.223.192.68</w:t>
              </w:r>
            </w:ins>
          </w:p>
          <w:p w14:paraId="0678BAFE" w14:textId="77777777" w:rsidR="0079298C" w:rsidRDefault="0079298C">
            <w:pPr>
              <w:pStyle w:val="PageNumberSet"/>
              <w:rPr>
                <w:ins w:id="1674" w:author="Bhakti Gandhi" w:date="2015-11-19T15:21:00Z"/>
              </w:rPr>
              <w:pPrChange w:id="1675" w:author="Bhakti Gandhi" w:date="2015-11-19T15:21:00Z">
                <w:pPr/>
              </w:pPrChange>
            </w:pPr>
            <w:ins w:id="1676" w:author="Bhakti Gandhi" w:date="2015-11-19T15:20:00Z">
              <w:r w:rsidRPr="0079298C">
                <w:t>10.223.192.165</w:t>
              </w:r>
            </w:ins>
          </w:p>
          <w:p w14:paraId="1CA5E7D8" w14:textId="13E07445" w:rsidR="001C6618" w:rsidRDefault="001C6618">
            <w:pPr>
              <w:pStyle w:val="PageNumberSet"/>
              <w:rPr>
                <w:ins w:id="1677" w:author="Bhakti Gandhi" w:date="2015-11-19T15:20:00Z"/>
              </w:rPr>
              <w:pPrChange w:id="1678" w:author="Bhakti Gandhi" w:date="2015-11-19T15:21:00Z">
                <w:pPr/>
              </w:pPrChange>
            </w:pPr>
            <w:ins w:id="1679" w:author="Bhakti Gandhi" w:date="2015-11-19T15:21:00Z">
              <w:r w:rsidRPr="001C6618">
                <w:t>10.223.176.76</w:t>
              </w:r>
            </w:ins>
          </w:p>
          <w:p w14:paraId="50F6447F" w14:textId="29AA9D2F" w:rsidR="0079298C" w:rsidRPr="00BF5DAA" w:rsidDel="00391839" w:rsidRDefault="001C6618" w:rsidP="006A3D0B">
            <w:pPr>
              <w:rPr>
                <w:ins w:id="1680" w:author="Bhakti Gandhi" w:date="2015-11-19T15:18:00Z"/>
              </w:rPr>
            </w:pPr>
            <w:ins w:id="1681" w:author="Bhakti Gandhi" w:date="2015-11-19T15:21:00Z">
              <w:r w:rsidRPr="001C6618">
                <w:t>10.223.176.143</w:t>
              </w:r>
            </w:ins>
          </w:p>
        </w:tc>
        <w:tc>
          <w:tcPr>
            <w:tcW w:w="2250" w:type="dxa"/>
            <w:tcPrChange w:id="1682" w:author="Bhakti Gandhi" w:date="2015-11-19T15:34:00Z">
              <w:tcPr>
                <w:tcW w:w="2872" w:type="dxa"/>
                <w:gridSpan w:val="2"/>
              </w:tcPr>
            </w:tcPrChange>
          </w:tcPr>
          <w:p w14:paraId="5365E7E3" w14:textId="77777777" w:rsidR="001C6618" w:rsidRPr="001C6618" w:rsidRDefault="001C6618" w:rsidP="001C6618">
            <w:pPr>
              <w:pStyle w:val="PageNumberSet"/>
              <w:rPr>
                <w:ins w:id="1683" w:author="Bhakti Gandhi" w:date="2015-11-19T15:23:00Z"/>
              </w:rPr>
            </w:pPr>
            <w:ins w:id="1684" w:author="Bhakti Gandhi" w:date="2015-11-19T15:23:00Z">
              <w:r w:rsidRPr="001C6618">
                <w:t>16 CPU</w:t>
              </w:r>
            </w:ins>
          </w:p>
          <w:p w14:paraId="12AE97DA" w14:textId="6098C337" w:rsidR="0079298C" w:rsidDel="00391839" w:rsidRDefault="001C6618" w:rsidP="001C6618">
            <w:pPr>
              <w:rPr>
                <w:ins w:id="1685" w:author="Bhakti Gandhi" w:date="2015-11-19T15:18:00Z"/>
              </w:rPr>
            </w:pPr>
            <w:ins w:id="1686" w:author="Bhakti Gandhi" w:date="2015-11-19T15:23:00Z">
              <w:r w:rsidRPr="001C6618">
                <w:t>64</w:t>
              </w:r>
            </w:ins>
            <w:ins w:id="1687" w:author="Bhakti Gandhi" w:date="2015-11-19T15:24:00Z">
              <w:r w:rsidR="00002913">
                <w:t xml:space="preserve"> </w:t>
              </w:r>
            </w:ins>
            <w:ins w:id="1688" w:author="Bhakti Gandhi" w:date="2015-11-19T15:23:00Z">
              <w:r w:rsidRPr="001C6618">
                <w:t>GB Memory</w:t>
              </w:r>
            </w:ins>
          </w:p>
        </w:tc>
        <w:tc>
          <w:tcPr>
            <w:tcW w:w="2610" w:type="dxa"/>
            <w:tcPrChange w:id="1689" w:author="Bhakti Gandhi" w:date="2015-11-19T15:34:00Z">
              <w:tcPr>
                <w:tcW w:w="1912" w:type="dxa"/>
                <w:gridSpan w:val="2"/>
              </w:tcPr>
            </w:tcPrChange>
          </w:tcPr>
          <w:p w14:paraId="4F044642" w14:textId="30621F0C" w:rsidR="0079298C" w:rsidDel="00391839" w:rsidRDefault="0079298C" w:rsidP="006A3D0B">
            <w:pPr>
              <w:rPr>
                <w:ins w:id="1690" w:author="Bhakti Gandhi" w:date="2015-11-19T15:18:00Z"/>
              </w:rPr>
            </w:pPr>
            <w:ins w:id="1691" w:author="Bhakti Gandhi" w:date="2015-11-19T15:20:00Z">
              <w:r>
                <w:t>5.5</w:t>
              </w:r>
            </w:ins>
          </w:p>
        </w:tc>
      </w:tr>
      <w:tr w:rsidR="0079298C" w:rsidRPr="0027307A" w14:paraId="5FA98721" w14:textId="5B5EF701" w:rsidTr="003067EE">
        <w:trPr>
          <w:cantSplit/>
          <w:trHeight w:val="487"/>
          <w:trPrChange w:id="1692" w:author="Bhakti Gandhi" w:date="2015-11-19T15:34:00Z">
            <w:trPr>
              <w:cantSplit/>
              <w:trHeight w:val="557"/>
            </w:trPr>
          </w:trPrChange>
        </w:trPr>
        <w:tc>
          <w:tcPr>
            <w:tcW w:w="1440" w:type="dxa"/>
            <w:shd w:val="clear" w:color="auto" w:fill="auto"/>
            <w:tcPrChange w:id="1693" w:author="Bhakti Gandhi" w:date="2015-11-19T15:34:00Z">
              <w:tcPr>
                <w:tcW w:w="1806" w:type="dxa"/>
                <w:gridSpan w:val="3"/>
                <w:shd w:val="clear" w:color="auto" w:fill="auto"/>
              </w:tcPr>
            </w:tcPrChange>
          </w:tcPr>
          <w:p w14:paraId="5FA9871B" w14:textId="77777777" w:rsidR="0079298C" w:rsidRDefault="0079298C" w:rsidP="006A3D0B">
            <w:r>
              <w:t>EIS</w:t>
            </w:r>
          </w:p>
        </w:tc>
        <w:tc>
          <w:tcPr>
            <w:tcW w:w="861" w:type="dxa"/>
            <w:tcPrChange w:id="1694" w:author="Bhakti Gandhi" w:date="2015-11-19T15:34:00Z">
              <w:tcPr>
                <w:tcW w:w="1080" w:type="dxa"/>
                <w:gridSpan w:val="2"/>
              </w:tcPr>
            </w:tcPrChange>
          </w:tcPr>
          <w:p w14:paraId="5FA9871C" w14:textId="785C74FC" w:rsidR="0079298C" w:rsidRDefault="00A942B6" w:rsidP="006A3D0B">
            <w:ins w:id="1695" w:author="Bhakti Gandhi" w:date="2015-11-19T15:26:00Z">
              <w:r>
                <w:t>7</w:t>
              </w:r>
            </w:ins>
            <w:ins w:id="1696" w:author="Bhakti Gandhi [2]" w:date="2015-03-19T13:42:00Z">
              <w:del w:id="1697" w:author="Bhakti Gandhi" w:date="2015-11-17T11:25:00Z">
                <w:r w:rsidR="0079298C" w:rsidDel="00391839">
                  <w:delText>2</w:delText>
                </w:r>
              </w:del>
            </w:ins>
            <w:del w:id="1698" w:author="Bhakti Gandhi" w:date="2015-11-17T11:25:00Z">
              <w:r w:rsidR="0079298C" w:rsidDel="00391839">
                <w:delText>1</w:delText>
              </w:r>
            </w:del>
          </w:p>
        </w:tc>
        <w:tc>
          <w:tcPr>
            <w:tcW w:w="1842" w:type="dxa"/>
            <w:tcPrChange w:id="1699" w:author="Bhakti Gandhi" w:date="2015-11-19T15:34:00Z">
              <w:tcPr>
                <w:tcW w:w="2610" w:type="dxa"/>
                <w:gridSpan w:val="2"/>
              </w:tcPr>
            </w:tcPrChange>
          </w:tcPr>
          <w:p w14:paraId="66271242" w14:textId="77777777" w:rsidR="005A35FF" w:rsidRDefault="005A35FF">
            <w:pPr>
              <w:pStyle w:val="PageNumberSet"/>
              <w:rPr>
                <w:ins w:id="1700" w:author="Bhakti Gandhi" w:date="2015-11-19T15:27:00Z"/>
              </w:rPr>
              <w:pPrChange w:id="1701" w:author="Bhakti Gandhi" w:date="2015-11-19T15:27:00Z">
                <w:pPr/>
              </w:pPrChange>
            </w:pPr>
            <w:ins w:id="1702" w:author="Bhakti Gandhi" w:date="2015-11-19T15:27:00Z">
              <w:r w:rsidRPr="005A35FF">
                <w:t>10.211.64.</w:t>
              </w:r>
              <w:r w:rsidRPr="005A35FF">
                <w:rPr>
                  <w:rPrChange w:id="1703" w:author="Bhakti Gandhi" w:date="2015-11-19T15:27:00Z">
                    <w:rPr/>
                  </w:rPrChange>
                </w:rPr>
                <w:t>4</w:t>
              </w:r>
              <w:r w:rsidRPr="005A35FF">
                <w:t>4</w:t>
              </w:r>
            </w:ins>
          </w:p>
          <w:p w14:paraId="13B43821" w14:textId="77777777" w:rsidR="005A35FF" w:rsidRPr="005A35FF" w:rsidRDefault="005A35FF">
            <w:pPr>
              <w:pStyle w:val="PageNumberSet"/>
              <w:rPr>
                <w:ins w:id="1704" w:author="Bhakti Gandhi" w:date="2015-11-19T15:27:00Z"/>
              </w:rPr>
              <w:pPrChange w:id="1705" w:author="Bhakti Gandhi" w:date="2015-11-19T15:27:00Z">
                <w:pPr/>
              </w:pPrChange>
            </w:pPr>
            <w:ins w:id="1706" w:author="Bhakti Gandhi" w:date="2015-11-19T15:27:00Z">
              <w:r w:rsidRPr="005A35FF">
                <w:t>10.211.64.172</w:t>
              </w:r>
            </w:ins>
          </w:p>
          <w:p w14:paraId="5DACA904" w14:textId="77777777" w:rsidR="005A35FF" w:rsidRPr="005A35FF" w:rsidRDefault="005A35FF">
            <w:pPr>
              <w:pStyle w:val="PageNumberSet"/>
              <w:rPr>
                <w:ins w:id="1707" w:author="Bhakti Gandhi" w:date="2015-11-19T15:27:00Z"/>
              </w:rPr>
              <w:pPrChange w:id="1708" w:author="Bhakti Gandhi" w:date="2015-11-19T15:27:00Z">
                <w:pPr/>
              </w:pPrChange>
            </w:pPr>
            <w:ins w:id="1709" w:author="Bhakti Gandhi" w:date="2015-11-19T15:27:00Z">
              <w:r w:rsidRPr="005A35FF">
                <w:t>10.211.64.188</w:t>
              </w:r>
            </w:ins>
          </w:p>
          <w:p w14:paraId="06394B3F" w14:textId="24660092" w:rsidR="005A35FF" w:rsidRPr="005A35FF" w:rsidRDefault="005A35FF" w:rsidP="005A35FF">
            <w:pPr>
              <w:pStyle w:val="PageNumberSet"/>
              <w:rPr>
                <w:ins w:id="1710" w:author="Bhakti Gandhi" w:date="2015-11-19T15:28:00Z"/>
              </w:rPr>
            </w:pPr>
            <w:ins w:id="1711" w:author="Bhakti Gandhi" w:date="2015-11-19T15:28:00Z">
              <w:r>
                <w:t>10.211.64.189</w:t>
              </w:r>
            </w:ins>
          </w:p>
          <w:p w14:paraId="5F086862" w14:textId="3AE1D7EC" w:rsidR="005A35FF" w:rsidRDefault="005A35FF">
            <w:pPr>
              <w:pStyle w:val="PageNumberSet"/>
              <w:rPr>
                <w:ins w:id="1712" w:author="Bhakti Gandhi" w:date="2015-11-19T15:28:00Z"/>
              </w:rPr>
              <w:pPrChange w:id="1713" w:author="Bhakti Gandhi" w:date="2015-11-19T15:27:00Z">
                <w:pPr/>
              </w:pPrChange>
            </w:pPr>
            <w:ins w:id="1714" w:author="Bhakti Gandhi" w:date="2015-11-19T15:28:00Z">
              <w:r w:rsidRPr="005A35FF">
                <w:t>10.211.64.1</w:t>
              </w:r>
              <w:r>
                <w:t>90</w:t>
              </w:r>
            </w:ins>
          </w:p>
          <w:p w14:paraId="5D97D200" w14:textId="05253E7F" w:rsidR="005A35FF" w:rsidRDefault="005A35FF" w:rsidP="005A35FF">
            <w:pPr>
              <w:pStyle w:val="PageNumberSet"/>
              <w:rPr>
                <w:ins w:id="1715" w:author="Bhakti Gandhi" w:date="2015-11-19T15:28:00Z"/>
              </w:rPr>
            </w:pPr>
            <w:ins w:id="1716" w:author="Bhakti Gandhi" w:date="2015-11-19T15:28:00Z">
              <w:r>
                <w:t>10.211.64.191</w:t>
              </w:r>
            </w:ins>
          </w:p>
          <w:p w14:paraId="1BC5E20F" w14:textId="135A1EA3" w:rsidR="0079298C" w:rsidRPr="00750BF7" w:rsidDel="00391839" w:rsidRDefault="005A35FF">
            <w:pPr>
              <w:pStyle w:val="PageNumberSet"/>
              <w:rPr>
                <w:ins w:id="1717" w:author="Bhakti Gandhi [2]" w:date="2015-07-21T09:59:00Z"/>
                <w:del w:id="1718" w:author="Bhakti Gandhi" w:date="2015-11-17T11:25:00Z"/>
              </w:rPr>
              <w:pPrChange w:id="1719" w:author="Bhakti Gandhi" w:date="2015-11-19T15:28:00Z">
                <w:pPr/>
              </w:pPrChange>
            </w:pPr>
            <w:ins w:id="1720" w:author="Bhakti Gandhi" w:date="2015-11-19T15:28:00Z">
              <w:r>
                <w:t>10.211.64.187</w:t>
              </w:r>
            </w:ins>
            <w:ins w:id="1721" w:author="Bhakti Gandhi [2]" w:date="2015-07-21T09:59:00Z">
              <w:del w:id="1722" w:author="Bhakti Gandhi" w:date="2015-11-17T11:25:00Z">
                <w:r w:rsidR="0079298C" w:rsidRPr="00750BF7" w:rsidDel="00391839">
                  <w:delText>10.223.128.236</w:delText>
                </w:r>
              </w:del>
            </w:ins>
          </w:p>
          <w:p w14:paraId="5FA9871D" w14:textId="0E79FC30" w:rsidR="0079298C" w:rsidDel="00391839" w:rsidRDefault="0079298C">
            <w:pPr>
              <w:pStyle w:val="PageNumberSet"/>
              <w:rPr>
                <w:ins w:id="1723" w:author="Bhakti Gandhi [2]" w:date="2015-03-19T13:42:00Z"/>
                <w:del w:id="1724" w:author="Bhakti Gandhi" w:date="2015-11-17T11:25:00Z"/>
              </w:rPr>
              <w:pPrChange w:id="1725" w:author="Bhakti Gandhi" w:date="2015-11-19T15:28:00Z">
                <w:pPr/>
              </w:pPrChange>
            </w:pPr>
            <w:ins w:id="1726" w:author="Bhakti Gandhi [2]" w:date="2015-07-21T09:59:00Z">
              <w:del w:id="1727" w:author="Bhakti Gandhi" w:date="2015-11-17T11:25:00Z">
                <w:r w:rsidRPr="00750BF7" w:rsidDel="00391839">
                  <w:delText>10.223.128.250</w:delText>
                </w:r>
              </w:del>
            </w:ins>
            <w:ins w:id="1728" w:author="Bhakti Gandhi [2]" w:date="2015-03-19T13:42:00Z">
              <w:del w:id="1729" w:author="Bhakti Gandhi" w:date="2015-11-17T11:25:00Z">
                <w:r w:rsidDel="00391839">
                  <w:delText>10.223.241.61</w:delText>
                </w:r>
              </w:del>
            </w:ins>
          </w:p>
          <w:p w14:paraId="5FA9871E" w14:textId="58E8F217" w:rsidR="0079298C" w:rsidRPr="00BF5DAA" w:rsidRDefault="0079298C">
            <w:pPr>
              <w:pStyle w:val="PageNumberSet"/>
              <w:pPrChange w:id="1730" w:author="Bhakti Gandhi" w:date="2015-11-19T15:28:00Z">
                <w:pPr/>
              </w:pPrChange>
            </w:pPr>
            <w:ins w:id="1731" w:author="Bhakti Gandhi [2]" w:date="2015-03-19T13:42:00Z">
              <w:del w:id="1732" w:author="Bhakti Gandhi" w:date="2015-11-17T11:25:00Z">
                <w:r w:rsidDel="00391839">
                  <w:delText>10.223.242.249</w:delText>
                </w:r>
              </w:del>
            </w:ins>
            <w:del w:id="1733" w:author="Bhakti Gandhi" w:date="2015-11-17T11:25:00Z">
              <w:r w:rsidDel="00391839">
                <w:delText>NA</w:delText>
              </w:r>
            </w:del>
          </w:p>
        </w:tc>
        <w:tc>
          <w:tcPr>
            <w:tcW w:w="2250" w:type="dxa"/>
            <w:tcPrChange w:id="1734" w:author="Bhakti Gandhi" w:date="2015-11-19T15:34:00Z">
              <w:tcPr>
                <w:tcW w:w="3600" w:type="dxa"/>
                <w:gridSpan w:val="2"/>
              </w:tcPr>
            </w:tcPrChange>
          </w:tcPr>
          <w:p w14:paraId="1B36D488" w14:textId="77777777" w:rsidR="00A942B6" w:rsidRPr="00A942B6" w:rsidRDefault="00A942B6" w:rsidP="00A942B6">
            <w:pPr>
              <w:pStyle w:val="PageNumberSet"/>
              <w:rPr>
                <w:ins w:id="1735" w:author="Bhakti Gandhi" w:date="2015-11-19T15:26:00Z"/>
              </w:rPr>
            </w:pPr>
            <w:ins w:id="1736" w:author="Bhakti Gandhi" w:date="2015-11-19T15:26:00Z">
              <w:r w:rsidRPr="00A942B6">
                <w:t>16 CPU</w:t>
              </w:r>
            </w:ins>
          </w:p>
          <w:p w14:paraId="5FA9871F" w14:textId="2F09E602" w:rsidR="0079298C" w:rsidDel="00391839" w:rsidRDefault="00A942B6" w:rsidP="00A942B6">
            <w:pPr>
              <w:rPr>
                <w:ins w:id="1737" w:author="Bhakti Gandhi [2]" w:date="2015-03-19T14:10:00Z"/>
                <w:del w:id="1738" w:author="Bhakti Gandhi" w:date="2015-11-17T11:25:00Z"/>
              </w:rPr>
            </w:pPr>
            <w:ins w:id="1739" w:author="Bhakti Gandhi" w:date="2015-11-19T15:26:00Z">
              <w:r>
                <w:t>30</w:t>
              </w:r>
              <w:r w:rsidRPr="00A942B6">
                <w:t xml:space="preserve"> GB Memory</w:t>
              </w:r>
              <w:r w:rsidRPr="00A942B6" w:rsidDel="00391839">
                <w:t xml:space="preserve"> </w:t>
              </w:r>
            </w:ins>
            <w:ins w:id="1740" w:author="Bhakti Gandhi [2]" w:date="2015-03-19T14:10:00Z">
              <w:del w:id="1741" w:author="Bhakti Gandhi" w:date="2015-11-17T11:25:00Z">
                <w:r w:rsidR="0079298C" w:rsidDel="00391839">
                  <w:delText xml:space="preserve">4 CPU </w:delText>
                </w:r>
              </w:del>
            </w:ins>
            <w:ins w:id="1742" w:author="Bhakti Gandhi [2]" w:date="2015-03-19T14:11:00Z">
              <w:del w:id="1743" w:author="Bhakti Gandhi" w:date="2015-11-17T11:25:00Z">
                <w:r w:rsidR="0079298C" w:rsidRPr="006A3D0B" w:rsidDel="00391839">
                  <w:delText>Intel(R) Xeon(R)</w:delText>
                </w:r>
                <w:r w:rsidR="0079298C" w:rsidDel="00391839">
                  <w:delText xml:space="preserve"> </w:delText>
                </w:r>
                <w:r w:rsidR="0079298C" w:rsidRPr="006A3D0B" w:rsidDel="00391839">
                  <w:delText>2.60GHz</w:delText>
                </w:r>
              </w:del>
            </w:ins>
          </w:p>
          <w:p w14:paraId="5FA98720" w14:textId="57CA1481" w:rsidR="0079298C" w:rsidRPr="0027307A" w:rsidRDefault="0079298C" w:rsidP="006A3D0B">
            <w:ins w:id="1744" w:author="Bhakti Gandhi [2]" w:date="2015-03-19T14:09:00Z">
              <w:del w:id="1745" w:author="Bhakti Gandhi" w:date="2015-11-17T11:25:00Z">
                <w:r w:rsidDel="00391839">
                  <w:delText>30</w:delText>
                </w:r>
              </w:del>
            </w:ins>
            <w:ins w:id="1746" w:author="Bhakti Gandhi [2]" w:date="2015-03-19T14:10:00Z">
              <w:del w:id="1747" w:author="Bhakti Gandhi" w:date="2015-11-17T11:25:00Z">
                <w:r w:rsidDel="00391839">
                  <w:delText xml:space="preserve"> GB Memory</w:delText>
                </w:r>
              </w:del>
            </w:ins>
            <w:del w:id="1748" w:author="Bhakti Gandhi" w:date="2015-11-17T11:25:00Z">
              <w:r w:rsidDel="00391839">
                <w:delText>NA</w:delText>
              </w:r>
            </w:del>
          </w:p>
        </w:tc>
        <w:tc>
          <w:tcPr>
            <w:tcW w:w="2610" w:type="dxa"/>
            <w:tcPrChange w:id="1749" w:author="Bhakti Gandhi" w:date="2015-11-19T15:34:00Z">
              <w:tcPr>
                <w:tcW w:w="3600" w:type="dxa"/>
                <w:gridSpan w:val="2"/>
              </w:tcPr>
            </w:tcPrChange>
          </w:tcPr>
          <w:p w14:paraId="6536C5B1" w14:textId="77777777" w:rsidR="0079298C" w:rsidDel="00391839" w:rsidRDefault="0079298C" w:rsidP="006A3D0B">
            <w:pPr>
              <w:rPr>
                <w:ins w:id="1750" w:author="Bhakti Gandhi" w:date="2015-11-19T15:17:00Z"/>
              </w:rPr>
            </w:pPr>
          </w:p>
        </w:tc>
      </w:tr>
      <w:tr w:rsidR="0079298C" w:rsidRPr="0027307A" w14:paraId="5C9F501F" w14:textId="014AF976" w:rsidTr="003067EE">
        <w:trPr>
          <w:cantSplit/>
          <w:trHeight w:val="487"/>
          <w:ins w:id="1751" w:author="Bhakti Gandhi" w:date="2015-11-17T11:25:00Z"/>
          <w:trPrChange w:id="1752" w:author="Bhakti Gandhi" w:date="2015-11-19T15:34:00Z">
            <w:trPr>
              <w:cantSplit/>
              <w:trHeight w:val="557"/>
            </w:trPr>
          </w:trPrChange>
        </w:trPr>
        <w:tc>
          <w:tcPr>
            <w:tcW w:w="1440" w:type="dxa"/>
            <w:shd w:val="clear" w:color="auto" w:fill="auto"/>
            <w:tcPrChange w:id="1753" w:author="Bhakti Gandhi" w:date="2015-11-19T15:34:00Z">
              <w:tcPr>
                <w:tcW w:w="1806" w:type="dxa"/>
                <w:gridSpan w:val="3"/>
                <w:shd w:val="clear" w:color="auto" w:fill="auto"/>
              </w:tcPr>
            </w:tcPrChange>
          </w:tcPr>
          <w:p w14:paraId="3C89F919" w14:textId="770F0E97" w:rsidR="0079298C" w:rsidRDefault="0079298C" w:rsidP="006A3D0B">
            <w:pPr>
              <w:rPr>
                <w:ins w:id="1754" w:author="Bhakti Gandhi" w:date="2015-11-17T11:25:00Z"/>
              </w:rPr>
            </w:pPr>
            <w:ins w:id="1755" w:author="Bhakti Gandhi" w:date="2015-11-17T11:25:00Z">
              <w:r>
                <w:t>RFO</w:t>
              </w:r>
            </w:ins>
          </w:p>
        </w:tc>
        <w:tc>
          <w:tcPr>
            <w:tcW w:w="861" w:type="dxa"/>
            <w:tcPrChange w:id="1756" w:author="Bhakti Gandhi" w:date="2015-11-19T15:34:00Z">
              <w:tcPr>
                <w:tcW w:w="1080" w:type="dxa"/>
                <w:gridSpan w:val="2"/>
              </w:tcPr>
            </w:tcPrChange>
          </w:tcPr>
          <w:p w14:paraId="1425F5DF" w14:textId="7EDB3C04" w:rsidR="0079298C" w:rsidDel="00391839" w:rsidRDefault="00197FE6" w:rsidP="006A3D0B">
            <w:pPr>
              <w:rPr>
                <w:ins w:id="1757" w:author="Bhakti Gandhi" w:date="2015-11-17T11:25:00Z"/>
              </w:rPr>
            </w:pPr>
            <w:ins w:id="1758" w:author="Bhakti Gandhi" w:date="2015-11-19T15:29:00Z">
              <w:r>
                <w:t>1</w:t>
              </w:r>
            </w:ins>
          </w:p>
        </w:tc>
        <w:tc>
          <w:tcPr>
            <w:tcW w:w="1842" w:type="dxa"/>
            <w:tcPrChange w:id="1759" w:author="Bhakti Gandhi" w:date="2015-11-19T15:34:00Z">
              <w:tcPr>
                <w:tcW w:w="2610" w:type="dxa"/>
                <w:gridSpan w:val="2"/>
              </w:tcPr>
            </w:tcPrChange>
          </w:tcPr>
          <w:p w14:paraId="0F5631EC" w14:textId="0A03A996" w:rsidR="0079298C" w:rsidRPr="00750BF7" w:rsidDel="00391839" w:rsidRDefault="005E0F3D">
            <w:pPr>
              <w:rPr>
                <w:ins w:id="1760" w:author="Bhakti Gandhi" w:date="2015-11-17T11:25:00Z"/>
              </w:rPr>
            </w:pPr>
            <w:ins w:id="1761" w:author="Bhakti Gandhi" w:date="2015-11-19T15:33:00Z">
              <w:r w:rsidRPr="005E0F3D">
                <w:t>172.16.15.113</w:t>
              </w:r>
            </w:ins>
          </w:p>
        </w:tc>
        <w:tc>
          <w:tcPr>
            <w:tcW w:w="2250" w:type="dxa"/>
            <w:tcPrChange w:id="1762" w:author="Bhakti Gandhi" w:date="2015-11-19T15:34:00Z">
              <w:tcPr>
                <w:tcW w:w="3600" w:type="dxa"/>
                <w:gridSpan w:val="2"/>
              </w:tcPr>
            </w:tcPrChange>
          </w:tcPr>
          <w:p w14:paraId="62D9DB33" w14:textId="56A3B3ED" w:rsidR="005E0F3D" w:rsidRPr="005E0F3D" w:rsidRDefault="005E0F3D" w:rsidP="005E0F3D">
            <w:pPr>
              <w:pStyle w:val="PageNumberSet"/>
              <w:rPr>
                <w:ins w:id="1763" w:author="Bhakti Gandhi" w:date="2015-11-19T15:34:00Z"/>
              </w:rPr>
            </w:pPr>
            <w:ins w:id="1764" w:author="Bhakti Gandhi" w:date="2015-11-19T15:34:00Z">
              <w:r w:rsidRPr="005E0F3D">
                <w:t>6</w:t>
              </w:r>
              <w:r>
                <w:t>4</w:t>
              </w:r>
              <w:r w:rsidRPr="005E0F3D">
                <w:t xml:space="preserve"> CPU</w:t>
              </w:r>
            </w:ins>
          </w:p>
          <w:p w14:paraId="78C5F044" w14:textId="179E241B" w:rsidR="0079298C" w:rsidDel="00391839" w:rsidRDefault="005E0F3D" w:rsidP="005E0F3D">
            <w:pPr>
              <w:rPr>
                <w:ins w:id="1765" w:author="Bhakti Gandhi" w:date="2015-11-17T11:25:00Z"/>
              </w:rPr>
            </w:pPr>
            <w:ins w:id="1766" w:author="Bhakti Gandhi" w:date="2015-11-19T15:34:00Z">
              <w:r>
                <w:t>512</w:t>
              </w:r>
              <w:r w:rsidRPr="005E0F3D">
                <w:t xml:space="preserve"> GB Memory</w:t>
              </w:r>
            </w:ins>
          </w:p>
        </w:tc>
        <w:tc>
          <w:tcPr>
            <w:tcW w:w="2610" w:type="dxa"/>
            <w:tcPrChange w:id="1767" w:author="Bhakti Gandhi" w:date="2015-11-19T15:34:00Z">
              <w:tcPr>
                <w:tcW w:w="3600" w:type="dxa"/>
                <w:gridSpan w:val="2"/>
              </w:tcPr>
            </w:tcPrChange>
          </w:tcPr>
          <w:p w14:paraId="3450D565" w14:textId="580DC73A" w:rsidR="0079298C" w:rsidDel="00391839" w:rsidRDefault="00F7324E" w:rsidP="006A3D0B">
            <w:pPr>
              <w:rPr>
                <w:ins w:id="1768" w:author="Bhakti Gandhi" w:date="2015-11-19T15:17:00Z"/>
              </w:rPr>
            </w:pPr>
            <w:ins w:id="1769" w:author="Bhakti Gandhi" w:date="2015-11-19T15:34:00Z">
              <w:r w:rsidRPr="00F7324E">
                <w:t>Windows Server 2008 R2 Enterprise</w:t>
              </w:r>
            </w:ins>
          </w:p>
        </w:tc>
      </w:tr>
      <w:tr w:rsidR="0079298C" w:rsidRPr="0027307A" w14:paraId="5BAC2D17" w14:textId="1C176002" w:rsidTr="003067EE">
        <w:trPr>
          <w:cantSplit/>
          <w:trHeight w:val="487"/>
          <w:ins w:id="1770" w:author="Bhakti Gandhi" w:date="2015-11-17T11:25:00Z"/>
          <w:trPrChange w:id="1771" w:author="Bhakti Gandhi" w:date="2015-11-19T15:34:00Z">
            <w:trPr>
              <w:cantSplit/>
              <w:trHeight w:val="557"/>
            </w:trPr>
          </w:trPrChange>
        </w:trPr>
        <w:tc>
          <w:tcPr>
            <w:tcW w:w="1440" w:type="dxa"/>
            <w:shd w:val="clear" w:color="auto" w:fill="auto"/>
            <w:tcPrChange w:id="1772" w:author="Bhakti Gandhi" w:date="2015-11-19T15:34:00Z">
              <w:tcPr>
                <w:tcW w:w="1806" w:type="dxa"/>
                <w:gridSpan w:val="3"/>
                <w:shd w:val="clear" w:color="auto" w:fill="auto"/>
              </w:tcPr>
            </w:tcPrChange>
          </w:tcPr>
          <w:p w14:paraId="04E61F37" w14:textId="774ABED1" w:rsidR="0079298C" w:rsidRDefault="0079298C" w:rsidP="006A3D0B">
            <w:pPr>
              <w:rPr>
                <w:ins w:id="1773" w:author="Bhakti Gandhi" w:date="2015-11-17T11:25:00Z"/>
              </w:rPr>
            </w:pPr>
            <w:ins w:id="1774" w:author="Bhakti Gandhi" w:date="2015-11-17T11:25:00Z">
              <w:r>
                <w:t>Hybris db</w:t>
              </w:r>
            </w:ins>
          </w:p>
        </w:tc>
        <w:tc>
          <w:tcPr>
            <w:tcW w:w="861" w:type="dxa"/>
            <w:tcPrChange w:id="1775" w:author="Bhakti Gandhi" w:date="2015-11-19T15:34:00Z">
              <w:tcPr>
                <w:tcW w:w="1080" w:type="dxa"/>
                <w:gridSpan w:val="2"/>
              </w:tcPr>
            </w:tcPrChange>
          </w:tcPr>
          <w:p w14:paraId="0B4829D2" w14:textId="3B9A582B" w:rsidR="0079298C" w:rsidDel="00391839" w:rsidRDefault="00197FE6" w:rsidP="006A3D0B">
            <w:pPr>
              <w:rPr>
                <w:ins w:id="1776" w:author="Bhakti Gandhi" w:date="2015-11-17T11:25:00Z"/>
              </w:rPr>
            </w:pPr>
            <w:ins w:id="1777" w:author="Bhakti Gandhi" w:date="2015-11-19T15:29:00Z">
              <w:r>
                <w:t>1</w:t>
              </w:r>
            </w:ins>
          </w:p>
        </w:tc>
        <w:tc>
          <w:tcPr>
            <w:tcW w:w="1842" w:type="dxa"/>
            <w:tcPrChange w:id="1778" w:author="Bhakti Gandhi" w:date="2015-11-19T15:34:00Z">
              <w:tcPr>
                <w:tcW w:w="2610" w:type="dxa"/>
                <w:gridSpan w:val="2"/>
              </w:tcPr>
            </w:tcPrChange>
          </w:tcPr>
          <w:p w14:paraId="6A79108A" w14:textId="5FD39375" w:rsidR="0079298C" w:rsidRPr="00750BF7" w:rsidDel="00391839" w:rsidRDefault="005E0F3D" w:rsidP="006A3D0B">
            <w:pPr>
              <w:rPr>
                <w:ins w:id="1779" w:author="Bhakti Gandhi" w:date="2015-11-17T11:25:00Z"/>
              </w:rPr>
            </w:pPr>
            <w:ins w:id="1780" w:author="Bhakti Gandhi" w:date="2015-11-19T15:33:00Z">
              <w:r w:rsidRPr="005E0F3D">
                <w:t>172.16.15.13</w:t>
              </w:r>
            </w:ins>
          </w:p>
        </w:tc>
        <w:tc>
          <w:tcPr>
            <w:tcW w:w="2250" w:type="dxa"/>
            <w:tcPrChange w:id="1781" w:author="Bhakti Gandhi" w:date="2015-11-19T15:34:00Z">
              <w:tcPr>
                <w:tcW w:w="3600" w:type="dxa"/>
                <w:gridSpan w:val="2"/>
              </w:tcPr>
            </w:tcPrChange>
          </w:tcPr>
          <w:p w14:paraId="417C6143" w14:textId="77777777" w:rsidR="0079298C" w:rsidDel="00391839" w:rsidRDefault="0079298C" w:rsidP="006A3D0B">
            <w:pPr>
              <w:rPr>
                <w:ins w:id="1782" w:author="Bhakti Gandhi" w:date="2015-11-17T11:25:00Z"/>
              </w:rPr>
            </w:pPr>
          </w:p>
        </w:tc>
        <w:tc>
          <w:tcPr>
            <w:tcW w:w="2610" w:type="dxa"/>
            <w:tcPrChange w:id="1783" w:author="Bhakti Gandhi" w:date="2015-11-19T15:34:00Z">
              <w:tcPr>
                <w:tcW w:w="3600" w:type="dxa"/>
                <w:gridSpan w:val="2"/>
              </w:tcPr>
            </w:tcPrChange>
          </w:tcPr>
          <w:p w14:paraId="47CAE350" w14:textId="43320B47" w:rsidR="0079298C" w:rsidDel="00391839" w:rsidRDefault="00F7324E" w:rsidP="006A3D0B">
            <w:pPr>
              <w:rPr>
                <w:ins w:id="1784" w:author="Bhakti Gandhi" w:date="2015-11-19T15:17:00Z"/>
              </w:rPr>
            </w:pPr>
            <w:ins w:id="1785" w:author="Bhakti Gandhi" w:date="2015-11-19T15:34:00Z">
              <w:r w:rsidRPr="00F7324E">
                <w:t>Windows Server 2008 R2 Enterprise</w:t>
              </w:r>
            </w:ins>
          </w:p>
        </w:tc>
      </w:tr>
      <w:tr w:rsidR="0079298C" w:rsidRPr="0027307A" w14:paraId="3334F021" w14:textId="4D7F4732" w:rsidTr="003067EE">
        <w:trPr>
          <w:cantSplit/>
          <w:trHeight w:val="487"/>
          <w:ins w:id="1786" w:author="Bhakti Gandhi" w:date="2015-11-17T11:25:00Z"/>
          <w:trPrChange w:id="1787" w:author="Bhakti Gandhi" w:date="2015-11-19T15:34:00Z">
            <w:trPr>
              <w:cantSplit/>
              <w:trHeight w:val="557"/>
            </w:trPr>
          </w:trPrChange>
        </w:trPr>
        <w:tc>
          <w:tcPr>
            <w:tcW w:w="1440" w:type="dxa"/>
            <w:shd w:val="clear" w:color="auto" w:fill="auto"/>
            <w:tcPrChange w:id="1788" w:author="Bhakti Gandhi" w:date="2015-11-19T15:34:00Z">
              <w:tcPr>
                <w:tcW w:w="1806" w:type="dxa"/>
                <w:gridSpan w:val="3"/>
                <w:shd w:val="clear" w:color="auto" w:fill="auto"/>
              </w:tcPr>
            </w:tcPrChange>
          </w:tcPr>
          <w:p w14:paraId="4640572C" w14:textId="10ECE9C6" w:rsidR="0079298C" w:rsidRDefault="0079298C" w:rsidP="006A3D0B">
            <w:pPr>
              <w:rPr>
                <w:ins w:id="1789" w:author="Bhakti Gandhi" w:date="2015-11-17T11:25:00Z"/>
              </w:rPr>
            </w:pPr>
            <w:ins w:id="1790" w:author="Bhakti Gandhi" w:date="2015-11-17T11:25:00Z">
              <w:r>
                <w:t>Autoship</w:t>
              </w:r>
            </w:ins>
          </w:p>
        </w:tc>
        <w:tc>
          <w:tcPr>
            <w:tcW w:w="861" w:type="dxa"/>
            <w:tcPrChange w:id="1791" w:author="Bhakti Gandhi" w:date="2015-11-19T15:34:00Z">
              <w:tcPr>
                <w:tcW w:w="1080" w:type="dxa"/>
                <w:gridSpan w:val="2"/>
              </w:tcPr>
            </w:tcPrChange>
          </w:tcPr>
          <w:p w14:paraId="2D5D1D3C" w14:textId="3E007C1B" w:rsidR="0079298C" w:rsidDel="00391839" w:rsidRDefault="002111BA" w:rsidP="006A3D0B">
            <w:pPr>
              <w:rPr>
                <w:ins w:id="1792" w:author="Bhakti Gandhi" w:date="2015-11-17T11:25:00Z"/>
              </w:rPr>
            </w:pPr>
            <w:ins w:id="1793" w:author="Bhakti Gandhi" w:date="2015-11-19T15:24:00Z">
              <w:r>
                <w:t>4</w:t>
              </w:r>
            </w:ins>
          </w:p>
        </w:tc>
        <w:tc>
          <w:tcPr>
            <w:tcW w:w="1842" w:type="dxa"/>
            <w:tcPrChange w:id="1794" w:author="Bhakti Gandhi" w:date="2015-11-19T15:34:00Z">
              <w:tcPr>
                <w:tcW w:w="2610" w:type="dxa"/>
                <w:gridSpan w:val="2"/>
              </w:tcPr>
            </w:tcPrChange>
          </w:tcPr>
          <w:p w14:paraId="4BFBC5A9" w14:textId="77777777" w:rsidR="0079298C" w:rsidRDefault="002111BA">
            <w:pPr>
              <w:pStyle w:val="PageNumberSet"/>
              <w:rPr>
                <w:ins w:id="1795" w:author="Bhakti Gandhi" w:date="2015-11-19T15:26:00Z"/>
              </w:rPr>
              <w:pPrChange w:id="1796" w:author="Bhakti Gandhi" w:date="2015-11-19T15:26:00Z">
                <w:pPr/>
              </w:pPrChange>
            </w:pPr>
            <w:ins w:id="1797" w:author="Bhakti Gandhi" w:date="2015-11-19T15:26:00Z">
              <w:r w:rsidRPr="002111BA">
                <w:t>10.223.80.80</w:t>
              </w:r>
            </w:ins>
          </w:p>
          <w:p w14:paraId="1B28AB1A" w14:textId="77777777" w:rsidR="002111BA" w:rsidRDefault="002111BA">
            <w:pPr>
              <w:pStyle w:val="PageNumberSet"/>
              <w:rPr>
                <w:ins w:id="1798" w:author="Bhakti Gandhi" w:date="2015-11-19T15:26:00Z"/>
              </w:rPr>
              <w:pPrChange w:id="1799" w:author="Bhakti Gandhi" w:date="2015-11-19T15:26:00Z">
                <w:pPr/>
              </w:pPrChange>
            </w:pPr>
            <w:ins w:id="1800" w:author="Bhakti Gandhi" w:date="2015-11-19T15:26:00Z">
              <w:r w:rsidRPr="002111BA">
                <w:t>10.223.80.62</w:t>
              </w:r>
            </w:ins>
          </w:p>
          <w:p w14:paraId="674B2433" w14:textId="77777777" w:rsidR="002111BA" w:rsidRDefault="002111BA">
            <w:pPr>
              <w:pStyle w:val="PageNumberSet"/>
              <w:rPr>
                <w:ins w:id="1801" w:author="Bhakti Gandhi" w:date="2015-11-19T15:26:00Z"/>
              </w:rPr>
              <w:pPrChange w:id="1802" w:author="Bhakti Gandhi" w:date="2015-11-19T15:26:00Z">
                <w:pPr/>
              </w:pPrChange>
            </w:pPr>
            <w:ins w:id="1803" w:author="Bhakti Gandhi" w:date="2015-11-19T15:26:00Z">
              <w:r w:rsidRPr="002111BA">
                <w:t>10.223.80.128</w:t>
              </w:r>
            </w:ins>
          </w:p>
          <w:p w14:paraId="68375000" w14:textId="1F1D4CD4" w:rsidR="002111BA" w:rsidRPr="00750BF7" w:rsidDel="00391839" w:rsidRDefault="002111BA">
            <w:pPr>
              <w:pStyle w:val="PageNumberSet"/>
              <w:rPr>
                <w:ins w:id="1804" w:author="Bhakti Gandhi" w:date="2015-11-17T11:25:00Z"/>
              </w:rPr>
              <w:pPrChange w:id="1805" w:author="Bhakti Gandhi" w:date="2015-11-19T15:26:00Z">
                <w:pPr/>
              </w:pPrChange>
            </w:pPr>
            <w:ins w:id="1806" w:author="Bhakti Gandhi" w:date="2015-11-19T15:26:00Z">
              <w:r w:rsidRPr="002111BA">
                <w:t>10.223.80.131</w:t>
              </w:r>
            </w:ins>
          </w:p>
        </w:tc>
        <w:tc>
          <w:tcPr>
            <w:tcW w:w="2250" w:type="dxa"/>
            <w:tcPrChange w:id="1807" w:author="Bhakti Gandhi" w:date="2015-11-19T15:34:00Z">
              <w:tcPr>
                <w:tcW w:w="3600" w:type="dxa"/>
                <w:gridSpan w:val="2"/>
              </w:tcPr>
            </w:tcPrChange>
          </w:tcPr>
          <w:p w14:paraId="59BB067A" w14:textId="7F39FEB6" w:rsidR="002111BA" w:rsidRPr="002111BA" w:rsidRDefault="002111BA" w:rsidP="002111BA">
            <w:pPr>
              <w:pStyle w:val="PageNumberSet"/>
              <w:rPr>
                <w:ins w:id="1808" w:author="Bhakti Gandhi" w:date="2015-11-19T15:25:00Z"/>
              </w:rPr>
            </w:pPr>
            <w:ins w:id="1809" w:author="Bhakti Gandhi" w:date="2015-11-19T15:25:00Z">
              <w:r>
                <w:t>8</w:t>
              </w:r>
              <w:r w:rsidRPr="002111BA">
                <w:t xml:space="preserve"> CPU</w:t>
              </w:r>
            </w:ins>
          </w:p>
          <w:p w14:paraId="2D04FB99" w14:textId="76F4528E" w:rsidR="0079298C" w:rsidDel="00391839" w:rsidRDefault="002111BA" w:rsidP="002111BA">
            <w:pPr>
              <w:rPr>
                <w:ins w:id="1810" w:author="Bhakti Gandhi" w:date="2015-11-17T11:25:00Z"/>
              </w:rPr>
            </w:pPr>
            <w:ins w:id="1811" w:author="Bhakti Gandhi" w:date="2015-11-19T15:25:00Z">
              <w:r w:rsidRPr="002111BA">
                <w:t>64 GB Memory</w:t>
              </w:r>
            </w:ins>
          </w:p>
        </w:tc>
        <w:tc>
          <w:tcPr>
            <w:tcW w:w="2610" w:type="dxa"/>
            <w:tcPrChange w:id="1812" w:author="Bhakti Gandhi" w:date="2015-11-19T15:34:00Z">
              <w:tcPr>
                <w:tcW w:w="3600" w:type="dxa"/>
                <w:gridSpan w:val="2"/>
              </w:tcPr>
            </w:tcPrChange>
          </w:tcPr>
          <w:p w14:paraId="26DB2421" w14:textId="64120C00" w:rsidR="0079298C" w:rsidDel="00391839" w:rsidRDefault="002111BA" w:rsidP="006A3D0B">
            <w:pPr>
              <w:rPr>
                <w:ins w:id="1813" w:author="Bhakti Gandhi" w:date="2015-11-19T15:17:00Z"/>
              </w:rPr>
            </w:pPr>
            <w:ins w:id="1814" w:author="Bhakti Gandhi" w:date="2015-11-19T15:25:00Z">
              <w:r>
                <w:t>5.5</w:t>
              </w:r>
            </w:ins>
          </w:p>
        </w:tc>
      </w:tr>
      <w:tr w:rsidR="0079298C" w:rsidRPr="0027307A" w:rsidDel="004432F8" w14:paraId="631965A9" w14:textId="77777777" w:rsidTr="003067EE">
        <w:trPr>
          <w:cantSplit/>
          <w:trHeight w:val="487"/>
          <w:del w:id="1815" w:author="Bhakti Gandhi" w:date="2015-11-19T11:15:00Z"/>
          <w:trPrChange w:id="1816" w:author="Bhakti Gandhi" w:date="2015-11-19T15:34:00Z">
            <w:trPr>
              <w:cantSplit/>
              <w:trHeight w:val="557"/>
            </w:trPr>
          </w:trPrChange>
        </w:trPr>
        <w:tc>
          <w:tcPr>
            <w:tcW w:w="1440" w:type="dxa"/>
            <w:shd w:val="clear" w:color="auto" w:fill="auto"/>
            <w:tcPrChange w:id="1817" w:author="Bhakti Gandhi" w:date="2015-11-19T15:34:00Z">
              <w:tcPr>
                <w:tcW w:w="1806" w:type="dxa"/>
                <w:gridSpan w:val="3"/>
                <w:shd w:val="clear" w:color="auto" w:fill="auto"/>
              </w:tcPr>
            </w:tcPrChange>
          </w:tcPr>
          <w:p w14:paraId="5FA98722" w14:textId="31424A8D" w:rsidR="0079298C" w:rsidDel="004432F8" w:rsidRDefault="0079298C" w:rsidP="00A85D0A">
            <w:pPr>
              <w:rPr>
                <w:del w:id="1818" w:author="Bhakti Gandhi" w:date="2015-11-19T11:15:00Z"/>
              </w:rPr>
            </w:pPr>
            <w:del w:id="1819" w:author="Bhakti Gandhi" w:date="2015-11-19T11:15:00Z">
              <w:r w:rsidDel="004432F8">
                <w:delText>Sql server</w:delText>
              </w:r>
            </w:del>
          </w:p>
        </w:tc>
        <w:tc>
          <w:tcPr>
            <w:tcW w:w="861" w:type="dxa"/>
            <w:tcPrChange w:id="1820" w:author="Bhakti Gandhi" w:date="2015-11-19T15:34:00Z">
              <w:tcPr>
                <w:tcW w:w="1080" w:type="dxa"/>
                <w:gridSpan w:val="2"/>
              </w:tcPr>
            </w:tcPrChange>
          </w:tcPr>
          <w:p w14:paraId="5FA98723" w14:textId="5732D199" w:rsidR="0079298C" w:rsidDel="004432F8" w:rsidRDefault="0079298C" w:rsidP="00A85D0A">
            <w:pPr>
              <w:rPr>
                <w:del w:id="1821" w:author="Bhakti Gandhi" w:date="2015-11-19T11:15:00Z"/>
              </w:rPr>
            </w:pPr>
            <w:del w:id="1822" w:author="Bhakti Gandhi" w:date="2015-11-17T11:25:00Z">
              <w:r w:rsidDel="00391839">
                <w:delText>1</w:delText>
              </w:r>
            </w:del>
          </w:p>
        </w:tc>
        <w:tc>
          <w:tcPr>
            <w:tcW w:w="1842" w:type="dxa"/>
            <w:tcPrChange w:id="1823" w:author="Bhakti Gandhi" w:date="2015-11-19T15:34:00Z">
              <w:tcPr>
                <w:tcW w:w="2610" w:type="dxa"/>
                <w:gridSpan w:val="2"/>
              </w:tcPr>
            </w:tcPrChange>
          </w:tcPr>
          <w:p w14:paraId="5FA98724" w14:textId="539FB445" w:rsidR="0079298C" w:rsidDel="004432F8" w:rsidRDefault="0079298C" w:rsidP="00A85D0A">
            <w:pPr>
              <w:rPr>
                <w:del w:id="1824" w:author="Bhakti Gandhi" w:date="2015-11-19T11:15:00Z"/>
              </w:rPr>
            </w:pPr>
            <w:ins w:id="1825" w:author="Bhakti Gandhi [2]" w:date="2015-07-14T15:10:00Z">
              <w:del w:id="1826" w:author="Bhakti Gandhi" w:date="2015-11-17T11:25:00Z">
                <w:r w:rsidRPr="00BC448C" w:rsidDel="00391839">
                  <w:delText>172.16.15.229</w:delText>
                </w:r>
              </w:del>
            </w:ins>
            <w:del w:id="1827" w:author="Bhakti Gandhi" w:date="2015-11-17T11:25:00Z">
              <w:r w:rsidRPr="00366EAA" w:rsidDel="00391839">
                <w:delText>172.16.15.102</w:delText>
              </w:r>
            </w:del>
          </w:p>
        </w:tc>
        <w:tc>
          <w:tcPr>
            <w:tcW w:w="2250" w:type="dxa"/>
            <w:tcPrChange w:id="1828" w:author="Bhakti Gandhi" w:date="2015-11-19T15:34:00Z">
              <w:tcPr>
                <w:tcW w:w="3600" w:type="dxa"/>
                <w:gridSpan w:val="2"/>
              </w:tcPr>
            </w:tcPrChange>
          </w:tcPr>
          <w:p w14:paraId="5FA98725" w14:textId="4A550EDE" w:rsidR="0079298C" w:rsidDel="00391839" w:rsidRDefault="0079298C" w:rsidP="00A85D0A">
            <w:pPr>
              <w:rPr>
                <w:ins w:id="1829" w:author="Bhakti Gandhi [2]" w:date="2015-03-19T11:29:00Z"/>
                <w:del w:id="1830" w:author="Bhakti Gandhi" w:date="2015-11-17T11:25:00Z"/>
              </w:rPr>
            </w:pPr>
            <w:ins w:id="1831" w:author="Bhakti Gandhi [2]" w:date="2015-03-19T11:29:00Z">
              <w:del w:id="1832" w:author="Bhakti Gandhi" w:date="2015-11-17T11:25:00Z">
                <w:r w:rsidRPr="00C87EE4" w:rsidDel="00391839">
                  <w:delText>Dell Inc.</w:delText>
                </w:r>
                <w:r w:rsidDel="00391839">
                  <w:delText xml:space="preserve"> </w:delText>
                </w:r>
                <w:r w:rsidRPr="00C87EE4" w:rsidDel="00391839">
                  <w:delText>PowerEdge R720</w:delText>
                </w:r>
              </w:del>
            </w:ins>
          </w:p>
          <w:p w14:paraId="5FA98726" w14:textId="2420FBED" w:rsidR="0079298C" w:rsidRPr="00C87EE4" w:rsidDel="00391839" w:rsidRDefault="0079298C" w:rsidP="00C87EE4">
            <w:pPr>
              <w:rPr>
                <w:ins w:id="1833" w:author="Bhakti Gandhi [2]" w:date="2015-03-19T11:31:00Z"/>
                <w:del w:id="1834" w:author="Bhakti Gandhi" w:date="2015-11-17T11:25:00Z"/>
              </w:rPr>
            </w:pPr>
            <w:ins w:id="1835" w:author="Bhakti Gandhi [2]" w:date="2015-03-19T11:25:00Z">
              <w:del w:id="1836" w:author="Bhakti Gandhi" w:date="2015-11-17T11:25:00Z">
                <w:r w:rsidDel="00391839">
                  <w:delText xml:space="preserve">24 CPU </w:delText>
                </w:r>
              </w:del>
            </w:ins>
            <w:ins w:id="1837" w:author="Bhakti Gandhi [2]" w:date="2015-03-19T11:30:00Z">
              <w:del w:id="1838" w:author="Bhakti Gandhi" w:date="2015-11-17T11:25:00Z">
                <w:r w:rsidDel="00391839">
                  <w:delText xml:space="preserve">Intel64 </w:delText>
                </w:r>
              </w:del>
            </w:ins>
            <w:ins w:id="1839" w:author="Bhakti Gandhi [2]" w:date="2015-03-19T11:31:00Z">
              <w:del w:id="1840" w:author="Bhakti Gandhi" w:date="2015-11-17T11:25:00Z">
                <w:r w:rsidRPr="00C87EE4" w:rsidDel="00391839">
                  <w:delText>Family 6 Model 45 Stepping 7 GenuineInt</w:delText>
                </w:r>
              </w:del>
            </w:ins>
          </w:p>
          <w:p w14:paraId="5FA98727" w14:textId="72F67DD7" w:rsidR="0079298C" w:rsidDel="00391839" w:rsidRDefault="0079298C" w:rsidP="00A85D0A">
            <w:pPr>
              <w:rPr>
                <w:ins w:id="1841" w:author="Bhakti Gandhi [2]" w:date="2015-03-19T11:25:00Z"/>
                <w:del w:id="1842" w:author="Bhakti Gandhi" w:date="2015-11-17T11:25:00Z"/>
              </w:rPr>
            </w:pPr>
            <w:ins w:id="1843" w:author="Bhakti Gandhi [2]" w:date="2015-03-19T11:31:00Z">
              <w:del w:id="1844" w:author="Bhakti Gandhi" w:date="2015-11-17T11:25:00Z">
                <w:r w:rsidRPr="00C87EE4" w:rsidDel="00391839">
                  <w:delText xml:space="preserve">el ~2500 </w:delText>
                </w:r>
              </w:del>
            </w:ins>
            <w:ins w:id="1845" w:author="Bhakti Gandhi [2]" w:date="2015-04-03T13:33:00Z">
              <w:del w:id="1846" w:author="Bhakti Gandhi" w:date="2015-11-17T11:25:00Z">
                <w:r w:rsidRPr="00C87EE4" w:rsidDel="00391839">
                  <w:delText>MHz</w:delText>
                </w:r>
              </w:del>
            </w:ins>
          </w:p>
          <w:p w14:paraId="5FA98728" w14:textId="30D3A52B" w:rsidR="0079298C" w:rsidRPr="00BF5DAA" w:rsidDel="004432F8" w:rsidRDefault="0079298C" w:rsidP="003A3C33">
            <w:pPr>
              <w:rPr>
                <w:del w:id="1847" w:author="Bhakti Gandhi" w:date="2015-11-19T11:15:00Z"/>
              </w:rPr>
            </w:pPr>
            <w:ins w:id="1848" w:author="Bhakti Gandhi [2]" w:date="2015-03-19T11:25:00Z">
              <w:del w:id="1849" w:author="Bhakti Gandhi" w:date="2015-11-17T11:25:00Z">
                <w:r w:rsidRPr="004D048F" w:rsidDel="00391839">
                  <w:delText xml:space="preserve">256GB </w:delText>
                </w:r>
              </w:del>
            </w:ins>
            <w:ins w:id="1850" w:author="Bhakti Gandhi [2]" w:date="2015-03-19T11:31:00Z">
              <w:del w:id="1851" w:author="Bhakti Gandhi" w:date="2015-11-17T11:25:00Z">
                <w:r w:rsidDel="00391839">
                  <w:delText>Memory</w:delText>
                </w:r>
              </w:del>
            </w:ins>
            <w:del w:id="1852" w:author="Bhakti Gandhi" w:date="2015-11-17T11:25:00Z">
              <w:r w:rsidDel="00391839">
                <w:delText>NA</w:delText>
              </w:r>
            </w:del>
          </w:p>
        </w:tc>
        <w:tc>
          <w:tcPr>
            <w:tcW w:w="2610" w:type="dxa"/>
            <w:tcPrChange w:id="1853" w:author="Bhakti Gandhi" w:date="2015-11-19T15:34:00Z">
              <w:tcPr>
                <w:tcW w:w="3600" w:type="dxa"/>
                <w:gridSpan w:val="2"/>
              </w:tcPr>
            </w:tcPrChange>
          </w:tcPr>
          <w:p w14:paraId="3999FA05" w14:textId="77777777" w:rsidR="0079298C" w:rsidRPr="00C87EE4" w:rsidDel="00391839" w:rsidRDefault="0079298C" w:rsidP="00A85D0A">
            <w:pPr>
              <w:rPr>
                <w:ins w:id="1854" w:author="Bhakti Gandhi" w:date="2015-11-19T15:17:00Z"/>
              </w:rPr>
            </w:pPr>
          </w:p>
        </w:tc>
      </w:tr>
      <w:tr w:rsidR="0079298C" w:rsidRPr="0027307A" w14:paraId="5FA98731" w14:textId="605DE80C" w:rsidTr="003067EE">
        <w:trPr>
          <w:cantSplit/>
          <w:trHeight w:val="487"/>
          <w:trPrChange w:id="1855" w:author="Bhakti Gandhi" w:date="2015-11-19T15:34:00Z">
            <w:trPr>
              <w:cantSplit/>
              <w:trHeight w:val="557"/>
            </w:trPr>
          </w:trPrChange>
        </w:trPr>
        <w:tc>
          <w:tcPr>
            <w:tcW w:w="1440" w:type="dxa"/>
            <w:shd w:val="clear" w:color="auto" w:fill="auto"/>
            <w:tcPrChange w:id="1856" w:author="Bhakti Gandhi" w:date="2015-11-19T15:34:00Z">
              <w:tcPr>
                <w:tcW w:w="1806" w:type="dxa"/>
                <w:gridSpan w:val="3"/>
                <w:shd w:val="clear" w:color="auto" w:fill="auto"/>
              </w:tcPr>
            </w:tcPrChange>
          </w:tcPr>
          <w:p w14:paraId="5FA9872A" w14:textId="77777777" w:rsidR="0079298C" w:rsidRDefault="0079298C" w:rsidP="00A85D0A">
            <w:r>
              <w:t>Load Generator    (Apache JMeter)</w:t>
            </w:r>
          </w:p>
        </w:tc>
        <w:tc>
          <w:tcPr>
            <w:tcW w:w="861" w:type="dxa"/>
            <w:tcPrChange w:id="1857" w:author="Bhakti Gandhi" w:date="2015-11-19T15:34:00Z">
              <w:tcPr>
                <w:tcW w:w="1080" w:type="dxa"/>
                <w:gridSpan w:val="2"/>
              </w:tcPr>
            </w:tcPrChange>
          </w:tcPr>
          <w:p w14:paraId="5FA9872B" w14:textId="5308862F" w:rsidR="0079298C" w:rsidRDefault="00197FE6" w:rsidP="00A85D0A">
            <w:ins w:id="1858" w:author="Bhakti Gandhi" w:date="2015-11-19T15:30:00Z">
              <w:r>
                <w:t>4</w:t>
              </w:r>
            </w:ins>
            <w:ins w:id="1859" w:author="Bhakti Gandhi [2]" w:date="2015-07-21T10:30:00Z">
              <w:del w:id="1860" w:author="Bhakti Gandhi" w:date="2015-11-17T11:25:00Z">
                <w:r w:rsidR="0079298C" w:rsidDel="00391839">
                  <w:delText>2</w:delText>
                </w:r>
              </w:del>
            </w:ins>
            <w:del w:id="1861" w:author="Bhakti Gandhi" w:date="2015-11-17T11:25:00Z">
              <w:r w:rsidR="0079298C" w:rsidDel="00391839">
                <w:delText>1</w:delText>
              </w:r>
            </w:del>
          </w:p>
        </w:tc>
        <w:tc>
          <w:tcPr>
            <w:tcW w:w="1842" w:type="dxa"/>
            <w:tcPrChange w:id="1862" w:author="Bhakti Gandhi" w:date="2015-11-19T15:34:00Z">
              <w:tcPr>
                <w:tcW w:w="2610" w:type="dxa"/>
                <w:gridSpan w:val="2"/>
              </w:tcPr>
            </w:tcPrChange>
          </w:tcPr>
          <w:p w14:paraId="5AE6D7EE" w14:textId="77777777" w:rsidR="00197FE6" w:rsidRDefault="00197FE6">
            <w:pPr>
              <w:pStyle w:val="PageNumberSet"/>
              <w:rPr>
                <w:ins w:id="1863" w:author="Bhakti Gandhi" w:date="2015-11-19T15:30:00Z"/>
              </w:rPr>
              <w:pPrChange w:id="1864" w:author="Bhakti Gandhi" w:date="2015-11-19T15:30:00Z">
                <w:pPr/>
              </w:pPrChange>
            </w:pPr>
            <w:ins w:id="1865" w:author="Bhakti Gandhi" w:date="2015-11-19T15:30:00Z">
              <w:r>
                <w:t>10.223.224.235</w:t>
              </w:r>
            </w:ins>
          </w:p>
          <w:p w14:paraId="61DD84C8" w14:textId="77777777" w:rsidR="00800661" w:rsidRDefault="00197FE6">
            <w:pPr>
              <w:pStyle w:val="PageNumberSet"/>
              <w:rPr>
                <w:ins w:id="1866" w:author="Bhakti Gandhi" w:date="2015-11-30T10:17:00Z"/>
              </w:rPr>
              <w:pPrChange w:id="1867" w:author="Bhakti Gandhi" w:date="2015-11-19T15:30:00Z">
                <w:pPr/>
              </w:pPrChange>
            </w:pPr>
            <w:ins w:id="1868" w:author="Bhakti Gandhi" w:date="2015-11-19T15:30:00Z">
              <w:r>
                <w:t>10.223.249.201</w:t>
              </w:r>
            </w:ins>
          </w:p>
          <w:p w14:paraId="33267D34" w14:textId="77777777" w:rsidR="00800661" w:rsidRDefault="00800661">
            <w:pPr>
              <w:pStyle w:val="PageNumberSet"/>
              <w:rPr>
                <w:ins w:id="1869" w:author="Bhakti Gandhi" w:date="2015-11-30T10:17:00Z"/>
              </w:rPr>
              <w:pPrChange w:id="1870" w:author="Bhakti Gandhi" w:date="2015-11-19T15:30:00Z">
                <w:pPr/>
              </w:pPrChange>
            </w:pPr>
            <w:ins w:id="1871" w:author="Bhakti Gandhi" w:date="2015-11-30T10:17:00Z">
              <w:r>
                <w:t>10.223.242.205</w:t>
              </w:r>
            </w:ins>
          </w:p>
          <w:p w14:paraId="5FA9872C" w14:textId="598A04B5" w:rsidR="0079298C" w:rsidRPr="00BF5DAA" w:rsidDel="00391839" w:rsidRDefault="00800661">
            <w:pPr>
              <w:pStyle w:val="PageNumberSet"/>
              <w:rPr>
                <w:del w:id="1872" w:author="Bhakti Gandhi" w:date="2015-11-17T11:25:00Z"/>
              </w:rPr>
              <w:pPrChange w:id="1873" w:author="Bhakti Gandhi" w:date="2015-11-19T15:30:00Z">
                <w:pPr/>
              </w:pPrChange>
            </w:pPr>
            <w:ins w:id="1874" w:author="Bhakti Gandhi" w:date="2015-11-30T10:17:00Z">
              <w:r>
                <w:t>10.223.242.213</w:t>
              </w:r>
            </w:ins>
            <w:del w:id="1875" w:author="Bhakti Gandhi" w:date="2015-11-17T11:25:00Z">
              <w:r w:rsidR="0079298C" w:rsidRPr="00BF5DAA" w:rsidDel="00391839">
                <w:delText>10.176.195.61</w:delText>
              </w:r>
            </w:del>
          </w:p>
          <w:p w14:paraId="5FA9872D" w14:textId="23D38E66" w:rsidR="0079298C" w:rsidRPr="00BF5DAA" w:rsidRDefault="0079298C">
            <w:pPr>
              <w:pStyle w:val="PageNumberSet"/>
              <w:pPrChange w:id="1876" w:author="Bhakti Gandhi" w:date="2015-11-19T15:30:00Z">
                <w:pPr/>
              </w:pPrChange>
            </w:pPr>
            <w:del w:id="1877" w:author="Bhakti Gandhi" w:date="2015-11-17T11:25:00Z">
              <w:r w:rsidRPr="00BF5DAA" w:rsidDel="00391839">
                <w:delText>10.208.2.231</w:delText>
              </w:r>
            </w:del>
          </w:p>
        </w:tc>
        <w:tc>
          <w:tcPr>
            <w:tcW w:w="2250" w:type="dxa"/>
            <w:tcPrChange w:id="1878" w:author="Bhakti Gandhi" w:date="2015-11-19T15:34:00Z">
              <w:tcPr>
                <w:tcW w:w="3600" w:type="dxa"/>
                <w:gridSpan w:val="2"/>
              </w:tcPr>
            </w:tcPrChange>
          </w:tcPr>
          <w:p w14:paraId="245B641E" w14:textId="6A1E4DB4" w:rsidR="00FE3FC2" w:rsidRPr="00FE3FC2" w:rsidRDefault="00FE3FC2" w:rsidP="00FE3FC2">
            <w:pPr>
              <w:pStyle w:val="PageNumberSet"/>
              <w:rPr>
                <w:ins w:id="1879" w:author="Bhakti Gandhi" w:date="2015-11-19T15:31:00Z"/>
              </w:rPr>
            </w:pPr>
            <w:ins w:id="1880" w:author="Bhakti Gandhi" w:date="2015-11-19T15:31:00Z">
              <w:r>
                <w:t>4</w:t>
              </w:r>
              <w:r w:rsidRPr="00FE3FC2">
                <w:t xml:space="preserve"> CPU</w:t>
              </w:r>
            </w:ins>
          </w:p>
          <w:p w14:paraId="5FA9872E" w14:textId="0917D2DB" w:rsidR="0079298C" w:rsidDel="00391839" w:rsidRDefault="00FE3FC2" w:rsidP="00FE3FC2">
            <w:pPr>
              <w:rPr>
                <w:del w:id="1881" w:author="Bhakti Gandhi" w:date="2015-11-17T11:25:00Z"/>
              </w:rPr>
            </w:pPr>
            <w:ins w:id="1882" w:author="Bhakti Gandhi" w:date="2015-11-19T15:31:00Z">
              <w:r>
                <w:t>1</w:t>
              </w:r>
              <w:r w:rsidRPr="00FE3FC2">
                <w:t>6 GB Memory</w:t>
              </w:r>
              <w:r w:rsidRPr="00FE3FC2" w:rsidDel="00391839">
                <w:t xml:space="preserve"> </w:t>
              </w:r>
            </w:ins>
            <w:del w:id="1883" w:author="Bhakti Gandhi" w:date="2015-11-17T11:25:00Z">
              <w:r w:rsidR="0079298C" w:rsidDel="00391839">
                <w:delText xml:space="preserve">4 CPU </w:delText>
              </w:r>
              <w:r w:rsidR="0079298C" w:rsidRPr="00340440" w:rsidDel="00391839">
                <w:delText>AMD Opteron(tm) Processor 4332 HE</w:delText>
              </w:r>
            </w:del>
          </w:p>
          <w:p w14:paraId="5FA9872F" w14:textId="174EACF3" w:rsidR="0079298C" w:rsidDel="00391839" w:rsidRDefault="0079298C" w:rsidP="00A85D0A">
            <w:pPr>
              <w:rPr>
                <w:del w:id="1884" w:author="Bhakti Gandhi" w:date="2015-11-17T11:25:00Z"/>
              </w:rPr>
            </w:pPr>
            <w:del w:id="1885" w:author="Bhakti Gandhi" w:date="2015-11-17T11:25:00Z">
              <w:r w:rsidRPr="006E22CD" w:rsidDel="00391839">
                <w:delText>Quad-Core AMD Opteron(tm) Processor 2374 HE</w:delText>
              </w:r>
            </w:del>
          </w:p>
          <w:p w14:paraId="5FA98730" w14:textId="404D9EB3" w:rsidR="0079298C" w:rsidRPr="0027307A" w:rsidRDefault="0079298C" w:rsidP="00A85D0A">
            <w:del w:id="1886" w:author="Bhakti Gandhi" w:date="2015-11-17T11:25:00Z">
              <w:r w:rsidDel="00391839">
                <w:delText>8 GB Memory</w:delText>
              </w:r>
            </w:del>
          </w:p>
        </w:tc>
        <w:tc>
          <w:tcPr>
            <w:tcW w:w="2610" w:type="dxa"/>
            <w:tcPrChange w:id="1887" w:author="Bhakti Gandhi" w:date="2015-11-19T15:34:00Z">
              <w:tcPr>
                <w:tcW w:w="3600" w:type="dxa"/>
                <w:gridSpan w:val="2"/>
              </w:tcPr>
            </w:tcPrChange>
          </w:tcPr>
          <w:p w14:paraId="0D9C0488" w14:textId="4C3EFAB5" w:rsidR="0079298C" w:rsidDel="00391839" w:rsidRDefault="0012398B" w:rsidP="00A85D0A">
            <w:pPr>
              <w:rPr>
                <w:ins w:id="1888" w:author="Bhakti Gandhi" w:date="2015-11-19T15:17:00Z"/>
              </w:rPr>
            </w:pPr>
            <w:ins w:id="1889" w:author="Bhakti Gandhi" w:date="2015-11-19T15:31:00Z">
              <w:r>
                <w:t>2.11</w:t>
              </w:r>
            </w:ins>
          </w:p>
        </w:tc>
      </w:tr>
      <w:tr w:rsidR="0079298C" w:rsidRPr="0027307A" w14:paraId="5FA98737" w14:textId="356685A9" w:rsidTr="003067EE">
        <w:trPr>
          <w:cantSplit/>
          <w:trHeight w:val="487"/>
          <w:trPrChange w:id="1890" w:author="Bhakti Gandhi" w:date="2015-11-19T15:34:00Z">
            <w:trPr>
              <w:cantSplit/>
              <w:trHeight w:val="557"/>
            </w:trPr>
          </w:trPrChange>
        </w:trPr>
        <w:tc>
          <w:tcPr>
            <w:tcW w:w="1440" w:type="dxa"/>
            <w:shd w:val="clear" w:color="auto" w:fill="auto"/>
            <w:tcPrChange w:id="1891" w:author="Bhakti Gandhi" w:date="2015-11-19T15:34:00Z">
              <w:tcPr>
                <w:tcW w:w="1806" w:type="dxa"/>
                <w:gridSpan w:val="3"/>
                <w:shd w:val="clear" w:color="auto" w:fill="auto"/>
              </w:tcPr>
            </w:tcPrChange>
          </w:tcPr>
          <w:p w14:paraId="5FA98732" w14:textId="669E149F" w:rsidR="0079298C" w:rsidRDefault="0079298C" w:rsidP="00A85D0A">
            <w:r>
              <w:t>Dynatrace</w:t>
            </w:r>
          </w:p>
        </w:tc>
        <w:tc>
          <w:tcPr>
            <w:tcW w:w="861" w:type="dxa"/>
            <w:tcPrChange w:id="1892" w:author="Bhakti Gandhi" w:date="2015-11-19T15:34:00Z">
              <w:tcPr>
                <w:tcW w:w="1080" w:type="dxa"/>
                <w:gridSpan w:val="2"/>
              </w:tcPr>
            </w:tcPrChange>
          </w:tcPr>
          <w:p w14:paraId="5FA98733" w14:textId="2724DBB4" w:rsidR="0079298C" w:rsidRDefault="0012398B" w:rsidP="00A85D0A">
            <w:ins w:id="1893" w:author="Bhakti Gandhi" w:date="2015-11-19T15:31:00Z">
              <w:r>
                <w:t>1</w:t>
              </w:r>
            </w:ins>
            <w:del w:id="1894" w:author="Bhakti Gandhi" w:date="2015-11-17T11:25:00Z">
              <w:r w:rsidR="0079298C" w:rsidDel="00391839">
                <w:delText>1</w:delText>
              </w:r>
            </w:del>
          </w:p>
        </w:tc>
        <w:tc>
          <w:tcPr>
            <w:tcW w:w="1842" w:type="dxa"/>
            <w:tcPrChange w:id="1895" w:author="Bhakti Gandhi" w:date="2015-11-19T15:34:00Z">
              <w:tcPr>
                <w:tcW w:w="2610" w:type="dxa"/>
                <w:gridSpan w:val="2"/>
              </w:tcPr>
            </w:tcPrChange>
          </w:tcPr>
          <w:p w14:paraId="5FA98734" w14:textId="0913EF33" w:rsidR="0079298C" w:rsidRDefault="009A760F" w:rsidP="00A85D0A">
            <w:ins w:id="1896" w:author="Bhakti Gandhi" w:date="2015-11-19T15:31:00Z">
              <w:r w:rsidRPr="009A760F">
                <w:t>10.223.224.102</w:t>
              </w:r>
              <w:r w:rsidRPr="009A760F" w:rsidDel="00391839">
                <w:t xml:space="preserve"> </w:t>
              </w:r>
            </w:ins>
            <w:del w:id="1897" w:author="Bhakti Gandhi" w:date="2015-11-17T11:25:00Z">
              <w:r w:rsidR="0079298C" w:rsidRPr="00BF5DAA" w:rsidDel="00391839">
                <w:delText>10.223.224.102</w:delText>
              </w:r>
            </w:del>
          </w:p>
        </w:tc>
        <w:tc>
          <w:tcPr>
            <w:tcW w:w="2250" w:type="dxa"/>
            <w:tcPrChange w:id="1898" w:author="Bhakti Gandhi" w:date="2015-11-19T15:34:00Z">
              <w:tcPr>
                <w:tcW w:w="3600" w:type="dxa"/>
                <w:gridSpan w:val="2"/>
              </w:tcPr>
            </w:tcPrChange>
          </w:tcPr>
          <w:p w14:paraId="011FAD01" w14:textId="77777777" w:rsidR="009A760F" w:rsidRPr="009A760F" w:rsidRDefault="009A760F" w:rsidP="009A760F">
            <w:pPr>
              <w:pStyle w:val="PageNumberSet"/>
              <w:rPr>
                <w:ins w:id="1899" w:author="Bhakti Gandhi" w:date="2015-11-19T15:32:00Z"/>
              </w:rPr>
            </w:pPr>
            <w:ins w:id="1900" w:author="Bhakti Gandhi" w:date="2015-11-19T15:32:00Z">
              <w:r w:rsidRPr="009A760F">
                <w:t>4 CPU</w:t>
              </w:r>
            </w:ins>
          </w:p>
          <w:p w14:paraId="5FA98735" w14:textId="373CB65D" w:rsidR="0079298C" w:rsidDel="00391839" w:rsidRDefault="009A760F" w:rsidP="009A760F">
            <w:pPr>
              <w:rPr>
                <w:del w:id="1901" w:author="Bhakti Gandhi" w:date="2015-11-17T11:25:00Z"/>
              </w:rPr>
            </w:pPr>
            <w:ins w:id="1902" w:author="Bhakti Gandhi" w:date="2015-11-19T15:32:00Z">
              <w:r w:rsidRPr="009A760F">
                <w:t>16 GB Memory</w:t>
              </w:r>
              <w:r w:rsidRPr="009A760F" w:rsidDel="00391839">
                <w:t xml:space="preserve"> </w:t>
              </w:r>
            </w:ins>
            <w:del w:id="1903" w:author="Bhakti Gandhi" w:date="2015-11-17T11:25:00Z">
              <w:r w:rsidR="0079298C" w:rsidRPr="006E22CD" w:rsidDel="00391839">
                <w:delText>4 CPU</w:delText>
              </w:r>
              <w:r w:rsidR="0079298C" w:rsidDel="00391839">
                <w:delText xml:space="preserve">  Intel(R) Xeon(R)</w:delText>
              </w:r>
              <w:r w:rsidR="0079298C" w:rsidRPr="006E22CD" w:rsidDel="00391839">
                <w:delText xml:space="preserve"> 2.60GHz</w:delText>
              </w:r>
            </w:del>
          </w:p>
          <w:p w14:paraId="5FA98736" w14:textId="6C3EB67D" w:rsidR="0079298C" w:rsidRPr="0027307A" w:rsidRDefault="0079298C" w:rsidP="00A85D0A">
            <w:del w:id="1904" w:author="Bhakti Gandhi" w:date="2015-11-17T11:25:00Z">
              <w:r w:rsidDel="00391839">
                <w:delText>14 GB Memory</w:delText>
              </w:r>
            </w:del>
          </w:p>
        </w:tc>
        <w:tc>
          <w:tcPr>
            <w:tcW w:w="2610" w:type="dxa"/>
            <w:tcPrChange w:id="1905" w:author="Bhakti Gandhi" w:date="2015-11-19T15:34:00Z">
              <w:tcPr>
                <w:tcW w:w="3600" w:type="dxa"/>
                <w:gridSpan w:val="2"/>
              </w:tcPr>
            </w:tcPrChange>
          </w:tcPr>
          <w:p w14:paraId="39227D56" w14:textId="2F2CCDB4" w:rsidR="0079298C" w:rsidRPr="006E22CD" w:rsidDel="00391839" w:rsidRDefault="009A760F" w:rsidP="00A85D0A">
            <w:pPr>
              <w:rPr>
                <w:ins w:id="1906" w:author="Bhakti Gandhi" w:date="2015-11-19T15:17:00Z"/>
              </w:rPr>
            </w:pPr>
            <w:ins w:id="1907" w:author="Bhakti Gandhi" w:date="2015-11-19T15:32:00Z">
              <w:r>
                <w:t>6.2</w:t>
              </w:r>
            </w:ins>
          </w:p>
        </w:tc>
      </w:tr>
    </w:tbl>
    <w:p w14:paraId="5FA98738" w14:textId="01D6FD54" w:rsidR="00624A6A" w:rsidDel="001C6618" w:rsidRDefault="00624A6A" w:rsidP="006B3106">
      <w:pPr>
        <w:rPr>
          <w:del w:id="1908" w:author="Bhakti Gandhi" w:date="2015-11-19T15:24:00Z"/>
        </w:rPr>
      </w:pPr>
    </w:p>
    <w:p w14:paraId="5FA98739" w14:textId="2FC129A0" w:rsidR="00624A6A" w:rsidRPr="0092598B" w:rsidDel="001C6618" w:rsidRDefault="00311371">
      <w:pPr>
        <w:pStyle w:val="Heading2"/>
        <w:numPr>
          <w:ilvl w:val="0"/>
          <w:numId w:val="0"/>
        </w:numPr>
        <w:ind w:left="360"/>
        <w:rPr>
          <w:del w:id="1909" w:author="Bhakti Gandhi" w:date="2015-11-19T15:24:00Z"/>
        </w:rPr>
        <w:pPrChange w:id="1910" w:author="Bhakti Gandhi" w:date="2015-11-19T15:23:00Z">
          <w:pPr>
            <w:pStyle w:val="Heading2"/>
          </w:pPr>
        </w:pPrChange>
      </w:pPr>
      <w:bookmarkStart w:id="1911" w:name="_Toc435533927"/>
      <w:del w:id="1912" w:author="Bhakti Gandhi" w:date="2015-11-19T15:23:00Z">
        <w:r w:rsidDel="001C6618">
          <w:delText>Software details</w:delText>
        </w:r>
      </w:del>
      <w:bookmarkEnd w:id="1911"/>
    </w:p>
    <w:tbl>
      <w:tblPr>
        <w:tblW w:w="9186" w:type="dxa"/>
        <w:tblInd w:w="-46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806"/>
        <w:gridCol w:w="3060"/>
        <w:gridCol w:w="4320"/>
      </w:tblGrid>
      <w:tr w:rsidR="006B3106" w:rsidRPr="0027307A" w:rsidDel="001C6618" w14:paraId="5FA9873D" w14:textId="5839F4DA" w:rsidTr="006B3106">
        <w:trPr>
          <w:cantSplit/>
          <w:trHeight w:val="296"/>
          <w:tblHeader/>
          <w:del w:id="1913" w:author="Bhakti Gandhi" w:date="2015-11-19T15:23:00Z"/>
        </w:trPr>
        <w:tc>
          <w:tcPr>
            <w:tcW w:w="1806" w:type="dxa"/>
            <w:shd w:val="clear" w:color="auto" w:fill="17365D"/>
          </w:tcPr>
          <w:p w14:paraId="5FA9873A" w14:textId="75ED60D8" w:rsidR="006B3106" w:rsidRPr="006B3106" w:rsidDel="001C6618" w:rsidRDefault="006B3106">
            <w:pPr>
              <w:pStyle w:val="NormalCenter"/>
              <w:rPr>
                <w:del w:id="1914" w:author="Bhakti Gandhi" w:date="2015-11-19T15:23:00Z"/>
              </w:rPr>
              <w:pPrChange w:id="1915" w:author="Bhakti Gandhi [2]" w:date="2015-04-06T11:14:00Z">
                <w:pPr/>
              </w:pPrChange>
            </w:pPr>
            <w:del w:id="1916" w:author="Bhakti Gandhi" w:date="2015-11-19T15:23:00Z">
              <w:r w:rsidRPr="006B3106" w:rsidDel="001C6618">
                <w:delText>Purpose</w:delText>
              </w:r>
            </w:del>
          </w:p>
        </w:tc>
        <w:tc>
          <w:tcPr>
            <w:tcW w:w="3060" w:type="dxa"/>
            <w:shd w:val="clear" w:color="auto" w:fill="17365D"/>
          </w:tcPr>
          <w:p w14:paraId="5FA9873B" w14:textId="2CD9299D" w:rsidR="006B3106" w:rsidRPr="006B3106" w:rsidDel="001C6618" w:rsidRDefault="006B3106">
            <w:pPr>
              <w:pStyle w:val="NormalCenter"/>
              <w:rPr>
                <w:del w:id="1917" w:author="Bhakti Gandhi" w:date="2015-11-19T15:23:00Z"/>
              </w:rPr>
              <w:pPrChange w:id="1918" w:author="Bhakti Gandhi [2]" w:date="2015-04-06T11:14:00Z">
                <w:pPr/>
              </w:pPrChange>
            </w:pPr>
            <w:del w:id="1919" w:author="Bhakti Gandhi" w:date="2015-11-19T15:23:00Z">
              <w:r w:rsidDel="001C6618">
                <w:delText>Version</w:delText>
              </w:r>
            </w:del>
          </w:p>
        </w:tc>
        <w:tc>
          <w:tcPr>
            <w:tcW w:w="4320" w:type="dxa"/>
            <w:shd w:val="clear" w:color="auto" w:fill="17365D"/>
          </w:tcPr>
          <w:p w14:paraId="5FA9873C" w14:textId="7C40AD01" w:rsidR="006B3106" w:rsidRPr="006B3106" w:rsidDel="001C6618" w:rsidRDefault="006B3106">
            <w:pPr>
              <w:pStyle w:val="NormalCenter"/>
              <w:rPr>
                <w:del w:id="1920" w:author="Bhakti Gandhi" w:date="2015-11-19T15:23:00Z"/>
              </w:rPr>
              <w:pPrChange w:id="1921" w:author="Bhakti Gandhi [2]" w:date="2015-04-06T11:14:00Z">
                <w:pPr/>
              </w:pPrChange>
            </w:pPr>
            <w:del w:id="1922" w:author="Bhakti Gandhi" w:date="2015-11-19T15:23:00Z">
              <w:r w:rsidDel="001C6618">
                <w:delText>Third party software</w:delText>
              </w:r>
            </w:del>
          </w:p>
        </w:tc>
      </w:tr>
      <w:tr w:rsidR="006B3106" w:rsidRPr="0027307A" w:rsidDel="001C6618" w14:paraId="5FA98741" w14:textId="1B64DE5E" w:rsidTr="006B3106">
        <w:trPr>
          <w:cantSplit/>
          <w:trHeight w:val="557"/>
          <w:del w:id="1923" w:author="Bhakti Gandhi" w:date="2015-11-19T15:23:00Z"/>
        </w:trPr>
        <w:tc>
          <w:tcPr>
            <w:tcW w:w="1806" w:type="dxa"/>
            <w:shd w:val="clear" w:color="auto" w:fill="auto"/>
          </w:tcPr>
          <w:p w14:paraId="5FA9873E" w14:textId="427321D7" w:rsidR="006B3106" w:rsidRPr="006B3106" w:rsidDel="001C6618" w:rsidRDefault="006B3106" w:rsidP="006A3D0B">
            <w:pPr>
              <w:rPr>
                <w:del w:id="1924" w:author="Bhakti Gandhi" w:date="2015-11-19T15:23:00Z"/>
              </w:rPr>
            </w:pPr>
            <w:del w:id="1925" w:author="Bhakti Gandhi" w:date="2015-11-19T15:23:00Z">
              <w:r w:rsidRPr="006B3106" w:rsidDel="001C6618">
                <w:delText>Hybris</w:delText>
              </w:r>
            </w:del>
          </w:p>
        </w:tc>
        <w:tc>
          <w:tcPr>
            <w:tcW w:w="3060" w:type="dxa"/>
          </w:tcPr>
          <w:p w14:paraId="5FA9873F" w14:textId="1C48FD50" w:rsidR="006B3106" w:rsidRPr="006B3106" w:rsidDel="001C6618" w:rsidRDefault="00BC448C" w:rsidP="006A3D0B">
            <w:pPr>
              <w:rPr>
                <w:del w:id="1926" w:author="Bhakti Gandhi" w:date="2015-11-19T15:23:00Z"/>
              </w:rPr>
            </w:pPr>
            <w:ins w:id="1927" w:author="Bhakti Gandhi [2]" w:date="2015-07-14T15:11:00Z">
              <w:del w:id="1928" w:author="Bhakti Gandhi" w:date="2015-11-19T15:23:00Z">
                <w:r w:rsidDel="001C6618">
                  <w:delText>5.5</w:delText>
                </w:r>
              </w:del>
            </w:ins>
            <w:del w:id="1929" w:author="Bhakti Gandhi" w:date="2015-11-19T15:23:00Z">
              <w:r w:rsidR="008136DE" w:rsidDel="001C6618">
                <w:delText>4.8.4</w:delText>
              </w:r>
            </w:del>
          </w:p>
        </w:tc>
        <w:tc>
          <w:tcPr>
            <w:tcW w:w="4320" w:type="dxa"/>
          </w:tcPr>
          <w:p w14:paraId="5FA98740" w14:textId="26AB799A" w:rsidR="006B3106" w:rsidRPr="006B3106" w:rsidDel="001C6618" w:rsidRDefault="008136DE" w:rsidP="006A3D0B">
            <w:pPr>
              <w:rPr>
                <w:del w:id="1930" w:author="Bhakti Gandhi" w:date="2015-11-19T15:23:00Z"/>
              </w:rPr>
            </w:pPr>
            <w:del w:id="1931" w:author="Bhakti Gandhi" w:date="2015-11-19T15:23:00Z">
              <w:r w:rsidDel="001C6618">
                <w:delText xml:space="preserve">RHEL 6.5 </w:delText>
              </w:r>
              <w:r w:rsidRPr="008136DE" w:rsidDel="001C6618">
                <w:delText>2.6.32-431.23.3.el6.x86_64</w:delText>
              </w:r>
            </w:del>
          </w:p>
        </w:tc>
      </w:tr>
      <w:tr w:rsidR="006B3106" w:rsidRPr="0027307A" w:rsidDel="001C6618" w14:paraId="5FA98745" w14:textId="0415F46F" w:rsidTr="006B3106">
        <w:trPr>
          <w:cantSplit/>
          <w:trHeight w:val="557"/>
          <w:del w:id="1932" w:author="Bhakti Gandhi" w:date="2015-11-19T15:23:00Z"/>
        </w:trPr>
        <w:tc>
          <w:tcPr>
            <w:tcW w:w="1806" w:type="dxa"/>
            <w:shd w:val="clear" w:color="auto" w:fill="auto"/>
          </w:tcPr>
          <w:p w14:paraId="5FA98742" w14:textId="07B37253" w:rsidR="006B3106" w:rsidRPr="006B3106" w:rsidDel="001C6618" w:rsidRDefault="006B3106" w:rsidP="006A3D0B">
            <w:pPr>
              <w:rPr>
                <w:del w:id="1933" w:author="Bhakti Gandhi" w:date="2015-11-19T15:23:00Z"/>
              </w:rPr>
            </w:pPr>
            <w:del w:id="1934" w:author="Bhakti Gandhi" w:date="2015-11-19T15:23:00Z">
              <w:r w:rsidRPr="006B3106" w:rsidDel="001C6618">
                <w:delText>EIS</w:delText>
              </w:r>
            </w:del>
          </w:p>
        </w:tc>
        <w:tc>
          <w:tcPr>
            <w:tcW w:w="3060" w:type="dxa"/>
          </w:tcPr>
          <w:p w14:paraId="5FA98743" w14:textId="45673590" w:rsidR="006B3106" w:rsidRPr="006B3106" w:rsidDel="001C6618" w:rsidRDefault="00A85D0A" w:rsidP="006A3D0B">
            <w:pPr>
              <w:rPr>
                <w:del w:id="1935" w:author="Bhakti Gandhi" w:date="2015-11-19T15:23:00Z"/>
              </w:rPr>
            </w:pPr>
            <w:del w:id="1936" w:author="Bhakti Gandhi" w:date="2015-11-19T15:23:00Z">
              <w:r w:rsidDel="001C6618">
                <w:delText>NA</w:delText>
              </w:r>
            </w:del>
          </w:p>
        </w:tc>
        <w:tc>
          <w:tcPr>
            <w:tcW w:w="4320" w:type="dxa"/>
          </w:tcPr>
          <w:p w14:paraId="5FA98744" w14:textId="719534C2" w:rsidR="006B3106" w:rsidRPr="006B3106" w:rsidDel="001C6618" w:rsidRDefault="00130B91" w:rsidP="006A3D0B">
            <w:pPr>
              <w:rPr>
                <w:del w:id="1937" w:author="Bhakti Gandhi" w:date="2015-11-19T15:23:00Z"/>
              </w:rPr>
            </w:pPr>
            <w:ins w:id="1938" w:author="Bhakti Gandhi [2]" w:date="2015-03-19T14:11:00Z">
              <w:del w:id="1939" w:author="Bhakti Gandhi" w:date="2015-11-19T15:23:00Z">
                <w:r w:rsidRPr="00FA62A0" w:rsidDel="001C6618">
                  <w:delText>Windows Server 2008 R2 Enterprise</w:delText>
                </w:r>
              </w:del>
            </w:ins>
            <w:del w:id="1940" w:author="Bhakti Gandhi" w:date="2015-11-19T15:23:00Z">
              <w:r w:rsidR="00A85D0A" w:rsidDel="001C6618">
                <w:delText>NA</w:delText>
              </w:r>
            </w:del>
          </w:p>
        </w:tc>
      </w:tr>
      <w:tr w:rsidR="006B3106" w:rsidRPr="0027307A" w:rsidDel="001C6618" w14:paraId="5FA98749" w14:textId="4CA876D7" w:rsidTr="006B3106">
        <w:trPr>
          <w:cantSplit/>
          <w:trHeight w:val="557"/>
          <w:del w:id="1941" w:author="Bhakti Gandhi" w:date="2015-11-19T15:23:00Z"/>
        </w:trPr>
        <w:tc>
          <w:tcPr>
            <w:tcW w:w="1806" w:type="dxa"/>
            <w:shd w:val="clear" w:color="auto" w:fill="auto"/>
          </w:tcPr>
          <w:p w14:paraId="5FA98746" w14:textId="594F06D6" w:rsidR="006B3106" w:rsidRPr="006B3106" w:rsidDel="001C6618" w:rsidRDefault="006B3106" w:rsidP="006A3D0B">
            <w:pPr>
              <w:rPr>
                <w:del w:id="1942" w:author="Bhakti Gandhi" w:date="2015-11-19T15:23:00Z"/>
              </w:rPr>
            </w:pPr>
            <w:del w:id="1943" w:author="Bhakti Gandhi" w:date="2015-11-19T15:23:00Z">
              <w:r w:rsidRPr="006B3106" w:rsidDel="001C6618">
                <w:delText>Sql server</w:delText>
              </w:r>
            </w:del>
          </w:p>
        </w:tc>
        <w:tc>
          <w:tcPr>
            <w:tcW w:w="3060" w:type="dxa"/>
          </w:tcPr>
          <w:p w14:paraId="5FA98747" w14:textId="05B5C7E4" w:rsidR="006B3106" w:rsidRPr="006B3106" w:rsidDel="001C6618" w:rsidRDefault="004D048F" w:rsidP="006A3D0B">
            <w:pPr>
              <w:rPr>
                <w:del w:id="1944" w:author="Bhakti Gandhi" w:date="2015-11-19T15:23:00Z"/>
              </w:rPr>
            </w:pPr>
            <w:ins w:id="1945" w:author="Bhakti Gandhi [2]" w:date="2015-03-19T11:26:00Z">
              <w:del w:id="1946" w:author="Bhakti Gandhi" w:date="2015-11-19T15:23:00Z">
                <w:r w:rsidRPr="004D048F" w:rsidDel="001C6618">
                  <w:delText>2012 Enterprise SP2</w:delText>
                </w:r>
              </w:del>
            </w:ins>
            <w:del w:id="1947" w:author="Bhakti Gandhi" w:date="2015-11-19T15:23:00Z">
              <w:r w:rsidR="00A85D0A" w:rsidDel="001C6618">
                <w:delText>NA</w:delText>
              </w:r>
            </w:del>
          </w:p>
        </w:tc>
        <w:tc>
          <w:tcPr>
            <w:tcW w:w="4320" w:type="dxa"/>
          </w:tcPr>
          <w:p w14:paraId="5FA98748" w14:textId="5B1B9824" w:rsidR="006B3106" w:rsidRPr="006B3106" w:rsidDel="001C6618" w:rsidRDefault="00A85D0A" w:rsidP="006A3D0B">
            <w:pPr>
              <w:rPr>
                <w:del w:id="1948" w:author="Bhakti Gandhi" w:date="2015-11-19T15:23:00Z"/>
              </w:rPr>
            </w:pPr>
            <w:del w:id="1949" w:author="Bhakti Gandhi" w:date="2015-11-19T15:23:00Z">
              <w:r w:rsidDel="001C6618">
                <w:delText>NA</w:delText>
              </w:r>
            </w:del>
            <w:ins w:id="1950" w:author="Bhakti Gandhi [2]" w:date="2015-03-19T11:23:00Z">
              <w:del w:id="1951" w:author="Bhakti Gandhi" w:date="2015-11-19T15:23:00Z">
                <w:r w:rsidR="00FA62A0" w:rsidRPr="00FA62A0" w:rsidDel="001C6618">
                  <w:delText>Windows Server 2008 R2 Enterprise</w:delText>
                </w:r>
              </w:del>
            </w:ins>
          </w:p>
        </w:tc>
      </w:tr>
      <w:tr w:rsidR="006B3106" w:rsidRPr="0027307A" w:rsidDel="001C6618" w14:paraId="5FA9874F" w14:textId="7CF0E6D6" w:rsidTr="006B3106">
        <w:trPr>
          <w:cantSplit/>
          <w:trHeight w:val="557"/>
          <w:del w:id="1952" w:author="Bhakti Gandhi" w:date="2015-11-19T15:23:00Z"/>
        </w:trPr>
        <w:tc>
          <w:tcPr>
            <w:tcW w:w="1806" w:type="dxa"/>
            <w:shd w:val="clear" w:color="auto" w:fill="auto"/>
          </w:tcPr>
          <w:p w14:paraId="5FA9874A" w14:textId="51F51A2F" w:rsidR="006B3106" w:rsidRPr="006B3106" w:rsidDel="001C6618" w:rsidRDefault="006B3106" w:rsidP="006A3D0B">
            <w:pPr>
              <w:rPr>
                <w:del w:id="1953" w:author="Bhakti Gandhi" w:date="2015-11-19T15:23:00Z"/>
              </w:rPr>
            </w:pPr>
            <w:del w:id="1954" w:author="Bhakti Gandhi" w:date="2015-11-19T15:23:00Z">
              <w:r w:rsidRPr="006B3106" w:rsidDel="001C6618">
                <w:delText>Load Generator (</w:delText>
              </w:r>
              <w:r w:rsidR="003D642C" w:rsidDel="001C6618">
                <w:delText xml:space="preserve">Apache </w:delText>
              </w:r>
              <w:r w:rsidR="00F0713B" w:rsidDel="001C6618">
                <w:delText>JM</w:delText>
              </w:r>
              <w:r w:rsidRPr="006B3106" w:rsidDel="001C6618">
                <w:delText>eter)</w:delText>
              </w:r>
            </w:del>
          </w:p>
        </w:tc>
        <w:tc>
          <w:tcPr>
            <w:tcW w:w="3060" w:type="dxa"/>
          </w:tcPr>
          <w:p w14:paraId="5FA9874B" w14:textId="19ED94C9" w:rsidR="006B3106" w:rsidRPr="006B3106" w:rsidDel="001C6618" w:rsidRDefault="003D642C" w:rsidP="006A3D0B">
            <w:pPr>
              <w:rPr>
                <w:del w:id="1955" w:author="Bhakti Gandhi" w:date="2015-11-19T15:23:00Z"/>
              </w:rPr>
            </w:pPr>
            <w:del w:id="1956" w:author="Bhakti Gandhi" w:date="2015-11-19T15:23:00Z">
              <w:r w:rsidDel="001C6618">
                <w:delText>2.11</w:delText>
              </w:r>
            </w:del>
          </w:p>
        </w:tc>
        <w:tc>
          <w:tcPr>
            <w:tcW w:w="4320" w:type="dxa"/>
          </w:tcPr>
          <w:p w14:paraId="5FA9874C" w14:textId="2BBACFB0" w:rsidR="006B3106" w:rsidDel="001C6618" w:rsidRDefault="008136DE" w:rsidP="006A3D0B">
            <w:pPr>
              <w:rPr>
                <w:del w:id="1957" w:author="Bhakti Gandhi" w:date="2015-11-19T15:23:00Z"/>
              </w:rPr>
            </w:pPr>
            <w:del w:id="1958" w:author="Bhakti Gandhi" w:date="2015-11-19T15:23:00Z">
              <w:r w:rsidDel="001C6618">
                <w:delText xml:space="preserve">RHEL 6.6 </w:delText>
              </w:r>
              <w:r w:rsidRPr="008136DE" w:rsidDel="001C6618">
                <w:delText>2.6.32-504.el6.x86_64</w:delText>
              </w:r>
            </w:del>
          </w:p>
          <w:p w14:paraId="5FA9874D" w14:textId="056021D4" w:rsidR="008136DE" w:rsidDel="001C6618" w:rsidRDefault="003D642C" w:rsidP="006A3D0B">
            <w:pPr>
              <w:rPr>
                <w:del w:id="1959" w:author="Bhakti Gandhi" w:date="2015-11-19T15:23:00Z"/>
              </w:rPr>
            </w:pPr>
            <w:del w:id="1960" w:author="Bhakti Gandhi" w:date="2015-11-19T15:23:00Z">
              <w:r w:rsidDel="001C6618">
                <w:delText xml:space="preserve">RHEL 6.4 </w:delText>
              </w:r>
              <w:r w:rsidRPr="003D642C" w:rsidDel="001C6618">
                <w:delText>2.6.32-358.6.1.el6.x86_64</w:delText>
              </w:r>
            </w:del>
          </w:p>
          <w:p w14:paraId="5FA9874E" w14:textId="4E5DBB8D" w:rsidR="003D642C" w:rsidRPr="006B3106" w:rsidDel="001C6618" w:rsidRDefault="003D642C" w:rsidP="006A3D0B">
            <w:pPr>
              <w:rPr>
                <w:del w:id="1961" w:author="Bhakti Gandhi" w:date="2015-11-19T15:23:00Z"/>
              </w:rPr>
            </w:pPr>
            <w:del w:id="1962" w:author="Bhakti Gandhi" w:date="2015-11-19T15:23:00Z">
              <w:r w:rsidRPr="003D642C" w:rsidDel="001C6618">
                <w:delText>java version "1.7.0_25"</w:delText>
              </w:r>
            </w:del>
          </w:p>
        </w:tc>
      </w:tr>
      <w:tr w:rsidR="006B3106" w:rsidRPr="0027307A" w:rsidDel="001C6618" w14:paraId="5FA98754" w14:textId="1172F2BD" w:rsidTr="006B3106">
        <w:trPr>
          <w:cantSplit/>
          <w:trHeight w:val="557"/>
          <w:del w:id="1963" w:author="Bhakti Gandhi" w:date="2015-11-19T15:23:00Z"/>
        </w:trPr>
        <w:tc>
          <w:tcPr>
            <w:tcW w:w="1806" w:type="dxa"/>
            <w:shd w:val="clear" w:color="auto" w:fill="auto"/>
          </w:tcPr>
          <w:p w14:paraId="5FA98750" w14:textId="40D49F0C" w:rsidR="006B3106" w:rsidRPr="006B3106" w:rsidDel="001C6618" w:rsidRDefault="006B3106" w:rsidP="006A3D0B">
            <w:pPr>
              <w:rPr>
                <w:del w:id="1964" w:author="Bhakti Gandhi" w:date="2015-11-19T15:23:00Z"/>
              </w:rPr>
            </w:pPr>
            <w:del w:id="1965" w:author="Bhakti Gandhi" w:date="2015-11-19T15:23:00Z">
              <w:r w:rsidRPr="006B3106" w:rsidDel="001C6618">
                <w:delText>Dynatrace</w:delText>
              </w:r>
            </w:del>
          </w:p>
        </w:tc>
        <w:tc>
          <w:tcPr>
            <w:tcW w:w="3060" w:type="dxa"/>
          </w:tcPr>
          <w:p w14:paraId="5FA98751" w14:textId="7547790A" w:rsidR="006B3106" w:rsidRPr="006B3106" w:rsidDel="001C6618" w:rsidRDefault="003D642C" w:rsidP="006A3D0B">
            <w:pPr>
              <w:rPr>
                <w:del w:id="1966" w:author="Bhakti Gandhi" w:date="2015-11-19T15:23:00Z"/>
              </w:rPr>
            </w:pPr>
            <w:del w:id="1967" w:author="Bhakti Gandhi" w:date="2015-11-19T15:23:00Z">
              <w:r w:rsidDel="001C6618">
                <w:delText>6.</w:delText>
              </w:r>
            </w:del>
            <w:ins w:id="1968" w:author="Bhakti Gandhi [2]" w:date="2015-07-14T15:11:00Z">
              <w:del w:id="1969" w:author="Bhakti Gandhi" w:date="2015-11-19T15:23:00Z">
                <w:r w:rsidR="00D05A30" w:rsidDel="001C6618">
                  <w:delText>2</w:delText>
                </w:r>
              </w:del>
            </w:ins>
            <w:del w:id="1970" w:author="Bhakti Gandhi" w:date="2015-11-19T15:23:00Z">
              <w:r w:rsidDel="001C6618">
                <w:delText>0.0</w:delText>
              </w:r>
            </w:del>
          </w:p>
        </w:tc>
        <w:tc>
          <w:tcPr>
            <w:tcW w:w="4320" w:type="dxa"/>
          </w:tcPr>
          <w:p w14:paraId="5FA98752" w14:textId="7A187F34" w:rsidR="006B3106" w:rsidDel="001C6618" w:rsidRDefault="003D642C" w:rsidP="006A3D0B">
            <w:pPr>
              <w:rPr>
                <w:del w:id="1971" w:author="Bhakti Gandhi" w:date="2015-11-19T15:23:00Z"/>
              </w:rPr>
            </w:pPr>
            <w:del w:id="1972" w:author="Bhakti Gandhi" w:date="2015-11-19T15:23:00Z">
              <w:r w:rsidDel="001C6618">
                <w:delText xml:space="preserve">RHEL 6.5 </w:delText>
              </w:r>
              <w:r w:rsidRPr="003D642C" w:rsidDel="001C6618">
                <w:delText>2.6.32-431.23.3.el6.x86_64</w:delText>
              </w:r>
            </w:del>
          </w:p>
          <w:p w14:paraId="5FA98753" w14:textId="3929BE36" w:rsidR="005006BF" w:rsidRPr="006B3106" w:rsidDel="001C6618" w:rsidRDefault="005006BF" w:rsidP="006A3D0B">
            <w:pPr>
              <w:rPr>
                <w:del w:id="1973" w:author="Bhakti Gandhi" w:date="2015-11-19T15:23:00Z"/>
              </w:rPr>
            </w:pPr>
            <w:del w:id="1974" w:author="Bhakti Gandhi" w:date="2015-11-19T15:23:00Z">
              <w:r w:rsidRPr="005006BF" w:rsidDel="001C6618">
                <w:delText>java version "1.7.0_17"</w:delText>
              </w:r>
            </w:del>
          </w:p>
        </w:tc>
      </w:tr>
    </w:tbl>
    <w:p w14:paraId="5FA98755" w14:textId="35E43519" w:rsidR="00624A6A" w:rsidRPr="00731568" w:rsidDel="001C6618" w:rsidRDefault="00624A6A" w:rsidP="00624A6A">
      <w:pPr>
        <w:rPr>
          <w:del w:id="1975" w:author="Bhakti Gandhi" w:date="2015-11-19T15:24:00Z"/>
        </w:rPr>
      </w:pPr>
    </w:p>
    <w:p w14:paraId="5FA98756" w14:textId="77777777" w:rsidR="00624A6A" w:rsidRDefault="00624A6A">
      <w:pPr>
        <w:pStyle w:val="Heading3"/>
        <w:numPr>
          <w:ilvl w:val="0"/>
          <w:numId w:val="0"/>
        </w:numPr>
        <w:ind w:left="990" w:hanging="360"/>
        <w:pPrChange w:id="1976" w:author="Bhakti Gandhi [2]" w:date="2015-03-19T11:32:00Z">
          <w:pPr>
            <w:pStyle w:val="Heading3"/>
            <w:numPr>
              <w:ilvl w:val="0"/>
              <w:numId w:val="0"/>
            </w:numPr>
            <w:ind w:left="1080" w:firstLine="0"/>
          </w:pPr>
        </w:pPrChange>
      </w:pPr>
    </w:p>
    <w:p w14:paraId="5FA98757" w14:textId="77777777" w:rsidR="00624A6A" w:rsidRDefault="00624A6A" w:rsidP="00624A6A">
      <w:pPr>
        <w:pStyle w:val="Heading2"/>
      </w:pPr>
      <w:bookmarkStart w:id="1977" w:name="_Toc435533928"/>
      <w:bookmarkStart w:id="1978" w:name="_Toc362276011"/>
      <w:r>
        <w:t>Tools</w:t>
      </w:r>
      <w:bookmarkEnd w:id="1977"/>
      <w:r>
        <w:t xml:space="preserve"> </w:t>
      </w:r>
      <w:bookmarkEnd w:id="1978"/>
    </w:p>
    <w:p w14:paraId="5FA98758" w14:textId="77777777" w:rsidR="00624A6A" w:rsidRDefault="00624A6A" w:rsidP="00624A6A">
      <w:pPr>
        <w:pStyle w:val="Heading3"/>
      </w:pPr>
      <w:bookmarkStart w:id="1979" w:name="_Toc435533929"/>
      <w:bookmarkStart w:id="1980" w:name="_Toc362276012"/>
      <w:r>
        <w:t xml:space="preserve">Resource </w:t>
      </w:r>
      <w:r w:rsidR="0084729B">
        <w:t>monitoring</w:t>
      </w:r>
      <w:r>
        <w:t xml:space="preserve"> tools</w:t>
      </w:r>
      <w:bookmarkEnd w:id="1979"/>
      <w:r>
        <w:t xml:space="preserve"> </w:t>
      </w:r>
      <w:bookmarkEnd w:id="1980"/>
    </w:p>
    <w:p w14:paraId="5FA98759" w14:textId="77777777" w:rsidR="00624A6A" w:rsidRPr="00624A6A" w:rsidRDefault="00624A6A" w:rsidP="00624A6A">
      <w:r w:rsidRPr="00624A6A">
        <w:t>There are many tools which can be used for resource monitoring. Some of them are as below -</w:t>
      </w:r>
    </w:p>
    <w:p w14:paraId="5FA9875A" w14:textId="77777777" w:rsidR="00B744F7" w:rsidRPr="00624A6A" w:rsidRDefault="007A376B" w:rsidP="006E25CB">
      <w:pPr>
        <w:pStyle w:val="ListParagraph"/>
        <w:numPr>
          <w:ilvl w:val="0"/>
          <w:numId w:val="10"/>
        </w:numPr>
      </w:pPr>
      <w:r>
        <w:t>I</w:t>
      </w:r>
      <w:r w:rsidR="002D44C3">
        <w:t>ostat</w:t>
      </w:r>
      <w:r w:rsidR="00624A6A" w:rsidRPr="00624A6A">
        <w:t xml:space="preserve">: </w:t>
      </w:r>
      <w:r w:rsidR="003370CA" w:rsidRPr="003370CA">
        <w:t xml:space="preserve">The iostat command is used for monitoring system input/output device loading by observing the time the devices are active in relation </w:t>
      </w:r>
      <w:r w:rsidR="003370CA">
        <w:t>to their average transfer rates</w:t>
      </w:r>
      <w:r w:rsidR="00624A6A" w:rsidRPr="00624A6A">
        <w:t>.</w:t>
      </w:r>
      <w:r w:rsidR="003370CA">
        <w:t xml:space="preserve"> This would be used during autoship testing.</w:t>
      </w:r>
    </w:p>
    <w:p w14:paraId="5FA9875B" w14:textId="77777777" w:rsidR="00624A6A" w:rsidRDefault="00624A6A" w:rsidP="00860CC1">
      <w:pPr>
        <w:pStyle w:val="ListParagraph"/>
        <w:numPr>
          <w:ilvl w:val="0"/>
          <w:numId w:val="11"/>
        </w:numPr>
      </w:pPr>
      <w:r w:rsidRPr="00624A6A">
        <w:lastRenderedPageBreak/>
        <w:t>Vmstat: Vmstat (virtual memory statistics) is a computer </w:t>
      </w:r>
      <w:hyperlink r:id="rId31" w:tooltip="System monitor" w:history="1">
        <w:r w:rsidRPr="00624A6A">
          <w:t>system monitoring</w:t>
        </w:r>
      </w:hyperlink>
      <w:r w:rsidRPr="00624A6A">
        <w:t> tool that collects and displays summary information about </w:t>
      </w:r>
      <w:hyperlink r:id="rId32" w:tooltip="Operating system" w:history="1">
        <w:r w:rsidRPr="00624A6A">
          <w:t>operating system</w:t>
        </w:r>
      </w:hyperlink>
      <w:r w:rsidRPr="00624A6A">
        <w:t> memory, processes, interrupts, paging and block </w:t>
      </w:r>
      <w:hyperlink r:id="rId33" w:tooltip="Input/output" w:history="1">
        <w:r w:rsidRPr="00624A6A">
          <w:t>I/O</w:t>
        </w:r>
      </w:hyperlink>
      <w:r w:rsidRPr="00624A6A">
        <w:t xml:space="preserve">. Vmstat can specify a sampling interval which permits observing system activity in near-real time. Figure below shows the output of </w:t>
      </w:r>
      <w:r w:rsidR="00D24975">
        <w:t>v</w:t>
      </w:r>
      <w:r w:rsidRPr="00624A6A">
        <w:t>mstat.</w:t>
      </w:r>
      <w:r w:rsidR="002D44C3">
        <w:t xml:space="preserve"> This would be used during Hybris call flow testing</w:t>
      </w:r>
      <w:r w:rsidR="00B31D9B">
        <w:t>.</w:t>
      </w:r>
    </w:p>
    <w:p w14:paraId="5FA9875C" w14:textId="77777777" w:rsidR="00E200CF" w:rsidRPr="00E200CF" w:rsidRDefault="00E200CF" w:rsidP="00E200CF">
      <w:pPr>
        <w:pStyle w:val="ListParagraph"/>
        <w:ind w:left="562"/>
      </w:pPr>
      <w:r w:rsidRPr="00E200CF">
        <w:rPr>
          <w:noProof/>
        </w:rPr>
        <w:drawing>
          <wp:inline distT="0" distB="0" distL="0" distR="0" wp14:anchorId="5FA98A74" wp14:editId="5FA98A75">
            <wp:extent cx="4752975" cy="1104619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4941" cy="110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875D" w14:textId="77777777" w:rsidR="00624A6A" w:rsidRDefault="00E200CF" w:rsidP="008A6081">
      <w:pPr>
        <w:pStyle w:val="ListParagraph"/>
        <w:ind w:left="562"/>
      </w:pPr>
      <w:r w:rsidRPr="00E200CF">
        <w:t xml:space="preserve">                                          Fig 5.5 Sample Output from Vmstat</w:t>
      </w:r>
    </w:p>
    <w:p w14:paraId="5FA9875E" w14:textId="77777777" w:rsidR="006E25CB" w:rsidRPr="00624A6A" w:rsidRDefault="006E25CB" w:rsidP="006E25CB">
      <w:pPr>
        <w:pStyle w:val="ListParagraph"/>
        <w:numPr>
          <w:ilvl w:val="0"/>
          <w:numId w:val="8"/>
        </w:numPr>
      </w:pPr>
      <w:r>
        <w:t>Dynatrace</w:t>
      </w:r>
      <w:r w:rsidRPr="00624A6A">
        <w:t xml:space="preserve">: </w:t>
      </w:r>
      <w:r>
        <w:t>Dynatrace is profiling and application/resource monitoring tool</w:t>
      </w:r>
      <w:r w:rsidR="000004DF">
        <w:t>.</w:t>
      </w:r>
    </w:p>
    <w:p w14:paraId="5FA9875F" w14:textId="77777777" w:rsidR="008A6081" w:rsidRDefault="008A6081" w:rsidP="008A6081">
      <w:pPr>
        <w:pStyle w:val="ListParagraph"/>
        <w:ind w:left="562"/>
        <w:rPr>
          <w:ins w:id="1981" w:author="Bhakti Gandhi [2]" w:date="2015-04-03T14:37:00Z"/>
        </w:rPr>
      </w:pPr>
    </w:p>
    <w:p w14:paraId="5FA98760" w14:textId="77777777" w:rsidR="00C632C3" w:rsidRPr="00BB12CC" w:rsidRDefault="00C632C3" w:rsidP="008A6081">
      <w:pPr>
        <w:pStyle w:val="ListParagraph"/>
        <w:ind w:left="562"/>
      </w:pPr>
    </w:p>
    <w:p w14:paraId="5FA98761" w14:textId="77777777" w:rsidR="00624A6A" w:rsidRDefault="00624A6A" w:rsidP="00156A85">
      <w:pPr>
        <w:pStyle w:val="Heading3"/>
      </w:pPr>
      <w:bookmarkStart w:id="1982" w:name="_Toc435533930"/>
      <w:bookmarkStart w:id="1983" w:name="_Toc362276013"/>
      <w:r>
        <w:t>Result analysis tools</w:t>
      </w:r>
      <w:bookmarkEnd w:id="1982"/>
      <w:r>
        <w:t xml:space="preserve"> </w:t>
      </w:r>
      <w:bookmarkEnd w:id="1983"/>
    </w:p>
    <w:p w14:paraId="5FA98762" w14:textId="77777777" w:rsidR="008A6081" w:rsidRPr="00624A6A" w:rsidRDefault="008A6081" w:rsidP="006A3D0B">
      <w:pPr>
        <w:pStyle w:val="ListParagraph"/>
        <w:numPr>
          <w:ilvl w:val="0"/>
          <w:numId w:val="8"/>
        </w:numPr>
      </w:pPr>
      <w:r>
        <w:t>Dynatrace</w:t>
      </w:r>
      <w:r w:rsidRPr="008A6081">
        <w:t xml:space="preserve"> - </w:t>
      </w:r>
      <w:r>
        <w:t>Dynatrace is profiling and applicati</w:t>
      </w:r>
      <w:r w:rsidR="00B66971">
        <w:t>on performance management tool.</w:t>
      </w:r>
    </w:p>
    <w:p w14:paraId="5FA98763" w14:textId="77777777" w:rsidR="00624A6A" w:rsidRDefault="00624A6A" w:rsidP="00624A6A">
      <w:pPr>
        <w:pStyle w:val="Heading1"/>
      </w:pPr>
      <w:bookmarkStart w:id="1984" w:name="_Toc362276014"/>
      <w:bookmarkStart w:id="1985" w:name="_Toc435533931"/>
      <w:r>
        <w:lastRenderedPageBreak/>
        <w:t>test design</w:t>
      </w:r>
      <w:bookmarkEnd w:id="1984"/>
      <w:bookmarkEnd w:id="1985"/>
    </w:p>
    <w:p w14:paraId="5FA98764" w14:textId="77777777" w:rsidR="00624A6A" w:rsidRDefault="00624A6A" w:rsidP="00624A6A">
      <w:pPr>
        <w:pStyle w:val="Heading2"/>
      </w:pPr>
      <w:r>
        <w:t xml:space="preserve"> </w:t>
      </w:r>
      <w:bookmarkStart w:id="1986" w:name="_Toc362276015"/>
      <w:bookmarkStart w:id="1987" w:name="_Toc435533932"/>
      <w:r>
        <w:t>Test Design</w:t>
      </w:r>
      <w:bookmarkStart w:id="1988" w:name="_Toc358815074"/>
      <w:bookmarkEnd w:id="1986"/>
      <w:bookmarkEnd w:id="1987"/>
    </w:p>
    <w:p w14:paraId="5FA98765" w14:textId="77777777" w:rsidR="00624A6A" w:rsidRDefault="00624A6A" w:rsidP="00624A6A">
      <w:pPr>
        <w:pStyle w:val="Heading3"/>
      </w:pPr>
      <w:bookmarkStart w:id="1989" w:name="_Toc435533933"/>
      <w:bookmarkStart w:id="1990" w:name="_Toc362276016"/>
      <w:bookmarkEnd w:id="1988"/>
      <w:r>
        <w:t>Pre Test Setup</w:t>
      </w:r>
      <w:bookmarkEnd w:id="1989"/>
      <w:r>
        <w:t xml:space="preserve"> </w:t>
      </w:r>
      <w:bookmarkEnd w:id="1990"/>
    </w:p>
    <w:p w14:paraId="5FA98766" w14:textId="77777777" w:rsidR="00624A6A" w:rsidRPr="00EC48B2" w:rsidRDefault="00624A6A" w:rsidP="00624A6A">
      <w:r w:rsidRPr="00EC48B2">
        <w:t>Software setup –</w:t>
      </w:r>
    </w:p>
    <w:p w14:paraId="5FA98767" w14:textId="77777777" w:rsidR="00624A6A" w:rsidRDefault="00624A6A" w:rsidP="002329F6">
      <w:pPr>
        <w:pStyle w:val="ListParagraph"/>
        <w:rPr>
          <w:ins w:id="1991" w:author="Bhakti Gandhi [2]" w:date="2015-03-19T11:51:00Z"/>
        </w:rPr>
      </w:pPr>
      <w:r w:rsidRPr="00EC48B2">
        <w:t xml:space="preserve">Before starting any test, all the necessary logging should be enabled. E.g. </w:t>
      </w:r>
      <w:r w:rsidR="002329F6">
        <w:t>vmstat</w:t>
      </w:r>
      <w:r w:rsidRPr="00EC48B2">
        <w:t xml:space="preserve">, </w:t>
      </w:r>
      <w:r w:rsidR="00B76D48">
        <w:t>iostat</w:t>
      </w:r>
      <w:r w:rsidRPr="00EC48B2">
        <w:t xml:space="preserve">, logging of load generating tool etc. </w:t>
      </w:r>
    </w:p>
    <w:p w14:paraId="5FA98768" w14:textId="1DB71BC5" w:rsidR="00653B56" w:rsidDel="000F0A77" w:rsidRDefault="00D61BC7" w:rsidP="002329F6">
      <w:pPr>
        <w:pStyle w:val="ListParagraph"/>
        <w:rPr>
          <w:ins w:id="1992" w:author="Bhakti Gandhi [2]" w:date="2015-03-19T11:54:00Z"/>
          <w:del w:id="1993" w:author="Bhakti Gandhi [2]" w:date="2015-05-15T16:29:00Z"/>
        </w:rPr>
      </w:pPr>
      <w:ins w:id="1994" w:author="Bhakti Gandhi [2]" w:date="2015-03-19T11:51:00Z">
        <w:del w:id="1995" w:author="Bhakti Gandhi" w:date="2015-11-17T11:27:00Z">
          <w:r w:rsidDel="008F0FAB">
            <w:delText>For Hybris, t</w:delText>
          </w:r>
        </w:del>
      </w:ins>
      <w:ins w:id="1996" w:author="Bhakti Gandhi" w:date="2015-11-17T11:27:00Z">
        <w:r w:rsidR="008F0FAB">
          <w:t>T</w:t>
        </w:r>
      </w:ins>
      <w:ins w:id="1997" w:author="Bhakti Gandhi [2]" w:date="2015-03-19T11:51:00Z">
        <w:r>
          <w:t>he JM</w:t>
        </w:r>
        <w:r w:rsidR="00653B56">
          <w:t xml:space="preserve">eter test scripts should be created </w:t>
        </w:r>
      </w:ins>
      <w:ins w:id="1998" w:author="Bhakti Gandhi [2]" w:date="2015-03-19T11:54:00Z">
        <w:r w:rsidR="00653B56">
          <w:t>for all call flows.</w:t>
        </w:r>
      </w:ins>
    </w:p>
    <w:p w14:paraId="5FA98769" w14:textId="77777777" w:rsidR="000F0A77" w:rsidRDefault="000F0A77">
      <w:pPr>
        <w:pStyle w:val="ListParagraph"/>
        <w:rPr>
          <w:ins w:id="1999" w:author="Bhakti Gandhi [2]" w:date="2015-05-15T16:29:00Z"/>
        </w:rPr>
        <w:pPrChange w:id="2000" w:author="Bhakti Gandhi [2]" w:date="2015-05-15T16:29:00Z">
          <w:pPr/>
        </w:pPrChange>
      </w:pPr>
    </w:p>
    <w:p w14:paraId="5FA9876A" w14:textId="77777777" w:rsidR="00653B56" w:rsidDel="000F0A77" w:rsidRDefault="00D61BC7" w:rsidP="002329F6">
      <w:pPr>
        <w:pStyle w:val="ListParagraph"/>
        <w:rPr>
          <w:del w:id="2001" w:author="Bhakti Gandhi [2]" w:date="2015-05-15T16:29:00Z"/>
        </w:rPr>
      </w:pPr>
      <w:ins w:id="2002" w:author="Bhakti Gandhi [2]" w:date="2015-03-19T11:55:00Z">
        <w:del w:id="2003" w:author="Bhakti Gandhi [2]" w:date="2015-05-15T16:29:00Z">
          <w:r w:rsidDel="000F0A77">
            <w:delText>For EIS, the JM</w:delText>
          </w:r>
          <w:r w:rsidR="00653B56" w:rsidDel="000F0A77">
            <w:delText>eter scri</w:delText>
          </w:r>
          <w:r w:rsidR="00052975" w:rsidDel="000F0A77">
            <w:delText>pts should be created for Pulse and</w:delText>
          </w:r>
          <w:r w:rsidR="00653B56" w:rsidDel="000F0A77">
            <w:delText xml:space="preserve"> Hybris API cal</w:delText>
          </w:r>
        </w:del>
      </w:ins>
      <w:ins w:id="2004" w:author="Bhakti Gandhi [2]" w:date="2015-03-19T11:56:00Z">
        <w:del w:id="2005" w:author="Bhakti Gandhi [2]" w:date="2015-05-15T16:29:00Z">
          <w:r w:rsidR="00653B56" w:rsidDel="000F0A77">
            <w:delText>l</w:delText>
          </w:r>
        </w:del>
      </w:ins>
      <w:ins w:id="2006" w:author="Bhakti Gandhi [2]" w:date="2015-03-19T11:55:00Z">
        <w:del w:id="2007" w:author="Bhakti Gandhi [2]" w:date="2015-05-15T16:29:00Z">
          <w:r w:rsidR="00653B56" w:rsidDel="000F0A77">
            <w:delText>s.</w:delText>
          </w:r>
        </w:del>
      </w:ins>
    </w:p>
    <w:p w14:paraId="5FA9876B" w14:textId="77777777" w:rsidR="00AC7A1E" w:rsidRPr="00AC7A1E" w:rsidRDefault="00AC7A1E" w:rsidP="00AC7A1E">
      <w:r>
        <w:t xml:space="preserve">User Profile </w:t>
      </w:r>
      <w:r w:rsidRPr="00AC7A1E">
        <w:t>–</w:t>
      </w:r>
    </w:p>
    <w:p w14:paraId="5FA9876C" w14:textId="08DCBD82" w:rsidR="00AC7A1E" w:rsidRPr="00EC48B2" w:rsidRDefault="00F5540A" w:rsidP="00F5540A">
      <w:pPr>
        <w:pStyle w:val="ListParagraph"/>
      </w:pPr>
      <w:r>
        <w:t>~</w:t>
      </w:r>
      <w:del w:id="2008" w:author="Bhakti Gandhi" w:date="2015-11-17T11:27:00Z">
        <w:r w:rsidDel="002F5C67">
          <w:delText>5</w:delText>
        </w:r>
      </w:del>
      <w:ins w:id="2009" w:author="Bhakti Gandhi" w:date="2015-11-17T11:27:00Z">
        <w:r w:rsidR="002F5C67">
          <w:t>1</w:t>
        </w:r>
      </w:ins>
      <w:r>
        <w:t xml:space="preserve">00 </w:t>
      </w:r>
      <w:ins w:id="2010" w:author="Bhakti Gandhi" w:date="2015-11-17T11:27:00Z">
        <w:r w:rsidR="002F5C67">
          <w:t xml:space="preserve">Adhoc </w:t>
        </w:r>
      </w:ins>
      <w:r>
        <w:t>subscribers will be enrolled into the system.</w:t>
      </w:r>
      <w:del w:id="2011" w:author="Bhakti Gandhi" w:date="2015-11-17T11:28:00Z">
        <w:r w:rsidDel="002F5C67">
          <w:delText xml:space="preserve"> The enrollment of subscription will be a mixture of PC Perks, CRP a</w:delText>
        </w:r>
      </w:del>
      <w:ins w:id="2012" w:author="Bhakti Gandhi [2]" w:date="2015-03-19T11:37:00Z">
        <w:del w:id="2013" w:author="Bhakti Gandhi" w:date="2015-11-17T11:28:00Z">
          <w:r w:rsidR="005370BA" w:rsidDel="002F5C67">
            <w:delText>nd</w:delText>
          </w:r>
        </w:del>
      </w:ins>
      <w:del w:id="2014" w:author="Bhakti Gandhi" w:date="2015-11-17T11:28:00Z">
        <w:r w:rsidDel="002F5C67">
          <w:delText xml:space="preserve"> Retail customers.</w:delText>
        </w:r>
      </w:del>
    </w:p>
    <w:p w14:paraId="5FA9876D" w14:textId="77777777" w:rsidR="00450F6A" w:rsidRDefault="00450F6A" w:rsidP="00384BA5">
      <w:pPr>
        <w:pStyle w:val="Heading2"/>
      </w:pPr>
      <w:bookmarkStart w:id="2015" w:name="_Toc435533934"/>
      <w:bookmarkStart w:id="2016" w:name="_Toc362276018"/>
      <w:r>
        <w:t xml:space="preserve">Test Methodology </w:t>
      </w:r>
      <w:ins w:id="2017" w:author="Bhakti Gandhi [2]" w:date="2015-03-19T11:39:00Z">
        <w:r w:rsidR="0075536F">
          <w:t>for Hybris</w:t>
        </w:r>
      </w:ins>
      <w:bookmarkEnd w:id="2015"/>
    </w:p>
    <w:p w14:paraId="5FA9876E" w14:textId="77777777" w:rsidR="00D104B5" w:rsidRDefault="006F59DB" w:rsidP="00450F6A">
      <w:r>
        <w:t>Below</w:t>
      </w:r>
      <w:r w:rsidR="00450F6A" w:rsidRPr="00F06A14">
        <w:t xml:space="preserve"> are the details of all </w:t>
      </w:r>
      <w:r>
        <w:t xml:space="preserve">the phases of testing. </w:t>
      </w:r>
    </w:p>
    <w:p w14:paraId="5FA9876F" w14:textId="710660BF" w:rsidR="00D104B5" w:rsidRDefault="006F59DB" w:rsidP="00450F6A">
      <w:r>
        <w:t xml:space="preserve">All the tests would be executed once with a think time </w:t>
      </w:r>
      <w:r w:rsidR="00627BEE">
        <w:t>enabled</w:t>
      </w:r>
      <w:r>
        <w:t xml:space="preserve"> between each request to simulate real world traffic and once without a</w:t>
      </w:r>
      <w:r w:rsidR="00E45002">
        <w:t>ny</w:t>
      </w:r>
      <w:r>
        <w:t xml:space="preserve"> think time. </w:t>
      </w:r>
      <w:r w:rsidR="00627BEE">
        <w:t xml:space="preserve">For </w:t>
      </w:r>
      <w:del w:id="2018" w:author="Bhakti Gandhi" w:date="2015-11-17T11:29:00Z">
        <w:r w:rsidR="00627BEE" w:rsidDel="003E3183">
          <w:delText xml:space="preserve">browse </w:delText>
        </w:r>
      </w:del>
      <w:ins w:id="2019" w:author="Bhakti Gandhi" w:date="2015-11-17T11:29:00Z">
        <w:r w:rsidR="003E3183">
          <w:t xml:space="preserve">all </w:t>
        </w:r>
      </w:ins>
      <w:r w:rsidR="00627BEE">
        <w:t>workflow</w:t>
      </w:r>
      <w:ins w:id="2020" w:author="Bhakti Gandhi" w:date="2015-11-17T11:30:00Z">
        <w:r w:rsidR="003E3183">
          <w:t>s</w:t>
        </w:r>
      </w:ins>
      <w:r w:rsidR="00627BEE">
        <w:t>, t</w:t>
      </w:r>
      <w:r w:rsidR="00627BEE" w:rsidRPr="00627BEE">
        <w:t xml:space="preserve">hink time of </w:t>
      </w:r>
      <w:del w:id="2021" w:author="Bhakti Gandhi" w:date="2015-11-17T11:30:00Z">
        <w:r w:rsidR="00627BEE" w:rsidRPr="00627BEE" w:rsidDel="003E3183">
          <w:delText>5</w:delText>
        </w:r>
      </w:del>
      <w:ins w:id="2022" w:author="Bhakti Gandhi" w:date="2015-11-17T11:30:00Z">
        <w:r w:rsidR="003E3183">
          <w:t>30</w:t>
        </w:r>
      </w:ins>
      <w:r w:rsidR="00627BEE" w:rsidRPr="00627BEE">
        <w:t xml:space="preserve"> seconds </w:t>
      </w:r>
      <w:r w:rsidR="00627BEE">
        <w:t xml:space="preserve">would </w:t>
      </w:r>
      <w:del w:id="2023" w:author="Bhakti Gandhi" w:date="2015-11-17T11:30:00Z">
        <w:r w:rsidR="00627BEE" w:rsidDel="003E3183">
          <w:delText>be whereas f</w:delText>
        </w:r>
        <w:r w:rsidR="00627BEE" w:rsidRPr="00627BEE" w:rsidDel="003E3183">
          <w:delText xml:space="preserve">or rest of the workflows 10 seconds think time </w:delText>
        </w:r>
        <w:r w:rsidR="00627BEE" w:rsidDel="003E3183">
          <w:delText>would be</w:delText>
        </w:r>
      </w:del>
      <w:ins w:id="2024" w:author="Bhakti Gandhi" w:date="2015-11-17T11:30:00Z">
        <w:r w:rsidR="003E3183">
          <w:t xml:space="preserve">be </w:t>
        </w:r>
      </w:ins>
      <w:del w:id="2025" w:author="Bhakti Gandhi" w:date="2015-11-17T11:30:00Z">
        <w:r w:rsidR="00627BEE" w:rsidDel="003E3183">
          <w:delText xml:space="preserve"> </w:delText>
        </w:r>
      </w:del>
      <w:r w:rsidR="00627BEE">
        <w:t>used</w:t>
      </w:r>
      <w:ins w:id="2026" w:author="Bhakti Gandhi" w:date="2015-11-17T11:30:00Z">
        <w:r w:rsidR="00AE661E">
          <w:t xml:space="preserve"> between each request</w:t>
        </w:r>
      </w:ins>
      <w:r w:rsidR="00627BEE">
        <w:t>.</w:t>
      </w:r>
    </w:p>
    <w:p w14:paraId="5FA98770" w14:textId="7E7CD24B" w:rsidR="008A7720" w:rsidRPr="00450F6A" w:rsidDel="000275F7" w:rsidRDefault="00D104B5" w:rsidP="00450F6A">
      <w:pPr>
        <w:rPr>
          <w:del w:id="2027" w:author="Bhakti Gandhi" w:date="2015-11-17T13:23:00Z"/>
        </w:rPr>
      </w:pPr>
      <w:r>
        <w:t>All test</w:t>
      </w:r>
      <w:ins w:id="2028" w:author="Bhakti Gandhi" w:date="2015-11-17T11:40:00Z">
        <w:r w:rsidR="00793C2C">
          <w:t>s</w:t>
        </w:r>
      </w:ins>
      <w:r>
        <w:t xml:space="preserve"> would be carried out with and without Boomi </w:t>
      </w:r>
      <w:ins w:id="2029" w:author="Bhakti Gandhi" w:date="2015-11-19T11:19:00Z">
        <w:r w:rsidR="007E572F">
          <w:t>web services</w:t>
        </w:r>
        <w:r w:rsidR="000D5472">
          <w:t xml:space="preserve"> being called</w:t>
        </w:r>
      </w:ins>
      <w:del w:id="2030" w:author="Bhakti Gandhi" w:date="2015-11-19T11:19:00Z">
        <w:r w:rsidDel="000D5472">
          <w:delText>enabled</w:delText>
        </w:r>
      </w:del>
      <w:r>
        <w:t>.</w:t>
      </w:r>
    </w:p>
    <w:bookmarkEnd w:id="2016"/>
    <w:p w14:paraId="5FA98771" w14:textId="25962DBD" w:rsidR="00EE6E7B" w:rsidDel="000275F7" w:rsidRDefault="007E5BD0" w:rsidP="00384BA5">
      <w:pPr>
        <w:pStyle w:val="Heading3"/>
        <w:rPr>
          <w:del w:id="2031" w:author="Bhakti Gandhi" w:date="2015-11-17T13:22:00Z"/>
        </w:rPr>
      </w:pPr>
      <w:del w:id="2032" w:author="Bhakti Gandhi" w:date="2015-11-17T13:22:00Z">
        <w:r w:rsidDel="000275F7">
          <w:delText>Hybris</w:delText>
        </w:r>
        <w:r w:rsidR="00384BA5" w:rsidDel="000275F7">
          <w:delText>: Express Enrollment</w:delText>
        </w:r>
      </w:del>
    </w:p>
    <w:p w14:paraId="5FA98772" w14:textId="6531AAB1" w:rsidR="00EE6E7B" w:rsidRPr="00F06A14" w:rsidDel="000275F7" w:rsidRDefault="00EE6E7B" w:rsidP="00EE6E7B">
      <w:pPr>
        <w:rPr>
          <w:del w:id="2033" w:author="Bhakti Gandhi" w:date="2015-11-17T13:22:00Z"/>
        </w:rPr>
      </w:pPr>
      <w:del w:id="2034" w:author="Bhakti Gandhi" w:date="2015-11-17T13:22:00Z">
        <w:r w:rsidRPr="00F06A14" w:rsidDel="000275F7">
          <w:delText xml:space="preserve">Purpose: </w:delText>
        </w:r>
        <w:r w:rsidR="00905519" w:rsidDel="000275F7">
          <w:tab/>
          <w:delText xml:space="preserve">Demonstrate the </w:delText>
        </w:r>
        <w:r w:rsidR="007E5BD0" w:rsidDel="000275F7">
          <w:delText xml:space="preserve">concurrency and scalability </w:delText>
        </w:r>
        <w:r w:rsidR="00EC60BC" w:rsidDel="000275F7">
          <w:delText>of H</w:delText>
        </w:r>
        <w:r w:rsidR="007E5BD0" w:rsidDel="000275F7">
          <w:delText>ybris during express</w:delText>
        </w:r>
        <w:r w:rsidR="007E5BD0" w:rsidDel="000275F7">
          <w:tab/>
        </w:r>
        <w:r w:rsidR="007E5BD0" w:rsidDel="000275F7">
          <w:tab/>
        </w:r>
        <w:r w:rsidR="007E5BD0" w:rsidDel="000275F7">
          <w:tab/>
          <w:delText>enrollment</w:delText>
        </w:r>
      </w:del>
    </w:p>
    <w:p w14:paraId="5FA98773" w14:textId="7908E770" w:rsidR="00801678" w:rsidDel="000275F7" w:rsidRDefault="00EE6E7B" w:rsidP="007060D2">
      <w:pPr>
        <w:rPr>
          <w:del w:id="2035" w:author="Bhakti Gandhi" w:date="2015-11-17T13:22:00Z"/>
        </w:rPr>
      </w:pPr>
      <w:del w:id="2036" w:author="Bhakti Gandhi" w:date="2015-11-17T13:22:00Z">
        <w:r w:rsidRPr="00F06A14" w:rsidDel="000275F7">
          <w:delText xml:space="preserve">Procedure: </w:delText>
        </w:r>
        <w:r w:rsidR="00F0713B" w:rsidDel="000275F7">
          <w:tab/>
          <w:delText>Iterative Apache JM</w:delText>
        </w:r>
        <w:r w:rsidR="00E37905" w:rsidDel="000275F7">
          <w:delText>eter test scripts will be executed simulating the express</w:delText>
        </w:r>
        <w:r w:rsidR="00E37905" w:rsidDel="000275F7">
          <w:tab/>
        </w:r>
        <w:r w:rsidR="00E37905" w:rsidDel="000275F7">
          <w:tab/>
          <w:delText xml:space="preserve">enrollment process. </w:delText>
        </w:r>
        <w:r w:rsidR="007060D2" w:rsidDel="000275F7">
          <w:delText>Initial attempts will be to extract the performance of a</w:delText>
        </w:r>
        <w:r w:rsidR="007060D2" w:rsidDel="000275F7">
          <w:tab/>
        </w:r>
        <w:r w:rsidR="007060D2" w:rsidDel="000275F7">
          <w:tab/>
        </w:r>
        <w:r w:rsidR="007060D2" w:rsidDel="000275F7">
          <w:tab/>
          <w:delText xml:space="preserve">single Hybris instance. </w:delText>
        </w:r>
        <w:r w:rsidR="007060D2" w:rsidRPr="007060D2" w:rsidDel="000275F7">
          <w:delText xml:space="preserve">The </w:delText>
        </w:r>
        <w:r w:rsidR="007060D2" w:rsidDel="000275F7">
          <w:delText xml:space="preserve">concurrency </w:delText>
        </w:r>
        <w:r w:rsidR="007060D2" w:rsidRPr="007060D2" w:rsidDel="000275F7">
          <w:delText>at</w:delText>
        </w:r>
        <w:r w:rsidR="007060D2" w:rsidDel="000275F7">
          <w:delText>tempted will be chosen in order</w:delText>
        </w:r>
        <w:r w:rsidR="007060D2" w:rsidDel="000275F7">
          <w:tab/>
        </w:r>
        <w:r w:rsidR="007060D2" w:rsidDel="000275F7">
          <w:tab/>
        </w:r>
        <w:r w:rsidR="007060D2" w:rsidRPr="007060D2" w:rsidDel="000275F7">
          <w:delText xml:space="preserve">to supply data points at regular intervals so that higher </w:delText>
        </w:r>
        <w:r w:rsidR="007060D2" w:rsidDel="000275F7">
          <w:delText>concurrency rates</w:delText>
        </w:r>
        <w:r w:rsidR="007060D2" w:rsidDel="000275F7">
          <w:tab/>
        </w:r>
        <w:r w:rsidR="007060D2" w:rsidDel="000275F7">
          <w:tab/>
        </w:r>
        <w:r w:rsidR="007060D2" w:rsidDel="000275F7">
          <w:tab/>
        </w:r>
        <w:r w:rsidR="007060D2" w:rsidRPr="007060D2" w:rsidDel="000275F7">
          <w:delText xml:space="preserve">can be extrapolated from the </w:delText>
        </w:r>
        <w:r w:rsidR="00801678" w:rsidDel="000275F7">
          <w:delText>data.</w:delText>
        </w:r>
      </w:del>
    </w:p>
    <w:p w14:paraId="5FA98774" w14:textId="7B303FF1" w:rsidR="005D35AF" w:rsidDel="000275F7" w:rsidRDefault="00801678" w:rsidP="007060D2">
      <w:pPr>
        <w:rPr>
          <w:del w:id="2037" w:author="Bhakti Gandhi" w:date="2015-11-17T13:22:00Z"/>
        </w:rPr>
      </w:pPr>
      <w:del w:id="2038" w:author="Bhakti Gandhi" w:date="2015-11-17T13:22:00Z">
        <w:r w:rsidDel="000275F7">
          <w:tab/>
        </w:r>
        <w:r w:rsidDel="000275F7">
          <w:tab/>
          <w:delText>The tests will be carried out once with QAS enabled and once with it</w:delText>
        </w:r>
        <w:r w:rsidDel="000275F7">
          <w:tab/>
        </w:r>
        <w:r w:rsidDel="000275F7">
          <w:tab/>
        </w:r>
        <w:r w:rsidDel="000275F7">
          <w:tab/>
          <w:delText>disabled.</w:delText>
        </w:r>
        <w:r w:rsidR="005D35AF" w:rsidDel="000275F7">
          <w:tab/>
        </w:r>
        <w:r w:rsidR="005D35AF" w:rsidDel="000275F7">
          <w:tab/>
        </w:r>
        <w:r w:rsidR="005D35AF" w:rsidDel="000275F7">
          <w:tab/>
        </w:r>
      </w:del>
    </w:p>
    <w:tbl>
      <w:tblPr>
        <w:tblpPr w:leftFromText="180" w:rightFromText="180" w:vertAnchor="text" w:horzAnchor="page" w:tblpX="3811" w:tblpY="44"/>
        <w:tblW w:w="379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798"/>
      </w:tblGrid>
      <w:tr w:rsidR="000275F7" w:rsidRPr="0027307A" w:rsidDel="000275F7" w14:paraId="649F484B" w14:textId="77777777" w:rsidTr="000275F7">
        <w:trPr>
          <w:cantSplit/>
          <w:trHeight w:val="296"/>
          <w:tblHeader/>
          <w:del w:id="2039" w:author="Bhakti Gandhi" w:date="2015-11-17T13:22:00Z"/>
        </w:trPr>
        <w:tc>
          <w:tcPr>
            <w:tcW w:w="1266" w:type="dxa"/>
            <w:shd w:val="clear" w:color="auto" w:fill="17365D"/>
          </w:tcPr>
          <w:p w14:paraId="5FA98775" w14:textId="5011C77E" w:rsidR="000275F7" w:rsidRPr="000275F7" w:rsidDel="000275F7" w:rsidRDefault="000275F7">
            <w:pPr>
              <w:pStyle w:val="NormalCenter"/>
              <w:rPr>
                <w:del w:id="2040" w:author="Bhakti Gandhi" w:date="2015-11-17T13:23:00Z"/>
              </w:rPr>
              <w:pPrChange w:id="2041" w:author="Bhakti Gandhi [2]" w:date="2015-04-06T11:14:00Z">
                <w:pPr>
                  <w:framePr w:hSpace="180" w:wrap="around" w:vAnchor="text" w:hAnchor="page" w:x="3811" w:y="44"/>
                </w:pPr>
              </w:pPrChange>
            </w:pPr>
            <w:del w:id="2042" w:author="Bhakti Gandhi" w:date="2015-11-17T13:23:00Z">
              <w:r w:rsidRPr="000275F7" w:rsidDel="000275F7">
                <w:delText>Threads</w:delText>
              </w:r>
            </w:del>
          </w:p>
        </w:tc>
      </w:tr>
      <w:tr w:rsidR="000275F7" w:rsidRPr="0027307A" w:rsidDel="000275F7" w14:paraId="08196106" w14:textId="77777777" w:rsidTr="000275F7">
        <w:trPr>
          <w:cantSplit/>
          <w:trHeight w:val="70"/>
          <w:del w:id="2043" w:author="Bhakti Gandhi" w:date="2015-11-17T13:22:00Z"/>
        </w:trPr>
        <w:tc>
          <w:tcPr>
            <w:tcW w:w="1266" w:type="dxa"/>
            <w:shd w:val="clear" w:color="auto" w:fill="auto"/>
          </w:tcPr>
          <w:p w14:paraId="5FA98779" w14:textId="2559F3A2" w:rsidR="000275F7" w:rsidRPr="000275F7" w:rsidDel="000275F7" w:rsidRDefault="000275F7">
            <w:pPr>
              <w:pStyle w:val="TableContentCenter"/>
              <w:rPr>
                <w:del w:id="2044" w:author="Bhakti Gandhi" w:date="2015-11-17T13:23:00Z"/>
              </w:rPr>
              <w:pPrChange w:id="2045" w:author="Bhakti Gandhi [2]" w:date="2015-04-06T11:15:00Z">
                <w:pPr>
                  <w:framePr w:hSpace="180" w:wrap="around" w:vAnchor="text" w:hAnchor="page" w:x="3811" w:y="44"/>
                </w:pPr>
              </w:pPrChange>
            </w:pPr>
            <w:del w:id="2046" w:author="Bhakti Gandhi" w:date="2015-11-17T13:23:00Z">
              <w:r w:rsidRPr="000275F7" w:rsidDel="000275F7">
                <w:delText>1</w:delText>
              </w:r>
            </w:del>
          </w:p>
        </w:tc>
      </w:tr>
      <w:tr w:rsidR="000275F7" w:rsidRPr="0027307A" w:rsidDel="000275F7" w14:paraId="3392303D" w14:textId="77777777" w:rsidTr="000275F7">
        <w:trPr>
          <w:cantSplit/>
          <w:trHeight w:val="61"/>
          <w:del w:id="2047" w:author="Bhakti Gandhi" w:date="2015-11-17T13:22:00Z"/>
        </w:trPr>
        <w:tc>
          <w:tcPr>
            <w:tcW w:w="1266" w:type="dxa"/>
            <w:shd w:val="clear" w:color="auto" w:fill="auto"/>
          </w:tcPr>
          <w:p w14:paraId="5FA9877D" w14:textId="02EC48AB" w:rsidR="000275F7" w:rsidRPr="000275F7" w:rsidDel="000275F7" w:rsidRDefault="000275F7">
            <w:pPr>
              <w:pStyle w:val="TableContentCenter"/>
              <w:rPr>
                <w:del w:id="2048" w:author="Bhakti Gandhi" w:date="2015-11-17T13:23:00Z"/>
              </w:rPr>
              <w:pPrChange w:id="2049" w:author="Bhakti Gandhi [2]" w:date="2015-04-06T11:15:00Z">
                <w:pPr>
                  <w:framePr w:hSpace="180" w:wrap="around" w:vAnchor="text" w:hAnchor="page" w:x="3811" w:y="44"/>
                </w:pPr>
              </w:pPrChange>
            </w:pPr>
            <w:del w:id="2050" w:author="Bhakti Gandhi" w:date="2015-11-17T13:23:00Z">
              <w:r w:rsidRPr="000275F7" w:rsidDel="000275F7">
                <w:delText>20</w:delText>
              </w:r>
            </w:del>
          </w:p>
        </w:tc>
      </w:tr>
      <w:tr w:rsidR="000275F7" w:rsidRPr="0027307A" w:rsidDel="000275F7" w14:paraId="49DB5174" w14:textId="77777777" w:rsidTr="000275F7">
        <w:trPr>
          <w:cantSplit/>
          <w:trHeight w:val="260"/>
          <w:del w:id="2051" w:author="Bhakti Gandhi" w:date="2015-11-17T13:22:00Z"/>
        </w:trPr>
        <w:tc>
          <w:tcPr>
            <w:tcW w:w="1266" w:type="dxa"/>
            <w:shd w:val="clear" w:color="auto" w:fill="auto"/>
          </w:tcPr>
          <w:p w14:paraId="5FA98781" w14:textId="1B6AC124" w:rsidR="000275F7" w:rsidRPr="000275F7" w:rsidDel="000275F7" w:rsidRDefault="000275F7">
            <w:pPr>
              <w:pStyle w:val="TableContentCenter"/>
              <w:rPr>
                <w:del w:id="2052" w:author="Bhakti Gandhi" w:date="2015-11-17T13:23:00Z"/>
              </w:rPr>
              <w:pPrChange w:id="2053" w:author="Bhakti Gandhi [2]" w:date="2015-04-06T11:15:00Z">
                <w:pPr>
                  <w:framePr w:hSpace="180" w:wrap="around" w:vAnchor="text" w:hAnchor="page" w:x="3811" w:y="44"/>
                </w:pPr>
              </w:pPrChange>
            </w:pPr>
            <w:del w:id="2054" w:author="Bhakti Gandhi" w:date="2015-11-17T13:23:00Z">
              <w:r w:rsidRPr="000275F7" w:rsidDel="000275F7">
                <w:delText>50</w:delText>
              </w:r>
            </w:del>
          </w:p>
        </w:tc>
      </w:tr>
      <w:tr w:rsidR="000275F7" w:rsidRPr="0027307A" w:rsidDel="000275F7" w14:paraId="654DE0CC" w14:textId="77777777" w:rsidTr="000275F7">
        <w:trPr>
          <w:cantSplit/>
          <w:trHeight w:val="61"/>
          <w:del w:id="2055" w:author="Bhakti Gandhi" w:date="2015-11-17T13:22:00Z"/>
        </w:trPr>
        <w:tc>
          <w:tcPr>
            <w:tcW w:w="1266" w:type="dxa"/>
            <w:shd w:val="clear" w:color="auto" w:fill="auto"/>
          </w:tcPr>
          <w:p w14:paraId="5FA98785" w14:textId="7822E847" w:rsidR="000275F7" w:rsidRPr="000275F7" w:rsidDel="000275F7" w:rsidRDefault="000275F7">
            <w:pPr>
              <w:pStyle w:val="TableContentCenter"/>
              <w:rPr>
                <w:del w:id="2056" w:author="Bhakti Gandhi" w:date="2015-11-17T13:23:00Z"/>
              </w:rPr>
              <w:pPrChange w:id="2057" w:author="Bhakti Gandhi [2]" w:date="2015-04-06T11:15:00Z">
                <w:pPr>
                  <w:framePr w:hSpace="180" w:wrap="around" w:vAnchor="text" w:hAnchor="page" w:x="3811" w:y="44"/>
                </w:pPr>
              </w:pPrChange>
            </w:pPr>
            <w:del w:id="2058" w:author="Bhakti Gandhi" w:date="2015-11-17T13:23:00Z">
              <w:r w:rsidRPr="000275F7" w:rsidDel="000275F7">
                <w:delText>100</w:delText>
              </w:r>
            </w:del>
          </w:p>
        </w:tc>
      </w:tr>
      <w:tr w:rsidR="000275F7" w:rsidRPr="0027307A" w:rsidDel="000275F7" w14:paraId="490F78AC" w14:textId="77777777" w:rsidTr="000275F7">
        <w:trPr>
          <w:cantSplit/>
          <w:trHeight w:val="61"/>
          <w:del w:id="2059" w:author="Bhakti Gandhi" w:date="2015-11-17T13:22:00Z"/>
        </w:trPr>
        <w:tc>
          <w:tcPr>
            <w:tcW w:w="1266" w:type="dxa"/>
            <w:shd w:val="clear" w:color="auto" w:fill="auto"/>
          </w:tcPr>
          <w:p w14:paraId="5FA98789" w14:textId="25FEC38F" w:rsidR="000275F7" w:rsidRPr="000275F7" w:rsidDel="000275F7" w:rsidRDefault="000275F7">
            <w:pPr>
              <w:pStyle w:val="TableContentCenter"/>
              <w:rPr>
                <w:del w:id="2060" w:author="Bhakti Gandhi" w:date="2015-11-17T13:23:00Z"/>
              </w:rPr>
              <w:pPrChange w:id="2061" w:author="Bhakti Gandhi [2]" w:date="2015-04-06T11:15:00Z">
                <w:pPr>
                  <w:framePr w:hSpace="180" w:wrap="around" w:vAnchor="text" w:hAnchor="page" w:x="3811" w:y="44"/>
                </w:pPr>
              </w:pPrChange>
            </w:pPr>
            <w:del w:id="2062" w:author="Bhakti Gandhi" w:date="2015-11-17T13:23:00Z">
              <w:r w:rsidRPr="000275F7" w:rsidDel="000275F7">
                <w:delText>150</w:delText>
              </w:r>
            </w:del>
          </w:p>
        </w:tc>
      </w:tr>
      <w:tr w:rsidR="000275F7" w:rsidRPr="0027307A" w:rsidDel="000275F7" w14:paraId="271AF7CE" w14:textId="77777777" w:rsidTr="000275F7">
        <w:trPr>
          <w:cantSplit/>
          <w:trHeight w:val="153"/>
          <w:del w:id="2063" w:author="Bhakti Gandhi" w:date="2015-11-17T13:22:00Z"/>
        </w:trPr>
        <w:tc>
          <w:tcPr>
            <w:tcW w:w="1266" w:type="dxa"/>
            <w:shd w:val="clear" w:color="auto" w:fill="auto"/>
          </w:tcPr>
          <w:p w14:paraId="5FA9878D" w14:textId="746F0554" w:rsidR="000275F7" w:rsidRPr="000275F7" w:rsidDel="000275F7" w:rsidRDefault="000275F7">
            <w:pPr>
              <w:pStyle w:val="TableContentCenter"/>
              <w:rPr>
                <w:del w:id="2064" w:author="Bhakti Gandhi" w:date="2015-11-17T13:23:00Z"/>
              </w:rPr>
              <w:pPrChange w:id="2065" w:author="Bhakti Gandhi [2]" w:date="2015-04-06T11:15:00Z">
                <w:pPr>
                  <w:framePr w:hSpace="180" w:wrap="around" w:vAnchor="text" w:hAnchor="page" w:x="3811" w:y="44"/>
                </w:pPr>
              </w:pPrChange>
            </w:pPr>
            <w:del w:id="2066" w:author="Bhakti Gandhi" w:date="2015-11-17T13:23:00Z">
              <w:r w:rsidRPr="000275F7" w:rsidDel="000275F7">
                <w:delText>300</w:delText>
              </w:r>
            </w:del>
          </w:p>
        </w:tc>
      </w:tr>
      <w:tr w:rsidR="000275F7" w:rsidRPr="0027307A" w:rsidDel="000275F7" w14:paraId="5FA98794" w14:textId="16237DE5" w:rsidTr="000275F7">
        <w:trPr>
          <w:cantSplit/>
          <w:trHeight w:val="90"/>
          <w:del w:id="2067" w:author="Bhakti Gandhi" w:date="2015-11-17T13:23:00Z"/>
        </w:trPr>
        <w:tc>
          <w:tcPr>
            <w:tcW w:w="1266" w:type="dxa"/>
            <w:shd w:val="clear" w:color="auto" w:fill="auto"/>
          </w:tcPr>
          <w:p w14:paraId="5FA98791" w14:textId="064EBFDF" w:rsidR="000275F7" w:rsidRPr="000275F7" w:rsidDel="000275F7" w:rsidRDefault="000275F7">
            <w:pPr>
              <w:pStyle w:val="TableContentCenter"/>
              <w:rPr>
                <w:del w:id="2068" w:author="Bhakti Gandhi" w:date="2015-11-17T13:23:00Z"/>
              </w:rPr>
              <w:pPrChange w:id="2069" w:author="Bhakti Gandhi [2]" w:date="2015-04-06T11:15:00Z">
                <w:pPr>
                  <w:framePr w:hSpace="180" w:wrap="around" w:vAnchor="text" w:hAnchor="page" w:x="3811" w:y="44"/>
                </w:pPr>
              </w:pPrChange>
            </w:pPr>
            <w:del w:id="2070" w:author="Bhakti Gandhi" w:date="2015-11-17T13:23:00Z">
              <w:r w:rsidRPr="000275F7" w:rsidDel="000275F7">
                <w:delText>350</w:delText>
              </w:r>
            </w:del>
          </w:p>
        </w:tc>
      </w:tr>
    </w:tbl>
    <w:p w14:paraId="5FA98795" w14:textId="11931B82" w:rsidR="005D35AF" w:rsidDel="000275F7" w:rsidRDefault="007060D2">
      <w:pPr>
        <w:rPr>
          <w:del w:id="2071" w:author="Bhakti Gandhi" w:date="2015-11-17T13:23:00Z"/>
        </w:rPr>
      </w:pPr>
      <w:del w:id="2072" w:author="Bhakti Gandhi" w:date="2015-11-17T13:23:00Z">
        <w:r w:rsidDel="000275F7">
          <w:tab/>
        </w:r>
      </w:del>
    </w:p>
    <w:p w14:paraId="5FA98796" w14:textId="52D20F3F" w:rsidR="00E37905" w:rsidDel="000275F7" w:rsidRDefault="00E37905">
      <w:pPr>
        <w:rPr>
          <w:del w:id="2073" w:author="Bhakti Gandhi" w:date="2015-11-17T13:23:00Z"/>
        </w:rPr>
      </w:pPr>
    </w:p>
    <w:p w14:paraId="5FA98797" w14:textId="5B6A5225" w:rsidR="005D35AF" w:rsidDel="000275F7" w:rsidRDefault="005D35AF">
      <w:pPr>
        <w:rPr>
          <w:del w:id="2074" w:author="Bhakti Gandhi" w:date="2015-11-17T13:23:00Z"/>
        </w:rPr>
      </w:pPr>
    </w:p>
    <w:p w14:paraId="5FA98798" w14:textId="18DE3427" w:rsidR="00D104B5" w:rsidDel="000275F7" w:rsidRDefault="00D104B5">
      <w:pPr>
        <w:rPr>
          <w:del w:id="2075" w:author="Bhakti Gandhi" w:date="2015-11-17T13:23:00Z"/>
        </w:rPr>
      </w:pPr>
    </w:p>
    <w:p w14:paraId="5FA98799" w14:textId="1F83866D" w:rsidR="00D104B5" w:rsidDel="000275F7" w:rsidRDefault="00D104B5">
      <w:pPr>
        <w:rPr>
          <w:del w:id="2076" w:author="Bhakti Gandhi" w:date="2015-11-17T13:23:00Z"/>
        </w:rPr>
      </w:pPr>
    </w:p>
    <w:p w14:paraId="5FA9879A" w14:textId="6AA1704A" w:rsidR="005063BE" w:rsidDel="000275F7" w:rsidRDefault="005063BE">
      <w:pPr>
        <w:rPr>
          <w:del w:id="2077" w:author="Bhakti Gandhi" w:date="2015-11-17T13:23:00Z"/>
        </w:rPr>
      </w:pPr>
    </w:p>
    <w:p w14:paraId="5FA9879B" w14:textId="1C1C164C" w:rsidR="00D7222D" w:rsidRPr="00D7222D" w:rsidDel="000275F7" w:rsidRDefault="00D7222D">
      <w:pPr>
        <w:rPr>
          <w:del w:id="2078" w:author="Bhakti Gandhi" w:date="2015-11-17T13:23:00Z"/>
        </w:rPr>
        <w:pPrChange w:id="2079" w:author="Bhakti Gandhi" w:date="2015-11-17T13:23:00Z">
          <w:pPr>
            <w:pStyle w:val="Heading3"/>
          </w:pPr>
        </w:pPrChange>
      </w:pPr>
      <w:del w:id="2080" w:author="Bhakti Gandhi" w:date="2015-11-17T13:23:00Z">
        <w:r w:rsidRPr="00D7222D" w:rsidDel="000275F7">
          <w:delText xml:space="preserve">Hybris: </w:delText>
        </w:r>
        <w:r w:rsidDel="000275F7">
          <w:delText>Standard</w:delText>
        </w:r>
        <w:r w:rsidRPr="00D7222D" w:rsidDel="000275F7">
          <w:delText xml:space="preserve"> Enrollment</w:delText>
        </w:r>
      </w:del>
    </w:p>
    <w:p w14:paraId="5FA9879C" w14:textId="00F12693" w:rsidR="00D7222D" w:rsidRPr="00D7222D" w:rsidDel="000275F7" w:rsidRDefault="00D7222D">
      <w:pPr>
        <w:rPr>
          <w:del w:id="2081" w:author="Bhakti Gandhi" w:date="2015-11-17T13:23:00Z"/>
        </w:rPr>
      </w:pPr>
      <w:del w:id="2082" w:author="Bhakti Gandhi" w:date="2015-11-17T13:23:00Z">
        <w:r w:rsidRPr="00D7222D" w:rsidDel="000275F7">
          <w:delText xml:space="preserve">Purpose: </w:delText>
        </w:r>
        <w:r w:rsidRPr="00D7222D" w:rsidDel="000275F7">
          <w:tab/>
          <w:delText xml:space="preserve">Demonstrate the concurrency and scalability </w:delText>
        </w:r>
        <w:r w:rsidR="00EC60BC" w:rsidDel="000275F7">
          <w:delText>of H</w:delText>
        </w:r>
        <w:r w:rsidRPr="00D7222D" w:rsidDel="000275F7">
          <w:delText xml:space="preserve">ybris during </w:delText>
        </w:r>
        <w:r w:rsidR="00265828" w:rsidDel="000275F7">
          <w:delText>standard</w:delText>
        </w:r>
        <w:r w:rsidRPr="00D7222D" w:rsidDel="000275F7">
          <w:tab/>
        </w:r>
        <w:r w:rsidRPr="00D7222D" w:rsidDel="000275F7">
          <w:tab/>
        </w:r>
        <w:r w:rsidRPr="00D7222D" w:rsidDel="000275F7">
          <w:tab/>
          <w:delText>enrollment</w:delText>
        </w:r>
      </w:del>
    </w:p>
    <w:p w14:paraId="5FA9879D" w14:textId="18CEF90F" w:rsidR="00DB5AEE" w:rsidDel="000275F7" w:rsidRDefault="00994200">
      <w:pPr>
        <w:rPr>
          <w:del w:id="2083" w:author="Bhakti Gandhi" w:date="2015-11-17T13:23:00Z"/>
        </w:rPr>
      </w:pPr>
      <w:del w:id="2084" w:author="Bhakti Gandhi" w:date="2015-11-17T13:23:00Z">
        <w:r w:rsidDel="000275F7">
          <w:delText xml:space="preserve">Procedure: </w:delText>
        </w:r>
        <w:r w:rsidDel="000275F7">
          <w:tab/>
          <w:delText>Iterative Apache JM</w:delText>
        </w:r>
        <w:r w:rsidR="00D7222D" w:rsidRPr="00D7222D" w:rsidDel="000275F7">
          <w:delText xml:space="preserve">eter test scripts will be </w:delText>
        </w:r>
        <w:r w:rsidR="00265828" w:rsidDel="000275F7">
          <w:delText>executed simulating the</w:delText>
        </w:r>
        <w:r w:rsidR="00265828" w:rsidDel="000275F7">
          <w:tab/>
        </w:r>
        <w:r w:rsidR="00265828" w:rsidDel="000275F7">
          <w:tab/>
        </w:r>
        <w:r w:rsidR="00265828" w:rsidDel="000275F7">
          <w:tab/>
        </w:r>
        <w:r w:rsidR="00265828" w:rsidRPr="00265828" w:rsidDel="000275F7">
          <w:delText>standard</w:delText>
        </w:r>
        <w:r w:rsidR="00265828" w:rsidDel="000275F7">
          <w:delText xml:space="preserve"> </w:delText>
        </w:r>
        <w:r w:rsidR="00D7222D" w:rsidRPr="00D7222D" w:rsidDel="000275F7">
          <w:delText xml:space="preserve">enrollment process. Initial attempts will be to extract </w:delText>
        </w:r>
        <w:r w:rsidR="00265828" w:rsidDel="000275F7">
          <w:delText>the</w:delText>
        </w:r>
        <w:r w:rsidR="00265828" w:rsidDel="000275F7">
          <w:tab/>
        </w:r>
        <w:r w:rsidR="00265828" w:rsidDel="000275F7">
          <w:tab/>
        </w:r>
        <w:r w:rsidR="00265828" w:rsidDel="000275F7">
          <w:tab/>
        </w:r>
        <w:r w:rsidR="00265828" w:rsidDel="000275F7">
          <w:tab/>
        </w:r>
        <w:r w:rsidR="00D7222D" w:rsidRPr="00D7222D" w:rsidDel="000275F7">
          <w:delText>performance of a</w:delText>
        </w:r>
        <w:r w:rsidR="00265828" w:rsidDel="000275F7">
          <w:delText xml:space="preserve"> </w:delText>
        </w:r>
        <w:r w:rsidR="00D7222D" w:rsidRPr="00D7222D" w:rsidDel="000275F7">
          <w:delText>single Hybris instance. The concurrency at</w:delText>
        </w:r>
        <w:r w:rsidR="00265828" w:rsidDel="000275F7">
          <w:delText>tempted will be</w:delText>
        </w:r>
        <w:r w:rsidR="00265828" w:rsidDel="000275F7">
          <w:tab/>
        </w:r>
        <w:r w:rsidR="00265828" w:rsidDel="000275F7">
          <w:tab/>
        </w:r>
        <w:r w:rsidR="00D7222D" w:rsidRPr="00D7222D" w:rsidDel="000275F7">
          <w:delText>chose</w:delText>
        </w:r>
        <w:r w:rsidR="00265828" w:rsidDel="000275F7">
          <w:delText xml:space="preserve">n in order </w:delText>
        </w:r>
        <w:r w:rsidR="00D7222D" w:rsidRPr="00D7222D" w:rsidDel="000275F7">
          <w:delText xml:space="preserve">to supply data points at regular </w:delText>
        </w:r>
        <w:r w:rsidR="00265828" w:rsidDel="000275F7">
          <w:delText>intervals so that higher</w:delText>
        </w:r>
        <w:r w:rsidR="00265828" w:rsidDel="000275F7">
          <w:tab/>
        </w:r>
        <w:r w:rsidR="00265828" w:rsidDel="000275F7">
          <w:tab/>
        </w:r>
        <w:r w:rsidR="00265828" w:rsidDel="000275F7">
          <w:tab/>
        </w:r>
        <w:r w:rsidR="00D7222D" w:rsidRPr="00D7222D" w:rsidDel="000275F7">
          <w:delText>concurrency</w:delText>
        </w:r>
        <w:r w:rsidR="00265828" w:rsidDel="000275F7">
          <w:delText xml:space="preserve"> rates </w:delText>
        </w:r>
        <w:r w:rsidR="00D7222D" w:rsidRPr="00D7222D" w:rsidDel="000275F7">
          <w:delText>can</w:delText>
        </w:r>
        <w:r w:rsidR="006E374E" w:rsidDel="000275F7">
          <w:delText xml:space="preserve"> be extrapolated from the data.</w:delText>
        </w:r>
        <w:r w:rsidR="006E374E" w:rsidDel="000275F7">
          <w:tab/>
        </w:r>
        <w:r w:rsidR="006E374E" w:rsidDel="000275F7">
          <w:tab/>
        </w:r>
        <w:r w:rsidR="006E374E" w:rsidDel="000275F7">
          <w:tab/>
        </w:r>
        <w:r w:rsidR="006E374E" w:rsidDel="000275F7">
          <w:tab/>
        </w:r>
        <w:r w:rsidR="006E374E" w:rsidDel="000275F7">
          <w:tab/>
        </w:r>
      </w:del>
    </w:p>
    <w:p w14:paraId="5FA9879E" w14:textId="162CC530" w:rsidR="006E374E" w:rsidDel="000275F7" w:rsidRDefault="00DB5AEE">
      <w:pPr>
        <w:rPr>
          <w:del w:id="2085" w:author="Bhakti Gandhi" w:date="2015-11-17T13:23:00Z"/>
        </w:rPr>
      </w:pPr>
      <w:del w:id="2086" w:author="Bhakti Gandhi" w:date="2015-11-17T13:23:00Z">
        <w:r w:rsidDel="000275F7">
          <w:delText xml:space="preserve">                          </w:delText>
        </w:r>
        <w:r w:rsidR="006E374E" w:rsidDel="000275F7">
          <w:delText>The tests will be carried out once with QAS enabled and once with it</w:delText>
        </w:r>
        <w:r w:rsidR="006E374E" w:rsidDel="000275F7">
          <w:tab/>
        </w:r>
        <w:r w:rsidR="006E374E" w:rsidDel="000275F7">
          <w:tab/>
        </w:r>
        <w:r w:rsidR="006E374E" w:rsidDel="000275F7">
          <w:tab/>
          <w:delText>disabled.</w:delText>
        </w:r>
        <w:r w:rsidR="006E374E" w:rsidDel="000275F7">
          <w:tab/>
        </w:r>
      </w:del>
    </w:p>
    <w:tbl>
      <w:tblPr>
        <w:tblpPr w:leftFromText="180" w:rightFromText="180" w:vertAnchor="text" w:horzAnchor="page" w:tblpX="3811" w:tblpY="44"/>
        <w:tblW w:w="485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66"/>
        <w:gridCol w:w="1789"/>
        <w:gridCol w:w="1800"/>
        <w:tblGridChange w:id="2087">
          <w:tblGrid>
            <w:gridCol w:w="1266"/>
            <w:gridCol w:w="1789"/>
            <w:gridCol w:w="1800"/>
          </w:tblGrid>
        </w:tblGridChange>
      </w:tblGrid>
      <w:tr w:rsidR="00174A68" w:rsidRPr="0027307A" w:rsidDel="000275F7" w14:paraId="5FA987A2" w14:textId="3D9F75B9" w:rsidTr="00174A68">
        <w:trPr>
          <w:cantSplit/>
          <w:trHeight w:val="296"/>
          <w:tblHeader/>
          <w:del w:id="2088" w:author="Bhakti Gandhi" w:date="2015-11-17T13:23:00Z"/>
        </w:trPr>
        <w:tc>
          <w:tcPr>
            <w:tcW w:w="1266" w:type="dxa"/>
            <w:shd w:val="clear" w:color="auto" w:fill="17365D"/>
          </w:tcPr>
          <w:p w14:paraId="5FA9879F" w14:textId="5AAD9794" w:rsidR="00174A68" w:rsidRPr="00174A68" w:rsidDel="000275F7" w:rsidRDefault="00174A68">
            <w:pPr>
              <w:rPr>
                <w:del w:id="2089" w:author="Bhakti Gandhi" w:date="2015-11-17T13:23:00Z"/>
              </w:rPr>
              <w:pPrChange w:id="2090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091" w:author="Bhakti Gandhi" w:date="2015-11-17T13:23:00Z">
              <w:r w:rsidRPr="00174A68" w:rsidDel="000275F7">
                <w:delText>Threads</w:delText>
              </w:r>
            </w:del>
          </w:p>
        </w:tc>
        <w:tc>
          <w:tcPr>
            <w:tcW w:w="1789" w:type="dxa"/>
            <w:shd w:val="clear" w:color="auto" w:fill="17365D"/>
          </w:tcPr>
          <w:p w14:paraId="5FA987A0" w14:textId="5F9515BB" w:rsidR="00174A68" w:rsidRPr="00174A68" w:rsidDel="000275F7" w:rsidRDefault="00174A68">
            <w:pPr>
              <w:rPr>
                <w:del w:id="2092" w:author="Bhakti Gandhi" w:date="2015-11-17T13:23:00Z"/>
              </w:rPr>
              <w:pPrChange w:id="2093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094" w:author="Bhakti Gandhi" w:date="2015-11-17T13:23:00Z">
              <w:r w:rsidRPr="00174A68" w:rsidDel="000275F7">
                <w:delText>Ramp-Up (</w:delText>
              </w:r>
              <w:r w:rsidR="004D0419" w:rsidDel="000275F7">
                <w:delText>sec</w:delText>
              </w:r>
              <w:r w:rsidRPr="00174A68" w:rsidDel="000275F7">
                <w:delText>)</w:delText>
              </w:r>
            </w:del>
          </w:p>
        </w:tc>
        <w:tc>
          <w:tcPr>
            <w:tcW w:w="1800" w:type="dxa"/>
            <w:shd w:val="clear" w:color="auto" w:fill="17365D"/>
          </w:tcPr>
          <w:p w14:paraId="5FA987A1" w14:textId="56776661" w:rsidR="00174A68" w:rsidRPr="00174A68" w:rsidDel="000275F7" w:rsidRDefault="00174A68">
            <w:pPr>
              <w:rPr>
                <w:del w:id="2095" w:author="Bhakti Gandhi" w:date="2015-11-17T13:23:00Z"/>
              </w:rPr>
              <w:pPrChange w:id="2096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097" w:author="Bhakti Gandhi" w:date="2015-11-17T13:23:00Z">
              <w:r w:rsidRPr="00174A68" w:rsidDel="000275F7">
                <w:delText>Duration (min)</w:delText>
              </w:r>
            </w:del>
          </w:p>
        </w:tc>
      </w:tr>
      <w:tr w:rsidR="002C4F51" w:rsidRPr="0027307A" w:rsidDel="000275F7" w14:paraId="5FA987A6" w14:textId="07B5815C" w:rsidTr="008A5D87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098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del w:id="2099" w:author="Bhakti Gandhi" w:date="2015-11-17T13:23:00Z"/>
          <w:trPrChange w:id="2100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2101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7A3" w14:textId="6579BECC" w:rsidR="002C4F51" w:rsidDel="000275F7" w:rsidRDefault="002C4F51">
            <w:pPr>
              <w:rPr>
                <w:del w:id="2102" w:author="Bhakti Gandhi" w:date="2015-11-17T13:23:00Z"/>
              </w:rPr>
              <w:pPrChange w:id="2103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104" w:author="Bhakti Gandhi" w:date="2015-11-17T13:23:00Z">
              <w:r w:rsidDel="000275F7">
                <w:delText>1</w:delText>
              </w:r>
            </w:del>
          </w:p>
        </w:tc>
        <w:tc>
          <w:tcPr>
            <w:tcW w:w="1789" w:type="dxa"/>
            <w:tcPrChange w:id="2105" w:author="Bhakti Gandhi [2]" w:date="2015-07-14T15:08:00Z">
              <w:tcPr>
                <w:tcW w:w="1789" w:type="dxa"/>
              </w:tcPr>
            </w:tcPrChange>
          </w:tcPr>
          <w:p w14:paraId="5FA987A4" w14:textId="3D72D4E7" w:rsidR="002C4F51" w:rsidDel="000275F7" w:rsidRDefault="002C4F51">
            <w:pPr>
              <w:rPr>
                <w:del w:id="2106" w:author="Bhakti Gandhi" w:date="2015-11-17T13:23:00Z"/>
              </w:rPr>
              <w:pPrChange w:id="2107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108" w:author="Bhakti Gandhi" w:date="2015-11-17T13:23:00Z">
              <w:r w:rsidDel="000275F7">
                <w:delText>1</w:delText>
              </w:r>
            </w:del>
          </w:p>
        </w:tc>
        <w:tc>
          <w:tcPr>
            <w:tcW w:w="1800" w:type="dxa"/>
            <w:tcPrChange w:id="2109" w:author="Bhakti Gandhi [2]" w:date="2015-07-14T15:08:00Z">
              <w:tcPr>
                <w:tcW w:w="1800" w:type="dxa"/>
              </w:tcPr>
            </w:tcPrChange>
          </w:tcPr>
          <w:p w14:paraId="5FA987A5" w14:textId="3AAFDCC7" w:rsidR="002C4F51" w:rsidDel="000275F7" w:rsidRDefault="002C4F51">
            <w:pPr>
              <w:rPr>
                <w:del w:id="2110" w:author="Bhakti Gandhi" w:date="2015-11-17T13:23:00Z"/>
              </w:rPr>
              <w:pPrChange w:id="2111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112" w:author="Bhakti Gandhi" w:date="2015-11-17T13:23:00Z">
              <w:r w:rsidDel="000275F7">
                <w:delText>5</w:delText>
              </w:r>
            </w:del>
          </w:p>
        </w:tc>
      </w:tr>
      <w:tr w:rsidR="0060493C" w:rsidRPr="0027307A" w:rsidDel="000275F7" w14:paraId="5FA987AA" w14:textId="5471379C" w:rsidTr="008A5D87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113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del w:id="2114" w:author="Bhakti Gandhi" w:date="2015-11-17T13:23:00Z"/>
          <w:trPrChange w:id="2115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2116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7A7" w14:textId="2C7A5ACF" w:rsidR="0060493C" w:rsidRPr="00D81A36" w:rsidDel="000275F7" w:rsidRDefault="0060493C">
            <w:pPr>
              <w:rPr>
                <w:del w:id="2117" w:author="Bhakti Gandhi" w:date="2015-11-17T13:23:00Z"/>
              </w:rPr>
              <w:pPrChange w:id="2118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119" w:author="Bhakti Gandhi" w:date="2015-11-17T13:23:00Z">
              <w:r w:rsidDel="000275F7">
                <w:delText>20</w:delText>
              </w:r>
            </w:del>
          </w:p>
        </w:tc>
        <w:tc>
          <w:tcPr>
            <w:tcW w:w="1789" w:type="dxa"/>
            <w:tcPrChange w:id="2120" w:author="Bhakti Gandhi [2]" w:date="2015-07-14T15:08:00Z">
              <w:tcPr>
                <w:tcW w:w="1789" w:type="dxa"/>
              </w:tcPr>
            </w:tcPrChange>
          </w:tcPr>
          <w:p w14:paraId="5FA987A8" w14:textId="620B7047" w:rsidR="0060493C" w:rsidRPr="00D81A36" w:rsidDel="000275F7" w:rsidRDefault="0060493C">
            <w:pPr>
              <w:rPr>
                <w:del w:id="2121" w:author="Bhakti Gandhi" w:date="2015-11-17T13:23:00Z"/>
              </w:rPr>
              <w:pPrChange w:id="2122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123" w:author="Bhakti Gandhi" w:date="2015-11-17T13:23:00Z">
              <w:r w:rsidDel="000275F7">
                <w:delText>10</w:delText>
              </w:r>
            </w:del>
          </w:p>
        </w:tc>
        <w:tc>
          <w:tcPr>
            <w:tcW w:w="1800" w:type="dxa"/>
            <w:tcPrChange w:id="2124" w:author="Bhakti Gandhi [2]" w:date="2015-07-14T15:08:00Z">
              <w:tcPr>
                <w:tcW w:w="1800" w:type="dxa"/>
              </w:tcPr>
            </w:tcPrChange>
          </w:tcPr>
          <w:p w14:paraId="5FA987A9" w14:textId="7133347B" w:rsidR="0060493C" w:rsidDel="000275F7" w:rsidRDefault="0060493C">
            <w:pPr>
              <w:rPr>
                <w:del w:id="2125" w:author="Bhakti Gandhi" w:date="2015-11-17T13:23:00Z"/>
              </w:rPr>
              <w:pPrChange w:id="2126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127" w:author="Bhakti Gandhi" w:date="2015-11-17T13:23:00Z">
              <w:r w:rsidDel="000275F7">
                <w:delText>5</w:delText>
              </w:r>
            </w:del>
          </w:p>
        </w:tc>
      </w:tr>
      <w:tr w:rsidR="0060493C" w:rsidRPr="0027307A" w:rsidDel="000275F7" w14:paraId="5FA987AE" w14:textId="4D1AE72C" w:rsidTr="008A5D87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128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del w:id="2129" w:author="Bhakti Gandhi" w:date="2015-11-17T13:23:00Z"/>
          <w:trPrChange w:id="2130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2131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7AB" w14:textId="474187C6" w:rsidR="0060493C" w:rsidRPr="00D81A36" w:rsidDel="000275F7" w:rsidRDefault="0060493C">
            <w:pPr>
              <w:rPr>
                <w:del w:id="2132" w:author="Bhakti Gandhi" w:date="2015-11-17T13:23:00Z"/>
              </w:rPr>
              <w:pPrChange w:id="2133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134" w:author="Bhakti Gandhi" w:date="2015-11-17T13:23:00Z">
              <w:r w:rsidDel="000275F7">
                <w:delText>50</w:delText>
              </w:r>
            </w:del>
          </w:p>
        </w:tc>
        <w:tc>
          <w:tcPr>
            <w:tcW w:w="1789" w:type="dxa"/>
            <w:tcPrChange w:id="2135" w:author="Bhakti Gandhi [2]" w:date="2015-07-14T15:08:00Z">
              <w:tcPr>
                <w:tcW w:w="1789" w:type="dxa"/>
              </w:tcPr>
            </w:tcPrChange>
          </w:tcPr>
          <w:p w14:paraId="5FA987AC" w14:textId="55AC64E9" w:rsidR="0060493C" w:rsidRPr="00D81A36" w:rsidDel="000275F7" w:rsidRDefault="0060493C">
            <w:pPr>
              <w:rPr>
                <w:del w:id="2136" w:author="Bhakti Gandhi" w:date="2015-11-17T13:23:00Z"/>
              </w:rPr>
              <w:pPrChange w:id="2137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138" w:author="Bhakti Gandhi" w:date="2015-11-17T13:23:00Z">
              <w:r w:rsidDel="000275F7">
                <w:delText>25</w:delText>
              </w:r>
            </w:del>
          </w:p>
        </w:tc>
        <w:tc>
          <w:tcPr>
            <w:tcW w:w="1800" w:type="dxa"/>
            <w:tcPrChange w:id="2139" w:author="Bhakti Gandhi [2]" w:date="2015-07-14T15:08:00Z">
              <w:tcPr>
                <w:tcW w:w="1800" w:type="dxa"/>
              </w:tcPr>
            </w:tcPrChange>
          </w:tcPr>
          <w:p w14:paraId="5FA987AD" w14:textId="39109B19" w:rsidR="0060493C" w:rsidDel="000275F7" w:rsidRDefault="0060493C">
            <w:pPr>
              <w:rPr>
                <w:del w:id="2140" w:author="Bhakti Gandhi" w:date="2015-11-17T13:23:00Z"/>
              </w:rPr>
              <w:pPrChange w:id="2141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142" w:author="Bhakti Gandhi" w:date="2015-11-17T13:23:00Z">
              <w:r w:rsidDel="000275F7">
                <w:delText>5</w:delText>
              </w:r>
            </w:del>
          </w:p>
        </w:tc>
      </w:tr>
      <w:tr w:rsidR="0060493C" w:rsidRPr="0027307A" w:rsidDel="000275F7" w14:paraId="5FA987B2" w14:textId="3C60B06D" w:rsidTr="008A5D87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143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del w:id="2144" w:author="Bhakti Gandhi" w:date="2015-11-17T13:23:00Z"/>
          <w:trPrChange w:id="2145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2146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7AF" w14:textId="1381BE44" w:rsidR="0060493C" w:rsidRPr="00D81A36" w:rsidDel="000275F7" w:rsidRDefault="0060493C">
            <w:pPr>
              <w:rPr>
                <w:del w:id="2147" w:author="Bhakti Gandhi" w:date="2015-11-17T13:23:00Z"/>
              </w:rPr>
              <w:pPrChange w:id="2148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149" w:author="Bhakti Gandhi" w:date="2015-11-17T13:23:00Z">
              <w:r w:rsidDel="000275F7">
                <w:delText>100</w:delText>
              </w:r>
            </w:del>
          </w:p>
        </w:tc>
        <w:tc>
          <w:tcPr>
            <w:tcW w:w="1789" w:type="dxa"/>
            <w:tcPrChange w:id="2150" w:author="Bhakti Gandhi [2]" w:date="2015-07-14T15:08:00Z">
              <w:tcPr>
                <w:tcW w:w="1789" w:type="dxa"/>
              </w:tcPr>
            </w:tcPrChange>
          </w:tcPr>
          <w:p w14:paraId="5FA987B0" w14:textId="37D330AE" w:rsidR="0060493C" w:rsidRPr="00D81A36" w:rsidDel="000275F7" w:rsidRDefault="0060493C">
            <w:pPr>
              <w:rPr>
                <w:del w:id="2151" w:author="Bhakti Gandhi" w:date="2015-11-17T13:23:00Z"/>
              </w:rPr>
              <w:pPrChange w:id="2152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153" w:author="Bhakti Gandhi" w:date="2015-11-17T13:23:00Z">
              <w:r w:rsidDel="000275F7">
                <w:delText>50</w:delText>
              </w:r>
            </w:del>
          </w:p>
        </w:tc>
        <w:tc>
          <w:tcPr>
            <w:tcW w:w="1800" w:type="dxa"/>
            <w:tcPrChange w:id="2154" w:author="Bhakti Gandhi [2]" w:date="2015-07-14T15:08:00Z">
              <w:tcPr>
                <w:tcW w:w="1800" w:type="dxa"/>
              </w:tcPr>
            </w:tcPrChange>
          </w:tcPr>
          <w:p w14:paraId="5FA987B1" w14:textId="4EB2CC9E" w:rsidR="0060493C" w:rsidDel="000275F7" w:rsidRDefault="0060493C">
            <w:pPr>
              <w:rPr>
                <w:del w:id="2155" w:author="Bhakti Gandhi" w:date="2015-11-17T13:23:00Z"/>
              </w:rPr>
              <w:pPrChange w:id="2156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157" w:author="Bhakti Gandhi" w:date="2015-11-17T13:23:00Z">
              <w:r w:rsidDel="000275F7">
                <w:delText>5</w:delText>
              </w:r>
            </w:del>
          </w:p>
        </w:tc>
      </w:tr>
      <w:tr w:rsidR="0060493C" w:rsidRPr="0027307A" w:rsidDel="000275F7" w14:paraId="5FA987B6" w14:textId="1E8446F4" w:rsidTr="008A5D87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158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del w:id="2159" w:author="Bhakti Gandhi" w:date="2015-11-17T13:23:00Z"/>
          <w:trPrChange w:id="2160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2161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7B3" w14:textId="62248D86" w:rsidR="0060493C" w:rsidRPr="00D81A36" w:rsidDel="000275F7" w:rsidRDefault="0060493C">
            <w:pPr>
              <w:rPr>
                <w:del w:id="2162" w:author="Bhakti Gandhi" w:date="2015-11-17T13:23:00Z"/>
              </w:rPr>
              <w:pPrChange w:id="2163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164" w:author="Bhakti Gandhi" w:date="2015-11-17T13:23:00Z">
              <w:r w:rsidDel="000275F7">
                <w:delText>150</w:delText>
              </w:r>
            </w:del>
          </w:p>
        </w:tc>
        <w:tc>
          <w:tcPr>
            <w:tcW w:w="1789" w:type="dxa"/>
            <w:tcPrChange w:id="2165" w:author="Bhakti Gandhi [2]" w:date="2015-07-14T15:08:00Z">
              <w:tcPr>
                <w:tcW w:w="1789" w:type="dxa"/>
              </w:tcPr>
            </w:tcPrChange>
          </w:tcPr>
          <w:p w14:paraId="5FA987B4" w14:textId="199B2F72" w:rsidR="0060493C" w:rsidRPr="00D81A36" w:rsidDel="000275F7" w:rsidRDefault="0060493C">
            <w:pPr>
              <w:rPr>
                <w:del w:id="2166" w:author="Bhakti Gandhi" w:date="2015-11-17T13:23:00Z"/>
              </w:rPr>
              <w:pPrChange w:id="2167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168" w:author="Bhakti Gandhi" w:date="2015-11-17T13:23:00Z">
              <w:r w:rsidDel="000275F7">
                <w:delText>75</w:delText>
              </w:r>
            </w:del>
          </w:p>
        </w:tc>
        <w:tc>
          <w:tcPr>
            <w:tcW w:w="1800" w:type="dxa"/>
            <w:tcPrChange w:id="2169" w:author="Bhakti Gandhi [2]" w:date="2015-07-14T15:08:00Z">
              <w:tcPr>
                <w:tcW w:w="1800" w:type="dxa"/>
              </w:tcPr>
            </w:tcPrChange>
          </w:tcPr>
          <w:p w14:paraId="5FA987B5" w14:textId="1ED9A464" w:rsidR="0060493C" w:rsidDel="000275F7" w:rsidRDefault="0060493C">
            <w:pPr>
              <w:rPr>
                <w:del w:id="2170" w:author="Bhakti Gandhi" w:date="2015-11-17T13:23:00Z"/>
              </w:rPr>
              <w:pPrChange w:id="2171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172" w:author="Bhakti Gandhi" w:date="2015-11-17T13:23:00Z">
              <w:r w:rsidDel="000275F7">
                <w:delText>10</w:delText>
              </w:r>
            </w:del>
          </w:p>
        </w:tc>
      </w:tr>
      <w:tr w:rsidR="0060493C" w:rsidRPr="0027307A" w:rsidDel="000275F7" w14:paraId="5FA987BA" w14:textId="6148AE13" w:rsidTr="008A5D87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173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del w:id="2174" w:author="Bhakti Gandhi" w:date="2015-11-17T13:23:00Z"/>
          <w:trPrChange w:id="2175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2176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7B7" w14:textId="25FC3F07" w:rsidR="0060493C" w:rsidRPr="00D81A36" w:rsidDel="000275F7" w:rsidRDefault="0060493C">
            <w:pPr>
              <w:rPr>
                <w:del w:id="2177" w:author="Bhakti Gandhi" w:date="2015-11-17T13:23:00Z"/>
              </w:rPr>
              <w:pPrChange w:id="2178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179" w:author="Bhakti Gandhi" w:date="2015-11-17T13:23:00Z">
              <w:r w:rsidDel="000275F7">
                <w:delText>300</w:delText>
              </w:r>
            </w:del>
          </w:p>
        </w:tc>
        <w:tc>
          <w:tcPr>
            <w:tcW w:w="1789" w:type="dxa"/>
            <w:tcPrChange w:id="2180" w:author="Bhakti Gandhi [2]" w:date="2015-07-14T15:08:00Z">
              <w:tcPr>
                <w:tcW w:w="1789" w:type="dxa"/>
              </w:tcPr>
            </w:tcPrChange>
          </w:tcPr>
          <w:p w14:paraId="5FA987B8" w14:textId="08BAE161" w:rsidR="0060493C" w:rsidRPr="00D81A36" w:rsidDel="000275F7" w:rsidRDefault="0060493C">
            <w:pPr>
              <w:rPr>
                <w:del w:id="2181" w:author="Bhakti Gandhi" w:date="2015-11-17T13:23:00Z"/>
              </w:rPr>
              <w:pPrChange w:id="2182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183" w:author="Bhakti Gandhi" w:date="2015-11-17T13:23:00Z">
              <w:r w:rsidDel="000275F7">
                <w:delText>150</w:delText>
              </w:r>
            </w:del>
          </w:p>
        </w:tc>
        <w:tc>
          <w:tcPr>
            <w:tcW w:w="1800" w:type="dxa"/>
            <w:tcPrChange w:id="2184" w:author="Bhakti Gandhi [2]" w:date="2015-07-14T15:08:00Z">
              <w:tcPr>
                <w:tcW w:w="1800" w:type="dxa"/>
              </w:tcPr>
            </w:tcPrChange>
          </w:tcPr>
          <w:p w14:paraId="5FA987B9" w14:textId="31428DDA" w:rsidR="0060493C" w:rsidDel="000275F7" w:rsidRDefault="0060493C">
            <w:pPr>
              <w:rPr>
                <w:del w:id="2185" w:author="Bhakti Gandhi" w:date="2015-11-17T13:23:00Z"/>
              </w:rPr>
              <w:pPrChange w:id="2186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187" w:author="Bhakti Gandhi" w:date="2015-11-17T13:23:00Z">
              <w:r w:rsidDel="000275F7">
                <w:delText>10</w:delText>
              </w:r>
            </w:del>
          </w:p>
        </w:tc>
      </w:tr>
      <w:tr w:rsidR="0060493C" w:rsidRPr="0027307A" w:rsidDel="000275F7" w14:paraId="5FA987BE" w14:textId="49048A65" w:rsidTr="008A5D87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188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del w:id="2189" w:author="Bhakti Gandhi" w:date="2015-11-17T13:23:00Z"/>
          <w:trPrChange w:id="2190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2191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7BB" w14:textId="215F4C3B" w:rsidR="0060493C" w:rsidRPr="00D81A36" w:rsidDel="000275F7" w:rsidRDefault="0060493C">
            <w:pPr>
              <w:rPr>
                <w:del w:id="2192" w:author="Bhakti Gandhi" w:date="2015-11-17T13:23:00Z"/>
              </w:rPr>
              <w:pPrChange w:id="2193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194" w:author="Bhakti Gandhi" w:date="2015-11-17T13:23:00Z">
              <w:r w:rsidDel="000275F7">
                <w:delText>350</w:delText>
              </w:r>
            </w:del>
          </w:p>
        </w:tc>
        <w:tc>
          <w:tcPr>
            <w:tcW w:w="1789" w:type="dxa"/>
            <w:tcPrChange w:id="2195" w:author="Bhakti Gandhi [2]" w:date="2015-07-14T15:08:00Z">
              <w:tcPr>
                <w:tcW w:w="1789" w:type="dxa"/>
              </w:tcPr>
            </w:tcPrChange>
          </w:tcPr>
          <w:p w14:paraId="5FA987BC" w14:textId="6AF9E172" w:rsidR="0060493C" w:rsidRPr="00D81A36" w:rsidDel="000275F7" w:rsidRDefault="0060493C">
            <w:pPr>
              <w:rPr>
                <w:del w:id="2196" w:author="Bhakti Gandhi" w:date="2015-11-17T13:23:00Z"/>
              </w:rPr>
              <w:pPrChange w:id="2197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198" w:author="Bhakti Gandhi" w:date="2015-11-17T13:23:00Z">
              <w:r w:rsidDel="000275F7">
                <w:delText>180</w:delText>
              </w:r>
            </w:del>
          </w:p>
        </w:tc>
        <w:tc>
          <w:tcPr>
            <w:tcW w:w="1800" w:type="dxa"/>
            <w:tcPrChange w:id="2199" w:author="Bhakti Gandhi [2]" w:date="2015-07-14T15:08:00Z">
              <w:tcPr>
                <w:tcW w:w="1800" w:type="dxa"/>
              </w:tcPr>
            </w:tcPrChange>
          </w:tcPr>
          <w:p w14:paraId="5FA987BD" w14:textId="44BE064D" w:rsidR="0060493C" w:rsidDel="000275F7" w:rsidRDefault="0060493C">
            <w:pPr>
              <w:rPr>
                <w:del w:id="2200" w:author="Bhakti Gandhi" w:date="2015-11-17T13:23:00Z"/>
              </w:rPr>
              <w:pPrChange w:id="2201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202" w:author="Bhakti Gandhi" w:date="2015-11-17T13:23:00Z">
              <w:r w:rsidDel="000275F7">
                <w:delText>10</w:delText>
              </w:r>
            </w:del>
          </w:p>
        </w:tc>
      </w:tr>
    </w:tbl>
    <w:p w14:paraId="5FA987BF" w14:textId="3F06A603" w:rsidR="00E37905" w:rsidDel="000275F7" w:rsidRDefault="00D7222D">
      <w:pPr>
        <w:rPr>
          <w:del w:id="2203" w:author="Bhakti Gandhi" w:date="2015-11-17T13:23:00Z"/>
        </w:rPr>
      </w:pPr>
      <w:del w:id="2204" w:author="Bhakti Gandhi" w:date="2015-11-17T13:23:00Z">
        <w:r w:rsidRPr="00D7222D" w:rsidDel="000275F7">
          <w:tab/>
        </w:r>
      </w:del>
    </w:p>
    <w:p w14:paraId="5FA987C0" w14:textId="7D1B9096" w:rsidR="00D81A36" w:rsidDel="000275F7" w:rsidRDefault="00D81A36">
      <w:pPr>
        <w:rPr>
          <w:del w:id="2205" w:author="Bhakti Gandhi" w:date="2015-11-17T13:23:00Z"/>
        </w:rPr>
      </w:pPr>
    </w:p>
    <w:p w14:paraId="5FA987C1" w14:textId="2586BFFB" w:rsidR="00D81A36" w:rsidDel="000275F7" w:rsidRDefault="00D81A36">
      <w:pPr>
        <w:rPr>
          <w:del w:id="2206" w:author="Bhakti Gandhi" w:date="2015-11-17T13:23:00Z"/>
        </w:rPr>
      </w:pPr>
    </w:p>
    <w:p w14:paraId="5FA987C2" w14:textId="3D7FD2D4" w:rsidR="00D81A36" w:rsidDel="000275F7" w:rsidRDefault="00D81A36">
      <w:pPr>
        <w:rPr>
          <w:del w:id="2207" w:author="Bhakti Gandhi" w:date="2015-11-17T13:23:00Z"/>
        </w:rPr>
      </w:pPr>
    </w:p>
    <w:p w14:paraId="5FA987C3" w14:textId="6BC7F644" w:rsidR="00D81A36" w:rsidDel="000275F7" w:rsidRDefault="00D81A36">
      <w:pPr>
        <w:rPr>
          <w:del w:id="2208" w:author="Bhakti Gandhi" w:date="2015-11-17T13:23:00Z"/>
        </w:rPr>
      </w:pPr>
    </w:p>
    <w:p w14:paraId="5FA987C4" w14:textId="713F7414" w:rsidR="00D81A36" w:rsidDel="000275F7" w:rsidRDefault="00D81A36">
      <w:pPr>
        <w:rPr>
          <w:del w:id="2209" w:author="Bhakti Gandhi" w:date="2015-11-17T13:23:00Z"/>
        </w:rPr>
      </w:pPr>
    </w:p>
    <w:p w14:paraId="5FA987C5" w14:textId="2A551A54" w:rsidR="00D81A36" w:rsidDel="000275F7" w:rsidRDefault="00D81A36">
      <w:pPr>
        <w:rPr>
          <w:del w:id="2210" w:author="Bhakti Gandhi" w:date="2015-11-17T13:23:00Z"/>
        </w:rPr>
      </w:pPr>
    </w:p>
    <w:p w14:paraId="5FA987C6" w14:textId="1DDFD41F" w:rsidR="00D81A36" w:rsidDel="000275F7" w:rsidRDefault="00D81A36">
      <w:pPr>
        <w:rPr>
          <w:del w:id="2211" w:author="Bhakti Gandhi" w:date="2015-11-17T13:23:00Z"/>
        </w:rPr>
      </w:pPr>
    </w:p>
    <w:p w14:paraId="5FA987C7" w14:textId="2ED9674E" w:rsidR="00D81A36" w:rsidDel="000275F7" w:rsidRDefault="00D81A36">
      <w:pPr>
        <w:rPr>
          <w:del w:id="2212" w:author="Bhakti Gandhi" w:date="2015-11-17T13:23:00Z"/>
        </w:rPr>
      </w:pPr>
    </w:p>
    <w:p w14:paraId="5FA987C8" w14:textId="655CDE18" w:rsidR="00D81A36" w:rsidDel="000275F7" w:rsidRDefault="00D81A36">
      <w:pPr>
        <w:rPr>
          <w:del w:id="2213" w:author="Bhakti Gandhi" w:date="2015-11-17T13:23:00Z"/>
        </w:rPr>
      </w:pPr>
    </w:p>
    <w:p w14:paraId="5FA987C9" w14:textId="36C138DA" w:rsidR="0060493C" w:rsidDel="000275F7" w:rsidRDefault="0060493C">
      <w:pPr>
        <w:rPr>
          <w:del w:id="2214" w:author="Bhakti Gandhi" w:date="2015-11-17T13:23:00Z"/>
        </w:rPr>
      </w:pPr>
    </w:p>
    <w:p w14:paraId="5FA987CA" w14:textId="6F057C7A" w:rsidR="007E166C" w:rsidDel="000275F7" w:rsidRDefault="00841619">
      <w:pPr>
        <w:rPr>
          <w:del w:id="2215" w:author="Bhakti Gandhi" w:date="2015-11-17T13:23:00Z"/>
        </w:rPr>
        <w:pPrChange w:id="2216" w:author="Bhakti Gandhi" w:date="2015-11-17T13:23:00Z">
          <w:pPr>
            <w:pStyle w:val="Heading3"/>
          </w:pPr>
        </w:pPrChange>
      </w:pPr>
      <w:del w:id="2217" w:author="Bhakti Gandhi" w:date="2015-11-17T13:23:00Z">
        <w:r w:rsidDel="000275F7">
          <w:delText>Hybris</w:delText>
        </w:r>
        <w:r w:rsidR="007E166C" w:rsidDel="000275F7">
          <w:delText>: Browsing</w:delText>
        </w:r>
      </w:del>
    </w:p>
    <w:p w14:paraId="5FA987CB" w14:textId="5F9FB46F" w:rsidR="007E166C" w:rsidRPr="007E166C" w:rsidDel="000275F7" w:rsidRDefault="007E166C">
      <w:pPr>
        <w:rPr>
          <w:del w:id="2218" w:author="Bhakti Gandhi" w:date="2015-11-17T13:23:00Z"/>
        </w:rPr>
      </w:pPr>
      <w:del w:id="2219" w:author="Bhakti Gandhi" w:date="2015-11-17T13:23:00Z">
        <w:r w:rsidRPr="007E166C" w:rsidDel="000275F7">
          <w:delText xml:space="preserve">Purpose: </w:delText>
        </w:r>
        <w:r w:rsidRPr="007E166C" w:rsidDel="000275F7">
          <w:tab/>
          <w:delText xml:space="preserve">Demonstrate the concurrency and scalability of Hybris while </w:delText>
        </w:r>
        <w:r w:rsidR="00841619" w:rsidDel="000275F7">
          <w:delText>consultants</w:delText>
        </w:r>
        <w:r w:rsidDel="000275F7">
          <w:tab/>
        </w:r>
        <w:r w:rsidDel="000275F7">
          <w:tab/>
        </w:r>
        <w:r w:rsidDel="000275F7">
          <w:tab/>
          <w:delText>browse the site and catalogue</w:delText>
        </w:r>
        <w:r w:rsidRPr="007E166C" w:rsidDel="000275F7">
          <w:tab/>
        </w:r>
        <w:r w:rsidRPr="007E166C" w:rsidDel="000275F7">
          <w:tab/>
        </w:r>
        <w:r w:rsidRPr="007E166C" w:rsidDel="000275F7">
          <w:tab/>
        </w:r>
      </w:del>
    </w:p>
    <w:p w14:paraId="5FA987CC" w14:textId="52B65438" w:rsidR="007E166C" w:rsidRPr="007E166C" w:rsidDel="000275F7" w:rsidRDefault="00994200">
      <w:pPr>
        <w:rPr>
          <w:del w:id="2220" w:author="Bhakti Gandhi" w:date="2015-11-17T13:23:00Z"/>
        </w:rPr>
      </w:pPr>
      <w:del w:id="2221" w:author="Bhakti Gandhi" w:date="2015-11-17T13:23:00Z">
        <w:r w:rsidDel="000275F7">
          <w:delText xml:space="preserve">Procedure: </w:delText>
        </w:r>
        <w:r w:rsidDel="000275F7">
          <w:tab/>
          <w:delText>Iterative Apache JM</w:delText>
        </w:r>
        <w:r w:rsidR="007E166C" w:rsidRPr="007E166C" w:rsidDel="000275F7">
          <w:delText>eter test scripts will be executed simulating the</w:delText>
        </w:r>
        <w:r w:rsidR="007E166C" w:rsidRPr="007E166C" w:rsidDel="000275F7">
          <w:tab/>
        </w:r>
        <w:r w:rsidR="007E166C" w:rsidRPr="007E166C" w:rsidDel="000275F7">
          <w:tab/>
        </w:r>
        <w:r w:rsidR="007E166C" w:rsidRPr="007E166C" w:rsidDel="000275F7">
          <w:tab/>
          <w:delText>adhoc order placing process. Initial attempts will be to extract the</w:delText>
        </w:r>
        <w:r w:rsidR="007E166C" w:rsidRPr="007E166C" w:rsidDel="000275F7">
          <w:tab/>
        </w:r>
        <w:r w:rsidR="007E166C" w:rsidRPr="007E166C" w:rsidDel="000275F7">
          <w:tab/>
        </w:r>
        <w:r w:rsidR="007E166C" w:rsidRPr="007E166C" w:rsidDel="000275F7">
          <w:tab/>
        </w:r>
        <w:r w:rsidR="007E166C" w:rsidRPr="007E166C" w:rsidDel="000275F7">
          <w:tab/>
          <w:delText>performance of a single Hybris instance. The concurrency attempted will be</w:delText>
        </w:r>
        <w:r w:rsidR="007E166C" w:rsidRPr="007E166C" w:rsidDel="000275F7">
          <w:tab/>
        </w:r>
        <w:r w:rsidR="007E166C" w:rsidRPr="007E166C" w:rsidDel="000275F7">
          <w:tab/>
          <w:delText>chosen in order to supply data points at regular intervals so that higher</w:delText>
        </w:r>
        <w:r w:rsidR="007E166C" w:rsidRPr="007E166C" w:rsidDel="000275F7">
          <w:tab/>
        </w:r>
        <w:r w:rsidR="007E166C" w:rsidRPr="007E166C" w:rsidDel="000275F7">
          <w:tab/>
        </w:r>
        <w:r w:rsidR="007E166C" w:rsidRPr="007E166C" w:rsidDel="000275F7">
          <w:tab/>
          <w:delText xml:space="preserve">concurrency rates can be extrapolated from the data. </w:delText>
        </w:r>
        <w:r w:rsidR="007E166C" w:rsidRPr="007E166C" w:rsidDel="000275F7">
          <w:tab/>
        </w:r>
        <w:r w:rsidR="007E166C" w:rsidRPr="007E166C" w:rsidDel="000275F7">
          <w:tab/>
        </w:r>
        <w:r w:rsidR="007E166C" w:rsidRPr="007E166C" w:rsidDel="000275F7">
          <w:tab/>
        </w:r>
        <w:r w:rsidR="007E166C" w:rsidRPr="007E166C" w:rsidDel="000275F7">
          <w:tab/>
        </w:r>
        <w:r w:rsidR="007E166C" w:rsidRPr="007E166C" w:rsidDel="000275F7">
          <w:tab/>
        </w:r>
      </w:del>
      <w:ins w:id="2222" w:author="Bhakti Gandhi [2]" w:date="2015-03-30T11:39:00Z">
        <w:del w:id="2223" w:author="Bhakti Gandhi" w:date="2015-11-17T13:23:00Z">
          <w:r w:rsidR="005A683C" w:rsidDel="000275F7">
            <w:delText xml:space="preserve">The JMeter </w:delText>
          </w:r>
        </w:del>
      </w:ins>
      <w:ins w:id="2224" w:author="Bhakti Gandhi [2]" w:date="2015-03-30T11:40:00Z">
        <w:del w:id="2225" w:author="Bhakti Gandhi" w:date="2015-11-17T13:23:00Z">
          <w:r w:rsidR="005A683C" w:rsidDel="000275F7">
            <w:delText>s</w:delText>
          </w:r>
          <w:r w:rsidR="00091426" w:rsidDel="000275F7">
            <w:delText>cripts would be created in such</w:delText>
          </w:r>
          <w:r w:rsidR="005A683C" w:rsidDel="000275F7">
            <w:delText xml:space="preserve"> a way, that </w:delText>
          </w:r>
        </w:del>
      </w:ins>
      <w:ins w:id="2226" w:author="Bhakti Gandhi [2]" w:date="2015-03-30T11:39:00Z">
        <w:del w:id="2227" w:author="Bhakti Gandhi" w:date="2015-11-17T13:23:00Z">
          <w:r w:rsidR="005A683C" w:rsidDel="000275F7">
            <w:delText>the perce</w:delText>
          </w:r>
          <w:r w:rsidR="00B476DA" w:rsidDel="000275F7">
            <w:delText>ntage of</w:delText>
          </w:r>
          <w:r w:rsidR="00B476DA" w:rsidDel="000275F7">
            <w:tab/>
          </w:r>
          <w:r w:rsidR="00B476DA" w:rsidDel="000275F7">
            <w:tab/>
          </w:r>
          <w:r w:rsidR="00B476DA" w:rsidDel="000275F7">
            <w:tab/>
          </w:r>
          <w:r w:rsidR="00622B0E" w:rsidDel="000275F7">
            <w:delText xml:space="preserve">users hitting the landing </w:delText>
          </w:r>
          <w:r w:rsidR="005A683C" w:rsidDel="000275F7">
            <w:delText>page vs the ones browsing the corporate site</w:delText>
          </w:r>
          <w:r w:rsidR="005A683C" w:rsidDel="000275F7">
            <w:tab/>
          </w:r>
          <w:r w:rsidR="005A683C" w:rsidDel="000275F7">
            <w:tab/>
          </w:r>
          <w:r w:rsidR="005A683C" w:rsidDel="000275F7">
            <w:tab/>
          </w:r>
          <w:r w:rsidR="00622B0E" w:rsidDel="000275F7">
            <w:delText>would 80%:20%</w:delText>
          </w:r>
        </w:del>
      </w:ins>
    </w:p>
    <w:p w14:paraId="5FA987CD" w14:textId="0CD9EA48" w:rsidR="007E166C" w:rsidRPr="007E166C" w:rsidDel="000275F7" w:rsidRDefault="007E166C">
      <w:pPr>
        <w:rPr>
          <w:del w:id="2228" w:author="Bhakti Gandhi" w:date="2015-11-17T13:23:00Z"/>
        </w:rPr>
      </w:pPr>
      <w:del w:id="2229" w:author="Bhakti Gandhi" w:date="2015-11-17T13:23:00Z">
        <w:r w:rsidRPr="007E166C" w:rsidDel="000275F7">
          <w:delText xml:space="preserve">                          The tests will be carried out once with QAS enabled and once with it</w:delText>
        </w:r>
        <w:r w:rsidRPr="007E166C" w:rsidDel="000275F7">
          <w:tab/>
        </w:r>
        <w:r w:rsidRPr="007E166C" w:rsidDel="000275F7">
          <w:tab/>
        </w:r>
        <w:r w:rsidRPr="007E166C" w:rsidDel="000275F7">
          <w:tab/>
          <w:delText>disabled.</w:delText>
        </w:r>
        <w:r w:rsidRPr="007E166C" w:rsidDel="000275F7">
          <w:tab/>
        </w:r>
      </w:del>
    </w:p>
    <w:tbl>
      <w:tblPr>
        <w:tblpPr w:leftFromText="180" w:rightFromText="180" w:vertAnchor="text" w:horzAnchor="page" w:tblpX="3811" w:tblpY="44"/>
        <w:tblW w:w="47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66"/>
        <w:gridCol w:w="1789"/>
        <w:gridCol w:w="1710"/>
        <w:tblGridChange w:id="2230">
          <w:tblGrid>
            <w:gridCol w:w="1266"/>
            <w:gridCol w:w="1789"/>
            <w:gridCol w:w="1710"/>
          </w:tblGrid>
        </w:tblGridChange>
      </w:tblGrid>
      <w:tr w:rsidR="009F20E9" w:rsidRPr="0027307A" w:rsidDel="000275F7" w14:paraId="5FA987D1" w14:textId="0C7D3A2A" w:rsidTr="009F20E9">
        <w:trPr>
          <w:cantSplit/>
          <w:trHeight w:val="296"/>
          <w:tblHeader/>
          <w:del w:id="2231" w:author="Bhakti Gandhi" w:date="2015-11-17T13:23:00Z"/>
        </w:trPr>
        <w:tc>
          <w:tcPr>
            <w:tcW w:w="1266" w:type="dxa"/>
            <w:shd w:val="clear" w:color="auto" w:fill="17365D"/>
          </w:tcPr>
          <w:p w14:paraId="5FA987CE" w14:textId="7FDC6716" w:rsidR="009F20E9" w:rsidRPr="009F20E9" w:rsidDel="000275F7" w:rsidRDefault="009F20E9">
            <w:pPr>
              <w:rPr>
                <w:del w:id="2232" w:author="Bhakti Gandhi" w:date="2015-11-17T13:23:00Z"/>
              </w:rPr>
              <w:pPrChange w:id="2233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234" w:author="Bhakti Gandhi" w:date="2015-11-17T13:23:00Z">
              <w:r w:rsidRPr="009F20E9" w:rsidDel="000275F7">
                <w:delText>Threads</w:delText>
              </w:r>
            </w:del>
          </w:p>
        </w:tc>
        <w:tc>
          <w:tcPr>
            <w:tcW w:w="1789" w:type="dxa"/>
            <w:shd w:val="clear" w:color="auto" w:fill="17365D"/>
          </w:tcPr>
          <w:p w14:paraId="5FA987CF" w14:textId="3745CB17" w:rsidR="009F20E9" w:rsidRPr="009F20E9" w:rsidDel="000275F7" w:rsidRDefault="009F20E9">
            <w:pPr>
              <w:rPr>
                <w:del w:id="2235" w:author="Bhakti Gandhi" w:date="2015-11-17T13:23:00Z"/>
              </w:rPr>
              <w:pPrChange w:id="2236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237" w:author="Bhakti Gandhi" w:date="2015-11-17T13:23:00Z">
              <w:r w:rsidRPr="009F20E9" w:rsidDel="000275F7">
                <w:delText>Ramp-Up (</w:delText>
              </w:r>
              <w:r w:rsidR="004D0419" w:rsidDel="000275F7">
                <w:delText>sec</w:delText>
              </w:r>
              <w:r w:rsidRPr="009F20E9" w:rsidDel="000275F7">
                <w:delText>)</w:delText>
              </w:r>
            </w:del>
          </w:p>
        </w:tc>
        <w:tc>
          <w:tcPr>
            <w:tcW w:w="1710" w:type="dxa"/>
            <w:shd w:val="clear" w:color="auto" w:fill="17365D"/>
          </w:tcPr>
          <w:p w14:paraId="5FA987D0" w14:textId="3C6F14C9" w:rsidR="009F20E9" w:rsidRPr="009F20E9" w:rsidDel="000275F7" w:rsidRDefault="009F20E9">
            <w:pPr>
              <w:rPr>
                <w:del w:id="2238" w:author="Bhakti Gandhi" w:date="2015-11-17T13:23:00Z"/>
              </w:rPr>
              <w:pPrChange w:id="2239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240" w:author="Bhakti Gandhi" w:date="2015-11-17T13:23:00Z">
              <w:r w:rsidRPr="009F20E9" w:rsidDel="000275F7">
                <w:delText>Duration (min)</w:delText>
              </w:r>
            </w:del>
          </w:p>
        </w:tc>
      </w:tr>
      <w:tr w:rsidR="002C4F51" w:rsidRPr="0027307A" w:rsidDel="000275F7" w14:paraId="5FA987D5" w14:textId="1013080F" w:rsidTr="008A5D87">
        <w:tblPrEx>
          <w:tblW w:w="476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241" w:author="Bhakti Gandhi [2]" w:date="2015-07-14T15:08:00Z">
            <w:tblPrEx>
              <w:tblW w:w="476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72"/>
          <w:del w:id="2242" w:author="Bhakti Gandhi" w:date="2015-11-17T13:23:00Z"/>
          <w:trPrChange w:id="2243" w:author="Bhakti Gandhi [2]" w:date="2015-07-14T15:08:00Z">
            <w:trPr>
              <w:cantSplit/>
              <w:trHeight w:val="72"/>
            </w:trPr>
          </w:trPrChange>
        </w:trPr>
        <w:tc>
          <w:tcPr>
            <w:tcW w:w="1266" w:type="dxa"/>
            <w:shd w:val="clear" w:color="auto" w:fill="auto"/>
            <w:tcPrChange w:id="2244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7D2" w14:textId="4C54DD8B" w:rsidR="002C4F51" w:rsidRPr="007E166C" w:rsidDel="000275F7" w:rsidRDefault="002C4F51">
            <w:pPr>
              <w:rPr>
                <w:del w:id="2245" w:author="Bhakti Gandhi" w:date="2015-11-17T13:23:00Z"/>
              </w:rPr>
              <w:pPrChange w:id="2246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247" w:author="Bhakti Gandhi" w:date="2015-11-17T13:23:00Z">
              <w:r w:rsidDel="000275F7">
                <w:delText>1</w:delText>
              </w:r>
            </w:del>
          </w:p>
        </w:tc>
        <w:tc>
          <w:tcPr>
            <w:tcW w:w="1789" w:type="dxa"/>
            <w:tcPrChange w:id="2248" w:author="Bhakti Gandhi [2]" w:date="2015-07-14T15:08:00Z">
              <w:tcPr>
                <w:tcW w:w="1789" w:type="dxa"/>
              </w:tcPr>
            </w:tcPrChange>
          </w:tcPr>
          <w:p w14:paraId="5FA987D3" w14:textId="70F13905" w:rsidR="002C4F51" w:rsidRPr="007E166C" w:rsidDel="000275F7" w:rsidRDefault="002C4F51">
            <w:pPr>
              <w:rPr>
                <w:del w:id="2249" w:author="Bhakti Gandhi" w:date="2015-11-17T13:23:00Z"/>
              </w:rPr>
              <w:pPrChange w:id="2250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251" w:author="Bhakti Gandhi" w:date="2015-11-17T13:23:00Z">
              <w:r w:rsidDel="000275F7">
                <w:delText>1</w:delText>
              </w:r>
            </w:del>
          </w:p>
        </w:tc>
        <w:tc>
          <w:tcPr>
            <w:tcW w:w="1710" w:type="dxa"/>
            <w:tcPrChange w:id="2252" w:author="Bhakti Gandhi [2]" w:date="2015-07-14T15:08:00Z">
              <w:tcPr>
                <w:tcW w:w="1710" w:type="dxa"/>
              </w:tcPr>
            </w:tcPrChange>
          </w:tcPr>
          <w:p w14:paraId="5FA987D4" w14:textId="44E4941D" w:rsidR="002C4F51" w:rsidDel="000275F7" w:rsidRDefault="002C4F51">
            <w:pPr>
              <w:rPr>
                <w:del w:id="2253" w:author="Bhakti Gandhi" w:date="2015-11-17T13:23:00Z"/>
              </w:rPr>
              <w:pPrChange w:id="2254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255" w:author="Bhakti Gandhi" w:date="2015-11-17T13:23:00Z">
              <w:r w:rsidDel="000275F7">
                <w:delText>5</w:delText>
              </w:r>
            </w:del>
          </w:p>
        </w:tc>
      </w:tr>
      <w:tr w:rsidR="007E166C" w:rsidRPr="0027307A" w:rsidDel="000275F7" w14:paraId="5FA987D9" w14:textId="47FF2CE0" w:rsidTr="008A5D87">
        <w:tblPrEx>
          <w:tblW w:w="476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256" w:author="Bhakti Gandhi [2]" w:date="2015-07-14T15:08:00Z">
            <w:tblPrEx>
              <w:tblW w:w="476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99"/>
          <w:del w:id="2257" w:author="Bhakti Gandhi" w:date="2015-11-17T13:23:00Z"/>
          <w:trPrChange w:id="2258" w:author="Bhakti Gandhi [2]" w:date="2015-07-14T15:08:00Z">
            <w:trPr>
              <w:cantSplit/>
              <w:trHeight w:val="99"/>
            </w:trPr>
          </w:trPrChange>
        </w:trPr>
        <w:tc>
          <w:tcPr>
            <w:tcW w:w="1266" w:type="dxa"/>
            <w:shd w:val="clear" w:color="auto" w:fill="auto"/>
            <w:tcPrChange w:id="2259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7D6" w14:textId="4F267C72" w:rsidR="007E166C" w:rsidRPr="007E166C" w:rsidDel="000275F7" w:rsidRDefault="007E166C">
            <w:pPr>
              <w:rPr>
                <w:del w:id="2260" w:author="Bhakti Gandhi" w:date="2015-11-17T13:23:00Z"/>
              </w:rPr>
              <w:pPrChange w:id="2261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262" w:author="Bhakti Gandhi" w:date="2015-11-17T13:23:00Z">
              <w:r w:rsidRPr="007E166C" w:rsidDel="000275F7">
                <w:delText>20</w:delText>
              </w:r>
            </w:del>
          </w:p>
        </w:tc>
        <w:tc>
          <w:tcPr>
            <w:tcW w:w="1789" w:type="dxa"/>
            <w:tcPrChange w:id="2263" w:author="Bhakti Gandhi [2]" w:date="2015-07-14T15:08:00Z">
              <w:tcPr>
                <w:tcW w:w="1789" w:type="dxa"/>
              </w:tcPr>
            </w:tcPrChange>
          </w:tcPr>
          <w:p w14:paraId="5FA987D7" w14:textId="79369E27" w:rsidR="007E166C" w:rsidRPr="007E166C" w:rsidDel="000275F7" w:rsidRDefault="007E166C">
            <w:pPr>
              <w:rPr>
                <w:del w:id="2264" w:author="Bhakti Gandhi" w:date="2015-11-17T13:23:00Z"/>
              </w:rPr>
              <w:pPrChange w:id="2265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266" w:author="Bhakti Gandhi" w:date="2015-11-17T13:23:00Z">
              <w:r w:rsidRPr="007E166C" w:rsidDel="000275F7">
                <w:delText>10</w:delText>
              </w:r>
            </w:del>
          </w:p>
        </w:tc>
        <w:tc>
          <w:tcPr>
            <w:tcW w:w="1710" w:type="dxa"/>
            <w:tcPrChange w:id="2267" w:author="Bhakti Gandhi [2]" w:date="2015-07-14T15:08:00Z">
              <w:tcPr>
                <w:tcW w:w="1710" w:type="dxa"/>
              </w:tcPr>
            </w:tcPrChange>
          </w:tcPr>
          <w:p w14:paraId="5FA987D8" w14:textId="1CDC3C3A" w:rsidR="007E166C" w:rsidRPr="007E166C" w:rsidDel="000275F7" w:rsidRDefault="00AB6922">
            <w:pPr>
              <w:rPr>
                <w:del w:id="2268" w:author="Bhakti Gandhi" w:date="2015-11-17T13:23:00Z"/>
              </w:rPr>
              <w:pPrChange w:id="2269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270" w:author="Bhakti Gandhi" w:date="2015-11-17T13:23:00Z">
              <w:r w:rsidDel="000275F7">
                <w:delText>10</w:delText>
              </w:r>
            </w:del>
          </w:p>
        </w:tc>
      </w:tr>
      <w:tr w:rsidR="007E166C" w:rsidRPr="0027307A" w:rsidDel="000275F7" w14:paraId="5FA987DD" w14:textId="55DA43A8" w:rsidTr="008A5D87">
        <w:tblPrEx>
          <w:tblW w:w="476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271" w:author="Bhakti Gandhi [2]" w:date="2015-07-14T15:08:00Z">
            <w:tblPrEx>
              <w:tblW w:w="476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del w:id="2272" w:author="Bhakti Gandhi" w:date="2015-11-17T13:23:00Z"/>
          <w:trPrChange w:id="2273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2274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7DA" w14:textId="1D02C228" w:rsidR="007E166C" w:rsidRPr="007E166C" w:rsidDel="000275F7" w:rsidRDefault="007E166C">
            <w:pPr>
              <w:rPr>
                <w:del w:id="2275" w:author="Bhakti Gandhi" w:date="2015-11-17T13:23:00Z"/>
              </w:rPr>
              <w:pPrChange w:id="2276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277" w:author="Bhakti Gandhi" w:date="2015-11-17T13:23:00Z">
              <w:r w:rsidRPr="007E166C" w:rsidDel="000275F7">
                <w:delText>50</w:delText>
              </w:r>
            </w:del>
          </w:p>
        </w:tc>
        <w:tc>
          <w:tcPr>
            <w:tcW w:w="1789" w:type="dxa"/>
            <w:tcPrChange w:id="2278" w:author="Bhakti Gandhi [2]" w:date="2015-07-14T15:08:00Z">
              <w:tcPr>
                <w:tcW w:w="1789" w:type="dxa"/>
              </w:tcPr>
            </w:tcPrChange>
          </w:tcPr>
          <w:p w14:paraId="5FA987DB" w14:textId="46EA0BEA" w:rsidR="007E166C" w:rsidRPr="007E166C" w:rsidDel="000275F7" w:rsidRDefault="007E166C">
            <w:pPr>
              <w:rPr>
                <w:del w:id="2279" w:author="Bhakti Gandhi" w:date="2015-11-17T13:23:00Z"/>
              </w:rPr>
              <w:pPrChange w:id="2280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281" w:author="Bhakti Gandhi" w:date="2015-11-17T13:23:00Z">
              <w:r w:rsidRPr="007E166C" w:rsidDel="000275F7">
                <w:delText>25</w:delText>
              </w:r>
            </w:del>
          </w:p>
        </w:tc>
        <w:tc>
          <w:tcPr>
            <w:tcW w:w="1710" w:type="dxa"/>
            <w:tcPrChange w:id="2282" w:author="Bhakti Gandhi [2]" w:date="2015-07-14T15:08:00Z">
              <w:tcPr>
                <w:tcW w:w="1710" w:type="dxa"/>
              </w:tcPr>
            </w:tcPrChange>
          </w:tcPr>
          <w:p w14:paraId="5FA987DC" w14:textId="44F3BE59" w:rsidR="007E166C" w:rsidRPr="007E166C" w:rsidDel="000275F7" w:rsidRDefault="00AB6922">
            <w:pPr>
              <w:rPr>
                <w:del w:id="2283" w:author="Bhakti Gandhi" w:date="2015-11-17T13:23:00Z"/>
              </w:rPr>
              <w:pPrChange w:id="2284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285" w:author="Bhakti Gandhi" w:date="2015-11-17T13:23:00Z">
              <w:r w:rsidDel="000275F7">
                <w:delText>10</w:delText>
              </w:r>
            </w:del>
          </w:p>
        </w:tc>
      </w:tr>
      <w:tr w:rsidR="007E166C" w:rsidRPr="0027307A" w:rsidDel="000275F7" w14:paraId="5FA987E1" w14:textId="2493C940" w:rsidTr="008A5D87">
        <w:tblPrEx>
          <w:tblW w:w="476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286" w:author="Bhakti Gandhi [2]" w:date="2015-07-14T15:08:00Z">
            <w:tblPrEx>
              <w:tblW w:w="476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del w:id="2287" w:author="Bhakti Gandhi" w:date="2015-11-17T13:23:00Z"/>
          <w:trPrChange w:id="2288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2289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7DE" w14:textId="287E05BE" w:rsidR="007E166C" w:rsidRPr="007E166C" w:rsidDel="000275F7" w:rsidRDefault="007E166C">
            <w:pPr>
              <w:rPr>
                <w:del w:id="2290" w:author="Bhakti Gandhi" w:date="2015-11-17T13:23:00Z"/>
              </w:rPr>
              <w:pPrChange w:id="2291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292" w:author="Bhakti Gandhi" w:date="2015-11-17T13:23:00Z">
              <w:r w:rsidRPr="007E166C" w:rsidDel="000275F7">
                <w:delText>100</w:delText>
              </w:r>
            </w:del>
          </w:p>
        </w:tc>
        <w:tc>
          <w:tcPr>
            <w:tcW w:w="1789" w:type="dxa"/>
            <w:tcPrChange w:id="2293" w:author="Bhakti Gandhi [2]" w:date="2015-07-14T15:08:00Z">
              <w:tcPr>
                <w:tcW w:w="1789" w:type="dxa"/>
              </w:tcPr>
            </w:tcPrChange>
          </w:tcPr>
          <w:p w14:paraId="5FA987DF" w14:textId="27DDAB0A" w:rsidR="007E166C" w:rsidRPr="007E166C" w:rsidDel="000275F7" w:rsidRDefault="007E166C">
            <w:pPr>
              <w:rPr>
                <w:del w:id="2294" w:author="Bhakti Gandhi" w:date="2015-11-17T13:23:00Z"/>
              </w:rPr>
              <w:pPrChange w:id="2295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296" w:author="Bhakti Gandhi" w:date="2015-11-17T13:23:00Z">
              <w:r w:rsidRPr="007E166C" w:rsidDel="000275F7">
                <w:delText>50</w:delText>
              </w:r>
            </w:del>
          </w:p>
        </w:tc>
        <w:tc>
          <w:tcPr>
            <w:tcW w:w="1710" w:type="dxa"/>
            <w:tcPrChange w:id="2297" w:author="Bhakti Gandhi [2]" w:date="2015-07-14T15:08:00Z">
              <w:tcPr>
                <w:tcW w:w="1710" w:type="dxa"/>
              </w:tcPr>
            </w:tcPrChange>
          </w:tcPr>
          <w:p w14:paraId="5FA987E0" w14:textId="19992E59" w:rsidR="007E166C" w:rsidRPr="007E166C" w:rsidDel="000275F7" w:rsidRDefault="00AB6922">
            <w:pPr>
              <w:rPr>
                <w:del w:id="2298" w:author="Bhakti Gandhi" w:date="2015-11-17T13:23:00Z"/>
              </w:rPr>
              <w:pPrChange w:id="2299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300" w:author="Bhakti Gandhi" w:date="2015-11-17T13:23:00Z">
              <w:r w:rsidDel="000275F7">
                <w:delText>10</w:delText>
              </w:r>
            </w:del>
          </w:p>
        </w:tc>
      </w:tr>
      <w:tr w:rsidR="007E166C" w:rsidRPr="0027307A" w:rsidDel="000275F7" w14:paraId="5FA987E5" w14:textId="567D2848" w:rsidTr="008A5D87">
        <w:tblPrEx>
          <w:tblW w:w="476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301" w:author="Bhakti Gandhi [2]" w:date="2015-07-14T15:08:00Z">
            <w:tblPrEx>
              <w:tblW w:w="476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del w:id="2302" w:author="Bhakti Gandhi" w:date="2015-11-17T13:23:00Z"/>
          <w:trPrChange w:id="2303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2304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7E2" w14:textId="0F8B17A1" w:rsidR="007E166C" w:rsidRPr="007E166C" w:rsidDel="000275F7" w:rsidRDefault="007E166C">
            <w:pPr>
              <w:rPr>
                <w:del w:id="2305" w:author="Bhakti Gandhi" w:date="2015-11-17T13:23:00Z"/>
              </w:rPr>
              <w:pPrChange w:id="2306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307" w:author="Bhakti Gandhi" w:date="2015-11-17T13:23:00Z">
              <w:r w:rsidRPr="007E166C" w:rsidDel="000275F7">
                <w:delText>150</w:delText>
              </w:r>
            </w:del>
          </w:p>
        </w:tc>
        <w:tc>
          <w:tcPr>
            <w:tcW w:w="1789" w:type="dxa"/>
            <w:tcPrChange w:id="2308" w:author="Bhakti Gandhi [2]" w:date="2015-07-14T15:08:00Z">
              <w:tcPr>
                <w:tcW w:w="1789" w:type="dxa"/>
              </w:tcPr>
            </w:tcPrChange>
          </w:tcPr>
          <w:p w14:paraId="5FA987E3" w14:textId="7BAA302F" w:rsidR="007E166C" w:rsidRPr="007E166C" w:rsidDel="000275F7" w:rsidRDefault="007E166C">
            <w:pPr>
              <w:rPr>
                <w:del w:id="2309" w:author="Bhakti Gandhi" w:date="2015-11-17T13:23:00Z"/>
              </w:rPr>
              <w:pPrChange w:id="2310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311" w:author="Bhakti Gandhi" w:date="2015-11-17T13:23:00Z">
              <w:r w:rsidRPr="007E166C" w:rsidDel="000275F7">
                <w:delText>75</w:delText>
              </w:r>
            </w:del>
          </w:p>
        </w:tc>
        <w:tc>
          <w:tcPr>
            <w:tcW w:w="1710" w:type="dxa"/>
            <w:tcPrChange w:id="2312" w:author="Bhakti Gandhi [2]" w:date="2015-07-14T15:08:00Z">
              <w:tcPr>
                <w:tcW w:w="1710" w:type="dxa"/>
              </w:tcPr>
            </w:tcPrChange>
          </w:tcPr>
          <w:p w14:paraId="5FA987E4" w14:textId="7276E6B2" w:rsidR="007E166C" w:rsidRPr="007E166C" w:rsidDel="000275F7" w:rsidRDefault="00AB6922">
            <w:pPr>
              <w:rPr>
                <w:del w:id="2313" w:author="Bhakti Gandhi" w:date="2015-11-17T13:23:00Z"/>
              </w:rPr>
              <w:pPrChange w:id="2314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315" w:author="Bhakti Gandhi" w:date="2015-11-17T13:23:00Z">
              <w:r w:rsidDel="000275F7">
                <w:delText>3</w:delText>
              </w:r>
              <w:r w:rsidR="007E166C" w:rsidRPr="007E166C" w:rsidDel="000275F7">
                <w:delText>0</w:delText>
              </w:r>
            </w:del>
          </w:p>
        </w:tc>
      </w:tr>
      <w:tr w:rsidR="007E166C" w:rsidRPr="0027307A" w:rsidDel="000275F7" w14:paraId="5FA987E9" w14:textId="06B7291B" w:rsidTr="008A5D87">
        <w:tblPrEx>
          <w:tblW w:w="476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316" w:author="Bhakti Gandhi [2]" w:date="2015-07-14T15:08:00Z">
            <w:tblPrEx>
              <w:tblW w:w="476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del w:id="2317" w:author="Bhakti Gandhi" w:date="2015-11-17T13:23:00Z"/>
          <w:trPrChange w:id="2318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2319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7E6" w14:textId="200BF62B" w:rsidR="007E166C" w:rsidRPr="007E166C" w:rsidDel="000275F7" w:rsidRDefault="007E166C">
            <w:pPr>
              <w:rPr>
                <w:del w:id="2320" w:author="Bhakti Gandhi" w:date="2015-11-17T13:23:00Z"/>
              </w:rPr>
              <w:pPrChange w:id="2321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322" w:author="Bhakti Gandhi" w:date="2015-11-17T13:23:00Z">
              <w:r w:rsidRPr="007E166C" w:rsidDel="000275F7">
                <w:delText>300</w:delText>
              </w:r>
            </w:del>
          </w:p>
        </w:tc>
        <w:tc>
          <w:tcPr>
            <w:tcW w:w="1789" w:type="dxa"/>
            <w:tcPrChange w:id="2323" w:author="Bhakti Gandhi [2]" w:date="2015-07-14T15:08:00Z">
              <w:tcPr>
                <w:tcW w:w="1789" w:type="dxa"/>
              </w:tcPr>
            </w:tcPrChange>
          </w:tcPr>
          <w:p w14:paraId="5FA987E7" w14:textId="517C5CA2" w:rsidR="007E166C" w:rsidRPr="007E166C" w:rsidDel="000275F7" w:rsidRDefault="007E166C">
            <w:pPr>
              <w:rPr>
                <w:del w:id="2324" w:author="Bhakti Gandhi" w:date="2015-11-17T13:23:00Z"/>
              </w:rPr>
              <w:pPrChange w:id="2325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326" w:author="Bhakti Gandhi" w:date="2015-11-17T13:23:00Z">
              <w:r w:rsidRPr="007E166C" w:rsidDel="000275F7">
                <w:delText>150</w:delText>
              </w:r>
            </w:del>
          </w:p>
        </w:tc>
        <w:tc>
          <w:tcPr>
            <w:tcW w:w="1710" w:type="dxa"/>
            <w:tcPrChange w:id="2327" w:author="Bhakti Gandhi [2]" w:date="2015-07-14T15:08:00Z">
              <w:tcPr>
                <w:tcW w:w="1710" w:type="dxa"/>
              </w:tcPr>
            </w:tcPrChange>
          </w:tcPr>
          <w:p w14:paraId="5FA987E8" w14:textId="5845BED7" w:rsidR="007E166C" w:rsidRPr="007E166C" w:rsidDel="000275F7" w:rsidRDefault="00AB6922">
            <w:pPr>
              <w:rPr>
                <w:del w:id="2328" w:author="Bhakti Gandhi" w:date="2015-11-17T13:23:00Z"/>
              </w:rPr>
              <w:pPrChange w:id="2329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330" w:author="Bhakti Gandhi" w:date="2015-11-17T13:23:00Z">
              <w:r w:rsidDel="000275F7">
                <w:delText>3</w:delText>
              </w:r>
              <w:r w:rsidR="007E166C" w:rsidRPr="007E166C" w:rsidDel="000275F7">
                <w:delText>0</w:delText>
              </w:r>
            </w:del>
          </w:p>
        </w:tc>
      </w:tr>
      <w:tr w:rsidR="007E166C" w:rsidRPr="0027307A" w:rsidDel="000275F7" w14:paraId="5FA987ED" w14:textId="0FA09367" w:rsidTr="008A5D87">
        <w:tblPrEx>
          <w:tblW w:w="476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331" w:author="Bhakti Gandhi [2]" w:date="2015-07-14T15:08:00Z">
            <w:tblPrEx>
              <w:tblW w:w="476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del w:id="2332" w:author="Bhakti Gandhi" w:date="2015-11-17T13:23:00Z"/>
          <w:trPrChange w:id="2333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2334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7EA" w14:textId="04CEBCD9" w:rsidR="007E166C" w:rsidRPr="007E166C" w:rsidDel="000275F7" w:rsidRDefault="007E166C">
            <w:pPr>
              <w:rPr>
                <w:del w:id="2335" w:author="Bhakti Gandhi" w:date="2015-11-17T13:23:00Z"/>
              </w:rPr>
              <w:pPrChange w:id="2336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337" w:author="Bhakti Gandhi" w:date="2015-11-17T13:23:00Z">
              <w:r w:rsidRPr="007E166C" w:rsidDel="000275F7">
                <w:delText>350</w:delText>
              </w:r>
            </w:del>
          </w:p>
        </w:tc>
        <w:tc>
          <w:tcPr>
            <w:tcW w:w="1789" w:type="dxa"/>
            <w:tcPrChange w:id="2338" w:author="Bhakti Gandhi [2]" w:date="2015-07-14T15:08:00Z">
              <w:tcPr>
                <w:tcW w:w="1789" w:type="dxa"/>
              </w:tcPr>
            </w:tcPrChange>
          </w:tcPr>
          <w:p w14:paraId="5FA987EB" w14:textId="5B91E0C4" w:rsidR="007E166C" w:rsidRPr="007E166C" w:rsidDel="000275F7" w:rsidRDefault="007E166C">
            <w:pPr>
              <w:rPr>
                <w:del w:id="2339" w:author="Bhakti Gandhi" w:date="2015-11-17T13:23:00Z"/>
              </w:rPr>
              <w:pPrChange w:id="2340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341" w:author="Bhakti Gandhi" w:date="2015-11-17T13:23:00Z">
              <w:r w:rsidRPr="007E166C" w:rsidDel="000275F7">
                <w:delText>180</w:delText>
              </w:r>
            </w:del>
          </w:p>
        </w:tc>
        <w:tc>
          <w:tcPr>
            <w:tcW w:w="1710" w:type="dxa"/>
            <w:tcPrChange w:id="2342" w:author="Bhakti Gandhi [2]" w:date="2015-07-14T15:08:00Z">
              <w:tcPr>
                <w:tcW w:w="1710" w:type="dxa"/>
              </w:tcPr>
            </w:tcPrChange>
          </w:tcPr>
          <w:p w14:paraId="5FA987EC" w14:textId="475E81A6" w:rsidR="007E166C" w:rsidRPr="007E166C" w:rsidDel="000275F7" w:rsidRDefault="00AB6922">
            <w:pPr>
              <w:rPr>
                <w:del w:id="2343" w:author="Bhakti Gandhi" w:date="2015-11-17T13:23:00Z"/>
              </w:rPr>
              <w:pPrChange w:id="2344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345" w:author="Bhakti Gandhi" w:date="2015-11-17T13:23:00Z">
              <w:r w:rsidDel="000275F7">
                <w:delText>3</w:delText>
              </w:r>
              <w:r w:rsidR="007E166C" w:rsidRPr="007E166C" w:rsidDel="000275F7">
                <w:delText>0</w:delText>
              </w:r>
            </w:del>
          </w:p>
        </w:tc>
      </w:tr>
    </w:tbl>
    <w:p w14:paraId="5FA987EE" w14:textId="1E437E95" w:rsidR="007E166C" w:rsidRPr="007E166C" w:rsidDel="000275F7" w:rsidRDefault="007E166C">
      <w:pPr>
        <w:rPr>
          <w:del w:id="2346" w:author="Bhakti Gandhi" w:date="2015-11-17T13:23:00Z"/>
        </w:rPr>
      </w:pPr>
    </w:p>
    <w:p w14:paraId="5FA987EF" w14:textId="1E5BDB65" w:rsidR="007E166C" w:rsidRPr="007E166C" w:rsidDel="000275F7" w:rsidRDefault="007E166C">
      <w:pPr>
        <w:rPr>
          <w:del w:id="2347" w:author="Bhakti Gandhi" w:date="2015-11-17T13:23:00Z"/>
        </w:rPr>
      </w:pPr>
    </w:p>
    <w:p w14:paraId="5FA987F0" w14:textId="44FC6D2F" w:rsidR="007E166C" w:rsidRPr="007E166C" w:rsidDel="000275F7" w:rsidRDefault="007E166C">
      <w:pPr>
        <w:rPr>
          <w:del w:id="2348" w:author="Bhakti Gandhi" w:date="2015-11-17T13:23:00Z"/>
        </w:rPr>
      </w:pPr>
    </w:p>
    <w:p w14:paraId="5FA987F1" w14:textId="22F58675" w:rsidR="007E166C" w:rsidRPr="007E166C" w:rsidDel="000275F7" w:rsidRDefault="007E166C">
      <w:pPr>
        <w:rPr>
          <w:del w:id="2349" w:author="Bhakti Gandhi" w:date="2015-11-17T13:23:00Z"/>
        </w:rPr>
      </w:pPr>
    </w:p>
    <w:p w14:paraId="5FA987F2" w14:textId="4033FCF0" w:rsidR="007E166C" w:rsidRPr="007E166C" w:rsidDel="000275F7" w:rsidRDefault="007E166C">
      <w:pPr>
        <w:rPr>
          <w:del w:id="2350" w:author="Bhakti Gandhi" w:date="2015-11-17T13:23:00Z"/>
        </w:rPr>
      </w:pPr>
    </w:p>
    <w:p w14:paraId="5FA987F3" w14:textId="257B5323" w:rsidR="007E166C" w:rsidRPr="007E166C" w:rsidDel="000275F7" w:rsidRDefault="007E166C">
      <w:pPr>
        <w:rPr>
          <w:del w:id="2351" w:author="Bhakti Gandhi" w:date="2015-11-17T13:23:00Z"/>
        </w:rPr>
      </w:pPr>
    </w:p>
    <w:p w14:paraId="5FA987F4" w14:textId="0731384A" w:rsidR="007E166C" w:rsidRPr="007E166C" w:rsidDel="000275F7" w:rsidRDefault="007E166C">
      <w:pPr>
        <w:rPr>
          <w:del w:id="2352" w:author="Bhakti Gandhi" w:date="2015-11-17T13:23:00Z"/>
        </w:rPr>
      </w:pPr>
    </w:p>
    <w:p w14:paraId="5FA987F5" w14:textId="064928CE" w:rsidR="007E166C" w:rsidRPr="007E166C" w:rsidDel="000275F7" w:rsidRDefault="007E166C">
      <w:pPr>
        <w:rPr>
          <w:del w:id="2353" w:author="Bhakti Gandhi" w:date="2015-11-17T13:23:00Z"/>
        </w:rPr>
      </w:pPr>
    </w:p>
    <w:p w14:paraId="5FA987F6" w14:textId="3FAF29F9" w:rsidR="007E166C" w:rsidRPr="007E166C" w:rsidDel="000275F7" w:rsidRDefault="007E166C">
      <w:pPr>
        <w:rPr>
          <w:del w:id="2354" w:author="Bhakti Gandhi" w:date="2015-11-17T13:23:00Z"/>
        </w:rPr>
      </w:pPr>
    </w:p>
    <w:p w14:paraId="5FA987F7" w14:textId="3DEA05B5" w:rsidR="007E166C" w:rsidRPr="007E166C" w:rsidDel="000275F7" w:rsidRDefault="007E166C">
      <w:pPr>
        <w:rPr>
          <w:del w:id="2355" w:author="Bhakti Gandhi" w:date="2015-11-17T13:23:00Z"/>
        </w:rPr>
      </w:pPr>
    </w:p>
    <w:p w14:paraId="5FA987F8" w14:textId="6D2ECE21" w:rsidR="00DE1F2B" w:rsidRPr="00DE1F2B" w:rsidDel="000275F7" w:rsidRDefault="00DE1F2B">
      <w:pPr>
        <w:rPr>
          <w:del w:id="2356" w:author="Bhakti Gandhi" w:date="2015-11-17T13:23:00Z"/>
        </w:rPr>
        <w:pPrChange w:id="2357" w:author="Bhakti Gandhi" w:date="2015-11-17T13:23:00Z">
          <w:pPr>
            <w:pStyle w:val="Heading3"/>
          </w:pPr>
        </w:pPrChange>
      </w:pPr>
      <w:del w:id="2358" w:author="Bhakti Gandhi" w:date="2015-11-17T13:23:00Z">
        <w:r w:rsidRPr="00DE1F2B" w:rsidDel="000275F7">
          <w:delText xml:space="preserve">Hybris: </w:delText>
        </w:r>
        <w:r w:rsidDel="000275F7">
          <w:delText>Adhoc orders</w:delText>
        </w:r>
      </w:del>
    </w:p>
    <w:p w14:paraId="5FA987F9" w14:textId="1814B210" w:rsidR="00DE1F2B" w:rsidRPr="00DE1F2B" w:rsidDel="000275F7" w:rsidRDefault="00DE1F2B">
      <w:pPr>
        <w:rPr>
          <w:del w:id="2359" w:author="Bhakti Gandhi" w:date="2015-11-17T13:23:00Z"/>
        </w:rPr>
      </w:pPr>
      <w:del w:id="2360" w:author="Bhakti Gandhi" w:date="2015-11-17T13:23:00Z">
        <w:r w:rsidRPr="00DE1F2B" w:rsidDel="000275F7">
          <w:delText xml:space="preserve">Purpose: </w:delText>
        </w:r>
        <w:r w:rsidRPr="00DE1F2B" w:rsidDel="000275F7">
          <w:tab/>
          <w:delText xml:space="preserve">Demonstrate the concurrency and scalability </w:delText>
        </w:r>
        <w:r w:rsidR="00EC60BC" w:rsidDel="000275F7">
          <w:delText>of H</w:delText>
        </w:r>
        <w:r w:rsidRPr="00DE1F2B" w:rsidDel="000275F7">
          <w:delText xml:space="preserve">ybris </w:delText>
        </w:r>
        <w:r w:rsidDel="000275F7">
          <w:delText>while placing</w:delText>
        </w:r>
        <w:r w:rsidR="00B719D1" w:rsidDel="000275F7">
          <w:tab/>
        </w:r>
        <w:r w:rsidR="00B719D1" w:rsidDel="000275F7">
          <w:tab/>
        </w:r>
        <w:r w:rsidR="00B719D1" w:rsidDel="000275F7">
          <w:tab/>
        </w:r>
        <w:r w:rsidDel="000275F7">
          <w:delText>adhoc orders.</w:delText>
        </w:r>
        <w:r w:rsidRPr="00DE1F2B" w:rsidDel="000275F7">
          <w:tab/>
        </w:r>
        <w:r w:rsidRPr="00DE1F2B" w:rsidDel="000275F7">
          <w:tab/>
        </w:r>
        <w:r w:rsidRPr="00DE1F2B" w:rsidDel="000275F7">
          <w:tab/>
        </w:r>
      </w:del>
    </w:p>
    <w:p w14:paraId="5FA987FA" w14:textId="0A17C5B3" w:rsidR="00776B4C" w:rsidDel="000275F7" w:rsidRDefault="00994200">
      <w:pPr>
        <w:rPr>
          <w:del w:id="2361" w:author="Bhakti Gandhi" w:date="2015-11-17T13:23:00Z"/>
        </w:rPr>
      </w:pPr>
      <w:del w:id="2362" w:author="Bhakti Gandhi" w:date="2015-11-17T13:23:00Z">
        <w:r w:rsidDel="000275F7">
          <w:delText xml:space="preserve">Procedure: </w:delText>
        </w:r>
        <w:r w:rsidDel="000275F7">
          <w:tab/>
          <w:delText>Iterative Apache JM</w:delText>
        </w:r>
        <w:r w:rsidR="00DE1F2B" w:rsidRPr="00DE1F2B" w:rsidDel="000275F7">
          <w:delText>eter test scripts will be executed simulating the</w:delText>
        </w:r>
        <w:r w:rsidR="00DE1F2B" w:rsidRPr="00DE1F2B" w:rsidDel="000275F7">
          <w:tab/>
        </w:r>
        <w:r w:rsidR="00DE1F2B" w:rsidRPr="00DE1F2B" w:rsidDel="000275F7">
          <w:tab/>
        </w:r>
        <w:r w:rsidR="00DE1F2B" w:rsidRPr="00DE1F2B" w:rsidDel="000275F7">
          <w:tab/>
        </w:r>
        <w:r w:rsidR="00DB5E28" w:rsidDel="000275F7">
          <w:delText>adhoc order placing</w:delText>
        </w:r>
        <w:r w:rsidR="00DE1F2B" w:rsidRPr="00DE1F2B" w:rsidDel="000275F7">
          <w:delText xml:space="preserve"> process. Initial attempts will be to extract the</w:delText>
        </w:r>
        <w:r w:rsidR="00DE1F2B" w:rsidRPr="00DE1F2B" w:rsidDel="000275F7">
          <w:tab/>
        </w:r>
        <w:r w:rsidR="00DE1F2B" w:rsidRPr="00DE1F2B" w:rsidDel="000275F7">
          <w:tab/>
        </w:r>
        <w:r w:rsidR="00DE1F2B" w:rsidRPr="00DE1F2B" w:rsidDel="000275F7">
          <w:tab/>
        </w:r>
        <w:r w:rsidR="00DE1F2B" w:rsidRPr="00DE1F2B" w:rsidDel="000275F7">
          <w:tab/>
          <w:delText>performance of a single Hybris instance. The concurrency attempted will be</w:delText>
        </w:r>
        <w:r w:rsidR="00DE1F2B" w:rsidRPr="00DE1F2B" w:rsidDel="000275F7">
          <w:tab/>
        </w:r>
        <w:r w:rsidR="00DE1F2B" w:rsidRPr="00DE1F2B" w:rsidDel="000275F7">
          <w:tab/>
          <w:delText>chosen in order to supply data points at regular intervals so that higher</w:delText>
        </w:r>
        <w:r w:rsidR="00DE1F2B" w:rsidRPr="00DE1F2B" w:rsidDel="000275F7">
          <w:tab/>
        </w:r>
        <w:r w:rsidR="00DE1F2B" w:rsidRPr="00DE1F2B" w:rsidDel="000275F7">
          <w:tab/>
        </w:r>
        <w:r w:rsidR="00DE1F2B" w:rsidRPr="00DE1F2B" w:rsidDel="000275F7">
          <w:tab/>
          <w:delText xml:space="preserve">concurrency rates can be extrapolated from the data. </w:delText>
        </w:r>
        <w:r w:rsidR="00DE1F2B" w:rsidRPr="00DE1F2B" w:rsidDel="000275F7">
          <w:tab/>
        </w:r>
        <w:r w:rsidR="00DE1F2B" w:rsidRPr="00DE1F2B" w:rsidDel="000275F7">
          <w:tab/>
        </w:r>
        <w:r w:rsidR="00DE1F2B" w:rsidRPr="00DE1F2B" w:rsidDel="000275F7">
          <w:tab/>
        </w:r>
        <w:r w:rsidR="00DE1F2B" w:rsidRPr="00DE1F2B" w:rsidDel="000275F7">
          <w:tab/>
        </w:r>
        <w:r w:rsidR="00DE1F2B" w:rsidRPr="00DE1F2B" w:rsidDel="000275F7">
          <w:tab/>
        </w:r>
      </w:del>
    </w:p>
    <w:p w14:paraId="5FA987FB" w14:textId="494CAF1D" w:rsidR="007A2453" w:rsidDel="000275F7" w:rsidRDefault="007A2453">
      <w:pPr>
        <w:rPr>
          <w:del w:id="2363" w:author="Bhakti Gandhi" w:date="2015-11-17T13:23:00Z"/>
        </w:rPr>
      </w:pPr>
      <w:del w:id="2364" w:author="Bhakti Gandhi" w:date="2015-11-17T13:23:00Z">
        <w:r w:rsidDel="000275F7">
          <w:delText xml:space="preserve">                          The tests will be carried out once with QAS enabled and once with it</w:delText>
        </w:r>
        <w:r w:rsidDel="000275F7">
          <w:tab/>
        </w:r>
        <w:r w:rsidDel="000275F7">
          <w:tab/>
        </w:r>
        <w:r w:rsidDel="000275F7">
          <w:tab/>
          <w:delText>disabled.</w:delText>
        </w:r>
        <w:r w:rsidDel="000275F7">
          <w:tab/>
        </w:r>
      </w:del>
    </w:p>
    <w:tbl>
      <w:tblPr>
        <w:tblpPr w:leftFromText="180" w:rightFromText="180" w:vertAnchor="text" w:horzAnchor="page" w:tblpX="3811" w:tblpY="44"/>
        <w:tblW w:w="47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66"/>
        <w:gridCol w:w="1789"/>
        <w:gridCol w:w="1710"/>
        <w:tblGridChange w:id="2365">
          <w:tblGrid>
            <w:gridCol w:w="1266"/>
            <w:gridCol w:w="1789"/>
            <w:gridCol w:w="1710"/>
          </w:tblGrid>
        </w:tblGridChange>
      </w:tblGrid>
      <w:tr w:rsidR="00F34B5E" w:rsidRPr="0027307A" w:rsidDel="000275F7" w14:paraId="5FA987FF" w14:textId="3ACCE01B" w:rsidTr="00F34B5E">
        <w:trPr>
          <w:cantSplit/>
          <w:trHeight w:val="296"/>
          <w:tblHeader/>
          <w:del w:id="2366" w:author="Bhakti Gandhi" w:date="2015-11-17T13:23:00Z"/>
        </w:trPr>
        <w:tc>
          <w:tcPr>
            <w:tcW w:w="1266" w:type="dxa"/>
            <w:shd w:val="clear" w:color="auto" w:fill="17365D"/>
          </w:tcPr>
          <w:p w14:paraId="5FA987FC" w14:textId="3AB893D4" w:rsidR="00F34B5E" w:rsidRPr="00F34B5E" w:rsidDel="000275F7" w:rsidRDefault="00F34B5E">
            <w:pPr>
              <w:rPr>
                <w:del w:id="2367" w:author="Bhakti Gandhi" w:date="2015-11-17T13:23:00Z"/>
              </w:rPr>
              <w:pPrChange w:id="2368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369" w:author="Bhakti Gandhi" w:date="2015-11-17T13:23:00Z">
              <w:r w:rsidRPr="00F34B5E" w:rsidDel="000275F7">
                <w:delText>Threads</w:delText>
              </w:r>
            </w:del>
          </w:p>
        </w:tc>
        <w:tc>
          <w:tcPr>
            <w:tcW w:w="1789" w:type="dxa"/>
            <w:shd w:val="clear" w:color="auto" w:fill="17365D"/>
          </w:tcPr>
          <w:p w14:paraId="5FA987FD" w14:textId="4AECFD10" w:rsidR="00F34B5E" w:rsidRPr="00F34B5E" w:rsidDel="000275F7" w:rsidRDefault="00F34B5E">
            <w:pPr>
              <w:rPr>
                <w:del w:id="2370" w:author="Bhakti Gandhi" w:date="2015-11-17T13:23:00Z"/>
              </w:rPr>
              <w:pPrChange w:id="2371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372" w:author="Bhakti Gandhi" w:date="2015-11-17T13:23:00Z">
              <w:r w:rsidRPr="00F34B5E" w:rsidDel="000275F7">
                <w:delText>Ramp-Up (</w:delText>
              </w:r>
              <w:r w:rsidR="004D0419" w:rsidDel="000275F7">
                <w:delText>sec</w:delText>
              </w:r>
              <w:r w:rsidRPr="00F34B5E" w:rsidDel="000275F7">
                <w:delText>)</w:delText>
              </w:r>
            </w:del>
          </w:p>
        </w:tc>
        <w:tc>
          <w:tcPr>
            <w:tcW w:w="1710" w:type="dxa"/>
            <w:shd w:val="clear" w:color="auto" w:fill="17365D"/>
          </w:tcPr>
          <w:p w14:paraId="5FA987FE" w14:textId="402A88BF" w:rsidR="00F34B5E" w:rsidRPr="00F34B5E" w:rsidDel="000275F7" w:rsidRDefault="00F34B5E">
            <w:pPr>
              <w:rPr>
                <w:del w:id="2373" w:author="Bhakti Gandhi" w:date="2015-11-17T13:23:00Z"/>
              </w:rPr>
              <w:pPrChange w:id="2374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375" w:author="Bhakti Gandhi" w:date="2015-11-17T13:23:00Z">
              <w:r w:rsidRPr="00F34B5E" w:rsidDel="000275F7">
                <w:delText>Duration (min)</w:delText>
              </w:r>
            </w:del>
          </w:p>
        </w:tc>
      </w:tr>
      <w:tr w:rsidR="002C4F51" w:rsidRPr="0027307A" w:rsidDel="000275F7" w14:paraId="5FA98803" w14:textId="7D53E35A" w:rsidTr="008A5D87">
        <w:tblPrEx>
          <w:tblW w:w="476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376" w:author="Bhakti Gandhi [2]" w:date="2015-07-14T15:08:00Z">
            <w:tblPrEx>
              <w:tblW w:w="476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73"/>
          <w:del w:id="2377" w:author="Bhakti Gandhi" w:date="2015-11-17T13:23:00Z"/>
          <w:trPrChange w:id="2378" w:author="Bhakti Gandhi [2]" w:date="2015-07-14T15:08:00Z">
            <w:trPr>
              <w:cantSplit/>
              <w:trHeight w:val="73"/>
            </w:trPr>
          </w:trPrChange>
        </w:trPr>
        <w:tc>
          <w:tcPr>
            <w:tcW w:w="1266" w:type="dxa"/>
            <w:shd w:val="clear" w:color="auto" w:fill="auto"/>
            <w:tcPrChange w:id="2379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800" w14:textId="7AD6CD43" w:rsidR="002C4F51" w:rsidDel="000275F7" w:rsidRDefault="002C4F51">
            <w:pPr>
              <w:rPr>
                <w:del w:id="2380" w:author="Bhakti Gandhi" w:date="2015-11-17T13:23:00Z"/>
              </w:rPr>
              <w:pPrChange w:id="2381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382" w:author="Bhakti Gandhi" w:date="2015-11-17T13:23:00Z">
              <w:r w:rsidDel="000275F7">
                <w:delText>1</w:delText>
              </w:r>
            </w:del>
          </w:p>
        </w:tc>
        <w:tc>
          <w:tcPr>
            <w:tcW w:w="1789" w:type="dxa"/>
            <w:tcPrChange w:id="2383" w:author="Bhakti Gandhi [2]" w:date="2015-07-14T15:08:00Z">
              <w:tcPr>
                <w:tcW w:w="1789" w:type="dxa"/>
              </w:tcPr>
            </w:tcPrChange>
          </w:tcPr>
          <w:p w14:paraId="5FA98801" w14:textId="59A5D5B0" w:rsidR="002C4F51" w:rsidDel="000275F7" w:rsidRDefault="002C4F51">
            <w:pPr>
              <w:rPr>
                <w:del w:id="2384" w:author="Bhakti Gandhi" w:date="2015-11-17T13:23:00Z"/>
              </w:rPr>
              <w:pPrChange w:id="2385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386" w:author="Bhakti Gandhi" w:date="2015-11-17T13:23:00Z">
              <w:r w:rsidDel="000275F7">
                <w:delText>1</w:delText>
              </w:r>
            </w:del>
          </w:p>
        </w:tc>
        <w:tc>
          <w:tcPr>
            <w:tcW w:w="1710" w:type="dxa"/>
            <w:tcPrChange w:id="2387" w:author="Bhakti Gandhi [2]" w:date="2015-07-14T15:08:00Z">
              <w:tcPr>
                <w:tcW w:w="1710" w:type="dxa"/>
              </w:tcPr>
            </w:tcPrChange>
          </w:tcPr>
          <w:p w14:paraId="5FA98802" w14:textId="0769B510" w:rsidR="002C4F51" w:rsidDel="000275F7" w:rsidRDefault="002C4F51">
            <w:pPr>
              <w:rPr>
                <w:del w:id="2388" w:author="Bhakti Gandhi" w:date="2015-11-17T13:23:00Z"/>
              </w:rPr>
              <w:pPrChange w:id="2389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390" w:author="Bhakti Gandhi" w:date="2015-11-17T13:23:00Z">
              <w:r w:rsidDel="000275F7">
                <w:delText>5</w:delText>
              </w:r>
            </w:del>
          </w:p>
        </w:tc>
      </w:tr>
      <w:tr w:rsidR="0060493C" w:rsidRPr="0027307A" w:rsidDel="000275F7" w14:paraId="5FA98807" w14:textId="43FCEA14" w:rsidTr="008A5D87">
        <w:tblPrEx>
          <w:tblW w:w="476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391" w:author="Bhakti Gandhi [2]" w:date="2015-07-14T15:08:00Z">
            <w:tblPrEx>
              <w:tblW w:w="476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100"/>
          <w:del w:id="2392" w:author="Bhakti Gandhi" w:date="2015-11-17T13:23:00Z"/>
          <w:trPrChange w:id="2393" w:author="Bhakti Gandhi [2]" w:date="2015-07-14T15:08:00Z">
            <w:trPr>
              <w:cantSplit/>
              <w:trHeight w:val="100"/>
            </w:trPr>
          </w:trPrChange>
        </w:trPr>
        <w:tc>
          <w:tcPr>
            <w:tcW w:w="1266" w:type="dxa"/>
            <w:shd w:val="clear" w:color="auto" w:fill="auto"/>
            <w:tcPrChange w:id="2394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804" w14:textId="13519FD3" w:rsidR="0060493C" w:rsidRPr="00B33781" w:rsidDel="000275F7" w:rsidRDefault="0060493C">
            <w:pPr>
              <w:rPr>
                <w:del w:id="2395" w:author="Bhakti Gandhi" w:date="2015-11-17T13:23:00Z"/>
              </w:rPr>
              <w:pPrChange w:id="2396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397" w:author="Bhakti Gandhi" w:date="2015-11-17T13:23:00Z">
              <w:r w:rsidDel="000275F7">
                <w:delText>20</w:delText>
              </w:r>
            </w:del>
          </w:p>
        </w:tc>
        <w:tc>
          <w:tcPr>
            <w:tcW w:w="1789" w:type="dxa"/>
            <w:tcPrChange w:id="2398" w:author="Bhakti Gandhi [2]" w:date="2015-07-14T15:08:00Z">
              <w:tcPr>
                <w:tcW w:w="1789" w:type="dxa"/>
              </w:tcPr>
            </w:tcPrChange>
          </w:tcPr>
          <w:p w14:paraId="5FA98805" w14:textId="1D2980A7" w:rsidR="0060493C" w:rsidRPr="00B33781" w:rsidDel="000275F7" w:rsidRDefault="0060493C">
            <w:pPr>
              <w:rPr>
                <w:del w:id="2399" w:author="Bhakti Gandhi" w:date="2015-11-17T13:23:00Z"/>
              </w:rPr>
              <w:pPrChange w:id="2400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401" w:author="Bhakti Gandhi" w:date="2015-11-17T13:23:00Z">
              <w:r w:rsidDel="000275F7">
                <w:delText>10</w:delText>
              </w:r>
            </w:del>
          </w:p>
        </w:tc>
        <w:tc>
          <w:tcPr>
            <w:tcW w:w="1710" w:type="dxa"/>
            <w:tcPrChange w:id="2402" w:author="Bhakti Gandhi [2]" w:date="2015-07-14T15:08:00Z">
              <w:tcPr>
                <w:tcW w:w="1710" w:type="dxa"/>
              </w:tcPr>
            </w:tcPrChange>
          </w:tcPr>
          <w:p w14:paraId="5FA98806" w14:textId="1E412388" w:rsidR="0060493C" w:rsidDel="000275F7" w:rsidRDefault="0060493C">
            <w:pPr>
              <w:rPr>
                <w:del w:id="2403" w:author="Bhakti Gandhi" w:date="2015-11-17T13:23:00Z"/>
              </w:rPr>
              <w:pPrChange w:id="2404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405" w:author="Bhakti Gandhi" w:date="2015-11-17T13:23:00Z">
              <w:r w:rsidDel="000275F7">
                <w:delText>5</w:delText>
              </w:r>
            </w:del>
          </w:p>
        </w:tc>
      </w:tr>
      <w:tr w:rsidR="0060493C" w:rsidRPr="0027307A" w:rsidDel="000275F7" w14:paraId="5FA9880B" w14:textId="2ED7970D" w:rsidTr="008A5D87">
        <w:tblPrEx>
          <w:tblW w:w="476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406" w:author="Bhakti Gandhi [2]" w:date="2015-07-14T15:08:00Z">
            <w:tblPrEx>
              <w:tblW w:w="476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145"/>
          <w:del w:id="2407" w:author="Bhakti Gandhi" w:date="2015-11-17T13:23:00Z"/>
          <w:trPrChange w:id="2408" w:author="Bhakti Gandhi [2]" w:date="2015-07-14T15:08:00Z">
            <w:trPr>
              <w:cantSplit/>
              <w:trHeight w:val="145"/>
            </w:trPr>
          </w:trPrChange>
        </w:trPr>
        <w:tc>
          <w:tcPr>
            <w:tcW w:w="1266" w:type="dxa"/>
            <w:shd w:val="clear" w:color="auto" w:fill="auto"/>
            <w:tcPrChange w:id="2409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808" w14:textId="7A4D2D41" w:rsidR="0060493C" w:rsidRPr="00B33781" w:rsidDel="000275F7" w:rsidRDefault="0060493C">
            <w:pPr>
              <w:rPr>
                <w:del w:id="2410" w:author="Bhakti Gandhi" w:date="2015-11-17T13:23:00Z"/>
              </w:rPr>
              <w:pPrChange w:id="2411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412" w:author="Bhakti Gandhi" w:date="2015-11-17T13:23:00Z">
              <w:r w:rsidDel="000275F7">
                <w:delText>50</w:delText>
              </w:r>
            </w:del>
          </w:p>
        </w:tc>
        <w:tc>
          <w:tcPr>
            <w:tcW w:w="1789" w:type="dxa"/>
            <w:tcPrChange w:id="2413" w:author="Bhakti Gandhi [2]" w:date="2015-07-14T15:08:00Z">
              <w:tcPr>
                <w:tcW w:w="1789" w:type="dxa"/>
              </w:tcPr>
            </w:tcPrChange>
          </w:tcPr>
          <w:p w14:paraId="5FA98809" w14:textId="6431B9FC" w:rsidR="0060493C" w:rsidRPr="00B33781" w:rsidDel="000275F7" w:rsidRDefault="0060493C">
            <w:pPr>
              <w:rPr>
                <w:del w:id="2414" w:author="Bhakti Gandhi" w:date="2015-11-17T13:23:00Z"/>
              </w:rPr>
              <w:pPrChange w:id="2415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416" w:author="Bhakti Gandhi" w:date="2015-11-17T13:23:00Z">
              <w:r w:rsidDel="000275F7">
                <w:delText>25</w:delText>
              </w:r>
            </w:del>
          </w:p>
        </w:tc>
        <w:tc>
          <w:tcPr>
            <w:tcW w:w="1710" w:type="dxa"/>
            <w:tcPrChange w:id="2417" w:author="Bhakti Gandhi [2]" w:date="2015-07-14T15:08:00Z">
              <w:tcPr>
                <w:tcW w:w="1710" w:type="dxa"/>
              </w:tcPr>
            </w:tcPrChange>
          </w:tcPr>
          <w:p w14:paraId="5FA9880A" w14:textId="69885952" w:rsidR="0060493C" w:rsidDel="000275F7" w:rsidRDefault="0060493C">
            <w:pPr>
              <w:rPr>
                <w:del w:id="2418" w:author="Bhakti Gandhi" w:date="2015-11-17T13:23:00Z"/>
              </w:rPr>
              <w:pPrChange w:id="2419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420" w:author="Bhakti Gandhi" w:date="2015-11-17T13:23:00Z">
              <w:r w:rsidDel="000275F7">
                <w:delText>5</w:delText>
              </w:r>
            </w:del>
          </w:p>
        </w:tc>
      </w:tr>
      <w:tr w:rsidR="0060493C" w:rsidRPr="0027307A" w:rsidDel="000275F7" w14:paraId="5FA9880F" w14:textId="54330064" w:rsidTr="008A5D87">
        <w:tblPrEx>
          <w:tblW w:w="476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421" w:author="Bhakti Gandhi [2]" w:date="2015-07-14T15:08:00Z">
            <w:tblPrEx>
              <w:tblW w:w="476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del w:id="2422" w:author="Bhakti Gandhi" w:date="2015-11-17T13:23:00Z"/>
          <w:trPrChange w:id="2423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2424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80C" w14:textId="39DC0FE5" w:rsidR="0060493C" w:rsidRPr="00B33781" w:rsidDel="000275F7" w:rsidRDefault="0060493C">
            <w:pPr>
              <w:rPr>
                <w:del w:id="2425" w:author="Bhakti Gandhi" w:date="2015-11-17T13:23:00Z"/>
              </w:rPr>
              <w:pPrChange w:id="2426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427" w:author="Bhakti Gandhi" w:date="2015-11-17T13:23:00Z">
              <w:r w:rsidDel="000275F7">
                <w:delText>100</w:delText>
              </w:r>
            </w:del>
          </w:p>
        </w:tc>
        <w:tc>
          <w:tcPr>
            <w:tcW w:w="1789" w:type="dxa"/>
            <w:tcPrChange w:id="2428" w:author="Bhakti Gandhi [2]" w:date="2015-07-14T15:08:00Z">
              <w:tcPr>
                <w:tcW w:w="1789" w:type="dxa"/>
              </w:tcPr>
            </w:tcPrChange>
          </w:tcPr>
          <w:p w14:paraId="5FA9880D" w14:textId="0F7C20F4" w:rsidR="0060493C" w:rsidRPr="00B33781" w:rsidDel="000275F7" w:rsidRDefault="0060493C">
            <w:pPr>
              <w:rPr>
                <w:del w:id="2429" w:author="Bhakti Gandhi" w:date="2015-11-17T13:23:00Z"/>
              </w:rPr>
              <w:pPrChange w:id="2430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431" w:author="Bhakti Gandhi" w:date="2015-11-17T13:23:00Z">
              <w:r w:rsidDel="000275F7">
                <w:delText>50</w:delText>
              </w:r>
            </w:del>
          </w:p>
        </w:tc>
        <w:tc>
          <w:tcPr>
            <w:tcW w:w="1710" w:type="dxa"/>
            <w:tcPrChange w:id="2432" w:author="Bhakti Gandhi [2]" w:date="2015-07-14T15:08:00Z">
              <w:tcPr>
                <w:tcW w:w="1710" w:type="dxa"/>
              </w:tcPr>
            </w:tcPrChange>
          </w:tcPr>
          <w:p w14:paraId="5FA9880E" w14:textId="7B6E5EAD" w:rsidR="0060493C" w:rsidDel="000275F7" w:rsidRDefault="0060493C">
            <w:pPr>
              <w:rPr>
                <w:del w:id="2433" w:author="Bhakti Gandhi" w:date="2015-11-17T13:23:00Z"/>
              </w:rPr>
              <w:pPrChange w:id="2434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435" w:author="Bhakti Gandhi" w:date="2015-11-17T13:23:00Z">
              <w:r w:rsidDel="000275F7">
                <w:delText>5</w:delText>
              </w:r>
            </w:del>
          </w:p>
        </w:tc>
      </w:tr>
      <w:tr w:rsidR="0060493C" w:rsidRPr="0027307A" w:rsidDel="000275F7" w14:paraId="5FA98813" w14:textId="146C0EEE" w:rsidTr="008A5D87">
        <w:tblPrEx>
          <w:tblW w:w="476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436" w:author="Bhakti Gandhi [2]" w:date="2015-07-14T15:08:00Z">
            <w:tblPrEx>
              <w:tblW w:w="476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del w:id="2437" w:author="Bhakti Gandhi" w:date="2015-11-17T13:23:00Z"/>
          <w:trPrChange w:id="2438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2439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810" w14:textId="5C3ADC0C" w:rsidR="0060493C" w:rsidRPr="00B33781" w:rsidDel="000275F7" w:rsidRDefault="0060493C">
            <w:pPr>
              <w:rPr>
                <w:del w:id="2440" w:author="Bhakti Gandhi" w:date="2015-11-17T13:23:00Z"/>
              </w:rPr>
              <w:pPrChange w:id="2441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442" w:author="Bhakti Gandhi" w:date="2015-11-17T13:23:00Z">
              <w:r w:rsidDel="000275F7">
                <w:delText>150</w:delText>
              </w:r>
            </w:del>
          </w:p>
        </w:tc>
        <w:tc>
          <w:tcPr>
            <w:tcW w:w="1789" w:type="dxa"/>
            <w:tcPrChange w:id="2443" w:author="Bhakti Gandhi [2]" w:date="2015-07-14T15:08:00Z">
              <w:tcPr>
                <w:tcW w:w="1789" w:type="dxa"/>
              </w:tcPr>
            </w:tcPrChange>
          </w:tcPr>
          <w:p w14:paraId="5FA98811" w14:textId="1EF83CD7" w:rsidR="0060493C" w:rsidRPr="00B33781" w:rsidDel="000275F7" w:rsidRDefault="0060493C">
            <w:pPr>
              <w:rPr>
                <w:del w:id="2444" w:author="Bhakti Gandhi" w:date="2015-11-17T13:23:00Z"/>
              </w:rPr>
              <w:pPrChange w:id="2445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446" w:author="Bhakti Gandhi" w:date="2015-11-17T13:23:00Z">
              <w:r w:rsidDel="000275F7">
                <w:delText>75</w:delText>
              </w:r>
            </w:del>
          </w:p>
        </w:tc>
        <w:tc>
          <w:tcPr>
            <w:tcW w:w="1710" w:type="dxa"/>
            <w:tcPrChange w:id="2447" w:author="Bhakti Gandhi [2]" w:date="2015-07-14T15:08:00Z">
              <w:tcPr>
                <w:tcW w:w="1710" w:type="dxa"/>
              </w:tcPr>
            </w:tcPrChange>
          </w:tcPr>
          <w:p w14:paraId="5FA98812" w14:textId="7FA913DD" w:rsidR="0060493C" w:rsidDel="000275F7" w:rsidRDefault="0060493C">
            <w:pPr>
              <w:rPr>
                <w:del w:id="2448" w:author="Bhakti Gandhi" w:date="2015-11-17T13:23:00Z"/>
              </w:rPr>
              <w:pPrChange w:id="2449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450" w:author="Bhakti Gandhi" w:date="2015-11-17T13:23:00Z">
              <w:r w:rsidDel="000275F7">
                <w:delText>10</w:delText>
              </w:r>
            </w:del>
          </w:p>
        </w:tc>
      </w:tr>
      <w:tr w:rsidR="0060493C" w:rsidRPr="0027307A" w:rsidDel="000275F7" w14:paraId="5FA98817" w14:textId="10166055" w:rsidTr="008A5D87">
        <w:tblPrEx>
          <w:tblW w:w="476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451" w:author="Bhakti Gandhi [2]" w:date="2015-07-14T15:08:00Z">
            <w:tblPrEx>
              <w:tblW w:w="476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del w:id="2452" w:author="Bhakti Gandhi" w:date="2015-11-17T13:23:00Z"/>
          <w:trPrChange w:id="2453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2454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814" w14:textId="6EA0231C" w:rsidR="0060493C" w:rsidRPr="00B33781" w:rsidDel="000275F7" w:rsidRDefault="0060493C">
            <w:pPr>
              <w:rPr>
                <w:del w:id="2455" w:author="Bhakti Gandhi" w:date="2015-11-17T13:23:00Z"/>
              </w:rPr>
              <w:pPrChange w:id="2456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457" w:author="Bhakti Gandhi" w:date="2015-11-17T13:23:00Z">
              <w:r w:rsidDel="000275F7">
                <w:delText>300</w:delText>
              </w:r>
            </w:del>
          </w:p>
        </w:tc>
        <w:tc>
          <w:tcPr>
            <w:tcW w:w="1789" w:type="dxa"/>
            <w:tcPrChange w:id="2458" w:author="Bhakti Gandhi [2]" w:date="2015-07-14T15:08:00Z">
              <w:tcPr>
                <w:tcW w:w="1789" w:type="dxa"/>
              </w:tcPr>
            </w:tcPrChange>
          </w:tcPr>
          <w:p w14:paraId="5FA98815" w14:textId="2F506585" w:rsidR="0060493C" w:rsidRPr="00B33781" w:rsidDel="000275F7" w:rsidRDefault="0060493C">
            <w:pPr>
              <w:rPr>
                <w:del w:id="2459" w:author="Bhakti Gandhi" w:date="2015-11-17T13:23:00Z"/>
              </w:rPr>
              <w:pPrChange w:id="2460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461" w:author="Bhakti Gandhi" w:date="2015-11-17T13:23:00Z">
              <w:r w:rsidDel="000275F7">
                <w:delText>150</w:delText>
              </w:r>
            </w:del>
          </w:p>
        </w:tc>
        <w:tc>
          <w:tcPr>
            <w:tcW w:w="1710" w:type="dxa"/>
            <w:tcPrChange w:id="2462" w:author="Bhakti Gandhi [2]" w:date="2015-07-14T15:08:00Z">
              <w:tcPr>
                <w:tcW w:w="1710" w:type="dxa"/>
              </w:tcPr>
            </w:tcPrChange>
          </w:tcPr>
          <w:p w14:paraId="5FA98816" w14:textId="2FA961B6" w:rsidR="0060493C" w:rsidDel="000275F7" w:rsidRDefault="0060493C">
            <w:pPr>
              <w:rPr>
                <w:del w:id="2463" w:author="Bhakti Gandhi" w:date="2015-11-17T13:23:00Z"/>
              </w:rPr>
              <w:pPrChange w:id="2464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465" w:author="Bhakti Gandhi" w:date="2015-11-17T13:23:00Z">
              <w:r w:rsidDel="000275F7">
                <w:delText>10</w:delText>
              </w:r>
            </w:del>
          </w:p>
        </w:tc>
      </w:tr>
      <w:tr w:rsidR="0060493C" w:rsidRPr="0027307A" w:rsidDel="000275F7" w14:paraId="5FA9881B" w14:textId="308918EC" w:rsidTr="008A5D87">
        <w:tblPrEx>
          <w:tblW w:w="476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466" w:author="Bhakti Gandhi [2]" w:date="2015-07-14T15:08:00Z">
            <w:tblPrEx>
              <w:tblW w:w="476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del w:id="2467" w:author="Bhakti Gandhi" w:date="2015-11-17T13:23:00Z"/>
          <w:trPrChange w:id="2468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2469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818" w14:textId="00300752" w:rsidR="0060493C" w:rsidRPr="00B33781" w:rsidDel="000275F7" w:rsidRDefault="0060493C">
            <w:pPr>
              <w:rPr>
                <w:del w:id="2470" w:author="Bhakti Gandhi" w:date="2015-11-17T13:23:00Z"/>
              </w:rPr>
              <w:pPrChange w:id="2471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472" w:author="Bhakti Gandhi" w:date="2015-11-17T13:23:00Z">
              <w:r w:rsidDel="000275F7">
                <w:delText>350</w:delText>
              </w:r>
            </w:del>
          </w:p>
        </w:tc>
        <w:tc>
          <w:tcPr>
            <w:tcW w:w="1789" w:type="dxa"/>
            <w:tcPrChange w:id="2473" w:author="Bhakti Gandhi [2]" w:date="2015-07-14T15:08:00Z">
              <w:tcPr>
                <w:tcW w:w="1789" w:type="dxa"/>
              </w:tcPr>
            </w:tcPrChange>
          </w:tcPr>
          <w:p w14:paraId="5FA98819" w14:textId="7D62A152" w:rsidR="0060493C" w:rsidRPr="00B33781" w:rsidDel="000275F7" w:rsidRDefault="0060493C">
            <w:pPr>
              <w:rPr>
                <w:del w:id="2474" w:author="Bhakti Gandhi" w:date="2015-11-17T13:23:00Z"/>
              </w:rPr>
              <w:pPrChange w:id="2475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476" w:author="Bhakti Gandhi" w:date="2015-11-17T13:23:00Z">
              <w:r w:rsidDel="000275F7">
                <w:delText>180</w:delText>
              </w:r>
            </w:del>
          </w:p>
        </w:tc>
        <w:tc>
          <w:tcPr>
            <w:tcW w:w="1710" w:type="dxa"/>
            <w:tcPrChange w:id="2477" w:author="Bhakti Gandhi [2]" w:date="2015-07-14T15:08:00Z">
              <w:tcPr>
                <w:tcW w:w="1710" w:type="dxa"/>
              </w:tcPr>
            </w:tcPrChange>
          </w:tcPr>
          <w:p w14:paraId="5FA9881A" w14:textId="159FDA5F" w:rsidR="0060493C" w:rsidDel="000275F7" w:rsidRDefault="0060493C">
            <w:pPr>
              <w:rPr>
                <w:del w:id="2478" w:author="Bhakti Gandhi" w:date="2015-11-17T13:23:00Z"/>
              </w:rPr>
              <w:pPrChange w:id="2479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480" w:author="Bhakti Gandhi" w:date="2015-11-17T13:23:00Z">
              <w:r w:rsidDel="000275F7">
                <w:delText>10</w:delText>
              </w:r>
            </w:del>
          </w:p>
        </w:tc>
      </w:tr>
    </w:tbl>
    <w:p w14:paraId="5FA9881C" w14:textId="168DE83C" w:rsidR="00B719D1" w:rsidDel="000275F7" w:rsidRDefault="00B719D1">
      <w:pPr>
        <w:rPr>
          <w:del w:id="2481" w:author="Bhakti Gandhi" w:date="2015-11-17T13:23:00Z"/>
        </w:rPr>
      </w:pPr>
    </w:p>
    <w:p w14:paraId="5FA9881D" w14:textId="5D12F8BF" w:rsidR="00B33781" w:rsidDel="000275F7" w:rsidRDefault="00B33781">
      <w:pPr>
        <w:rPr>
          <w:del w:id="2482" w:author="Bhakti Gandhi" w:date="2015-11-17T13:23:00Z"/>
        </w:rPr>
      </w:pPr>
    </w:p>
    <w:p w14:paraId="5FA9881E" w14:textId="3BDDA502" w:rsidR="00B33781" w:rsidDel="000275F7" w:rsidRDefault="00B33781">
      <w:pPr>
        <w:rPr>
          <w:del w:id="2483" w:author="Bhakti Gandhi" w:date="2015-11-17T13:23:00Z"/>
        </w:rPr>
      </w:pPr>
    </w:p>
    <w:p w14:paraId="5FA9881F" w14:textId="41100D9A" w:rsidR="00B33781" w:rsidDel="000275F7" w:rsidRDefault="00B33781">
      <w:pPr>
        <w:rPr>
          <w:del w:id="2484" w:author="Bhakti Gandhi" w:date="2015-11-17T13:23:00Z"/>
        </w:rPr>
      </w:pPr>
    </w:p>
    <w:p w14:paraId="5FA98820" w14:textId="1FE6988D" w:rsidR="00B33781" w:rsidDel="000275F7" w:rsidRDefault="00B33781">
      <w:pPr>
        <w:rPr>
          <w:del w:id="2485" w:author="Bhakti Gandhi" w:date="2015-11-17T13:23:00Z"/>
        </w:rPr>
      </w:pPr>
    </w:p>
    <w:p w14:paraId="5FA98821" w14:textId="6C771743" w:rsidR="00B33781" w:rsidDel="000275F7" w:rsidRDefault="00B33781">
      <w:pPr>
        <w:rPr>
          <w:del w:id="2486" w:author="Bhakti Gandhi" w:date="2015-11-17T13:23:00Z"/>
        </w:rPr>
      </w:pPr>
    </w:p>
    <w:p w14:paraId="5FA98822" w14:textId="2FC44E77" w:rsidR="00B33781" w:rsidDel="000275F7" w:rsidRDefault="00B33781">
      <w:pPr>
        <w:rPr>
          <w:del w:id="2487" w:author="Bhakti Gandhi" w:date="2015-11-17T13:23:00Z"/>
        </w:rPr>
      </w:pPr>
    </w:p>
    <w:p w14:paraId="5FA98823" w14:textId="1902FF14" w:rsidR="00B743A4" w:rsidDel="000275F7" w:rsidRDefault="00B743A4">
      <w:pPr>
        <w:rPr>
          <w:ins w:id="2488" w:author="Bhakti Gandhi [2]" w:date="2015-05-18T11:53:00Z"/>
          <w:del w:id="2489" w:author="Bhakti Gandhi" w:date="2015-11-17T13:23:00Z"/>
        </w:rPr>
      </w:pPr>
    </w:p>
    <w:p w14:paraId="5FA98824" w14:textId="23005F8F" w:rsidR="000F4C6F" w:rsidDel="000275F7" w:rsidRDefault="000F4C6F" w:rsidP="00DE1F2B">
      <w:pPr>
        <w:rPr>
          <w:del w:id="2490" w:author="Bhakti Gandhi" w:date="2015-11-17T13:23:00Z"/>
        </w:rPr>
      </w:pPr>
    </w:p>
    <w:p w14:paraId="5FA98825" w14:textId="605EBAC0" w:rsidR="000F4C6F" w:rsidDel="000275F7" w:rsidRDefault="000F4C6F" w:rsidP="00DE1F2B">
      <w:pPr>
        <w:rPr>
          <w:del w:id="2491" w:author="Bhakti Gandhi" w:date="2015-11-17T13:23:00Z"/>
        </w:rPr>
      </w:pPr>
    </w:p>
    <w:p w14:paraId="5FA98826" w14:textId="2D2F54BB" w:rsidR="005304AB" w:rsidDel="000275F7" w:rsidRDefault="005304AB" w:rsidP="00DE1F2B">
      <w:pPr>
        <w:rPr>
          <w:del w:id="2492" w:author="Bhakti Gandhi" w:date="2015-11-17T13:23:00Z"/>
        </w:rPr>
      </w:pPr>
    </w:p>
    <w:p w14:paraId="5FA98827" w14:textId="0BD262E1" w:rsidR="005304AB" w:rsidRPr="00776B4C" w:rsidDel="000275F7" w:rsidRDefault="005304AB" w:rsidP="00DE1F2B">
      <w:pPr>
        <w:rPr>
          <w:del w:id="2493" w:author="Bhakti Gandhi" w:date="2015-11-17T13:23:00Z"/>
        </w:rPr>
      </w:pPr>
    </w:p>
    <w:p w14:paraId="5FA98828" w14:textId="4BDA1C09" w:rsidR="00B719D1" w:rsidRPr="00B719D1" w:rsidDel="000275F7" w:rsidRDefault="00854435" w:rsidP="00B719D1">
      <w:pPr>
        <w:pStyle w:val="Heading3"/>
        <w:rPr>
          <w:del w:id="2494" w:author="Bhakti Gandhi" w:date="2015-11-17T13:23:00Z"/>
        </w:rPr>
      </w:pPr>
      <w:del w:id="2495" w:author="Bhakti Gandhi" w:date="2015-11-17T13:23:00Z">
        <w:r w:rsidDel="000275F7">
          <w:delText>Hybris</w:delText>
        </w:r>
        <w:r w:rsidR="00B719D1" w:rsidDel="000275F7">
          <w:delText>: PC / RC orders</w:delText>
        </w:r>
      </w:del>
    </w:p>
    <w:p w14:paraId="5FA98829" w14:textId="208100F9" w:rsidR="00B719D1" w:rsidRPr="00B719D1" w:rsidDel="000275F7" w:rsidRDefault="00B719D1" w:rsidP="00B719D1">
      <w:pPr>
        <w:rPr>
          <w:del w:id="2496" w:author="Bhakti Gandhi" w:date="2015-11-17T13:23:00Z"/>
        </w:rPr>
      </w:pPr>
      <w:del w:id="2497" w:author="Bhakti Gandhi" w:date="2015-11-17T13:23:00Z">
        <w:r w:rsidRPr="00B719D1" w:rsidDel="000275F7">
          <w:delText xml:space="preserve">Purpose: </w:delText>
        </w:r>
        <w:r w:rsidRPr="00B719D1" w:rsidDel="000275F7">
          <w:tab/>
          <w:delText xml:space="preserve">Demonstrate the concurrency and scalability </w:delText>
        </w:r>
        <w:r w:rsidR="008539FB" w:rsidDel="000275F7">
          <w:delText>of H</w:delText>
        </w:r>
        <w:r w:rsidRPr="00B719D1" w:rsidDel="000275F7">
          <w:delText xml:space="preserve">ybris while </w:delText>
        </w:r>
        <w:r w:rsidR="00B76A1D" w:rsidDel="000275F7">
          <w:delText>new preferred</w:delText>
        </w:r>
        <w:r w:rsidR="00B76A1D" w:rsidDel="000275F7">
          <w:tab/>
        </w:r>
        <w:r w:rsidR="00B76A1D" w:rsidDel="000275F7">
          <w:tab/>
          <w:delText xml:space="preserve">and retail customers place </w:delText>
        </w:r>
        <w:r w:rsidRPr="00B719D1" w:rsidDel="000275F7">
          <w:delText>orders.</w:delText>
        </w:r>
        <w:r w:rsidRPr="00B719D1" w:rsidDel="000275F7">
          <w:tab/>
        </w:r>
        <w:r w:rsidRPr="00B719D1" w:rsidDel="000275F7">
          <w:tab/>
        </w:r>
        <w:r w:rsidRPr="00B719D1" w:rsidDel="000275F7">
          <w:tab/>
        </w:r>
      </w:del>
    </w:p>
    <w:p w14:paraId="5FA9882A" w14:textId="4469DB88" w:rsidR="000F4C6F" w:rsidDel="000275F7" w:rsidRDefault="00994200" w:rsidP="00B719D1">
      <w:pPr>
        <w:rPr>
          <w:del w:id="2498" w:author="Bhakti Gandhi" w:date="2015-11-17T13:23:00Z"/>
        </w:rPr>
      </w:pPr>
      <w:del w:id="2499" w:author="Bhakti Gandhi" w:date="2015-11-17T13:23:00Z">
        <w:r w:rsidDel="000275F7">
          <w:delText xml:space="preserve">Procedure: </w:delText>
        </w:r>
        <w:r w:rsidDel="000275F7">
          <w:tab/>
          <w:delText>Iterative Apache JM</w:delText>
        </w:r>
        <w:r w:rsidR="00B719D1" w:rsidRPr="00B719D1" w:rsidDel="000275F7">
          <w:delText>eter test scripts will be executed simulating the</w:delText>
        </w:r>
        <w:r w:rsidR="00B719D1" w:rsidRPr="00B719D1" w:rsidDel="000275F7">
          <w:tab/>
        </w:r>
        <w:r w:rsidR="00B719D1" w:rsidRPr="00B719D1" w:rsidDel="000275F7">
          <w:tab/>
        </w:r>
        <w:r w:rsidR="00B719D1" w:rsidRPr="00B719D1" w:rsidDel="000275F7">
          <w:tab/>
        </w:r>
        <w:r w:rsidR="003B24CE" w:rsidDel="000275F7">
          <w:delText>new PC / RC</w:delText>
        </w:r>
        <w:r w:rsidR="00B719D1" w:rsidRPr="00B719D1" w:rsidDel="000275F7">
          <w:delText xml:space="preserve"> order placing process. Initial attempts will be to extract </w:delText>
        </w:r>
        <w:r w:rsidR="003B24CE" w:rsidDel="000275F7">
          <w:delText>the</w:delText>
        </w:r>
        <w:r w:rsidR="003B24CE" w:rsidDel="000275F7">
          <w:tab/>
        </w:r>
        <w:r w:rsidR="003B24CE" w:rsidDel="000275F7">
          <w:tab/>
        </w:r>
        <w:r w:rsidR="003B24CE" w:rsidDel="000275F7">
          <w:tab/>
        </w:r>
        <w:r w:rsidR="00B719D1" w:rsidRPr="00B719D1" w:rsidDel="000275F7">
          <w:delText>performance of a single Hybris instance. The concurrency attempted will be</w:delText>
        </w:r>
        <w:r w:rsidR="00B719D1" w:rsidRPr="00B719D1" w:rsidDel="000275F7">
          <w:tab/>
        </w:r>
        <w:r w:rsidR="00B719D1" w:rsidRPr="00B719D1" w:rsidDel="000275F7">
          <w:tab/>
          <w:delText>chosen in order to supply data points at regular intervals so that higher</w:delText>
        </w:r>
        <w:r w:rsidR="00B719D1" w:rsidRPr="00B719D1" w:rsidDel="000275F7">
          <w:tab/>
        </w:r>
        <w:r w:rsidR="00B719D1" w:rsidRPr="00B719D1" w:rsidDel="000275F7">
          <w:tab/>
        </w:r>
        <w:r w:rsidR="00B719D1" w:rsidRPr="00B719D1" w:rsidDel="000275F7">
          <w:tab/>
          <w:delText xml:space="preserve">concurrency rates can be extrapolated from the data. </w:delText>
        </w:r>
        <w:r w:rsidR="00B719D1" w:rsidRPr="00B719D1" w:rsidDel="000275F7">
          <w:tab/>
        </w:r>
        <w:r w:rsidR="00B719D1" w:rsidRPr="00B719D1" w:rsidDel="000275F7">
          <w:tab/>
        </w:r>
        <w:r w:rsidR="00B719D1" w:rsidRPr="00B719D1" w:rsidDel="000275F7">
          <w:tab/>
        </w:r>
        <w:r w:rsidR="00B719D1" w:rsidRPr="00B719D1" w:rsidDel="000275F7">
          <w:tab/>
        </w:r>
        <w:r w:rsidR="00B719D1" w:rsidRPr="00B719D1" w:rsidDel="000275F7">
          <w:tab/>
        </w:r>
      </w:del>
    </w:p>
    <w:p w14:paraId="5FA9882B" w14:textId="1CD32A86" w:rsidR="0042314A" w:rsidRPr="00B719D1" w:rsidDel="000275F7" w:rsidRDefault="0042314A">
      <w:pPr>
        <w:rPr>
          <w:del w:id="2500" w:author="Bhakti Gandhi" w:date="2015-11-17T13:23:00Z"/>
        </w:rPr>
      </w:pPr>
      <w:del w:id="2501" w:author="Bhakti Gandhi" w:date="2015-11-17T13:23:00Z">
        <w:r w:rsidDel="000275F7">
          <w:delText xml:space="preserve">                  </w:delText>
        </w:r>
        <w:r w:rsidDel="000275F7">
          <w:tab/>
        </w:r>
        <w:r w:rsidRPr="0042314A" w:rsidDel="000275F7">
          <w:delText>The tests will be carried out once with QAS enabled and once with it</w:delText>
        </w:r>
        <w:r w:rsidRPr="0042314A" w:rsidDel="000275F7">
          <w:tab/>
        </w:r>
        <w:r w:rsidRPr="0042314A" w:rsidDel="000275F7">
          <w:tab/>
        </w:r>
        <w:r w:rsidRPr="0042314A" w:rsidDel="000275F7">
          <w:tab/>
          <w:delText>disabled.</w:delText>
        </w:r>
      </w:del>
    </w:p>
    <w:tbl>
      <w:tblPr>
        <w:tblpPr w:leftFromText="180" w:rightFromText="180" w:vertAnchor="text" w:horzAnchor="page" w:tblpX="3811" w:tblpY="44"/>
        <w:tblW w:w="485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66"/>
        <w:gridCol w:w="1879"/>
        <w:gridCol w:w="1710"/>
        <w:tblGridChange w:id="2502">
          <w:tblGrid>
            <w:gridCol w:w="1266"/>
            <w:gridCol w:w="1879"/>
            <w:gridCol w:w="1710"/>
          </w:tblGrid>
        </w:tblGridChange>
      </w:tblGrid>
      <w:tr w:rsidR="000E5DDE" w:rsidRPr="0027307A" w:rsidDel="000275F7" w14:paraId="5FA9882F" w14:textId="697FDA3B" w:rsidTr="000E5DDE">
        <w:trPr>
          <w:cantSplit/>
          <w:trHeight w:val="296"/>
          <w:tblHeader/>
          <w:del w:id="2503" w:author="Bhakti Gandhi" w:date="2015-11-17T13:23:00Z"/>
        </w:trPr>
        <w:tc>
          <w:tcPr>
            <w:tcW w:w="1266" w:type="dxa"/>
            <w:shd w:val="clear" w:color="auto" w:fill="17365D"/>
          </w:tcPr>
          <w:p w14:paraId="5FA9882C" w14:textId="6FB47785" w:rsidR="000E5DDE" w:rsidRPr="000E5DDE" w:rsidDel="000275F7" w:rsidRDefault="000E5DDE">
            <w:pPr>
              <w:rPr>
                <w:del w:id="2504" w:author="Bhakti Gandhi" w:date="2015-11-17T13:23:00Z"/>
              </w:rPr>
              <w:pPrChange w:id="2505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506" w:author="Bhakti Gandhi" w:date="2015-11-17T13:23:00Z">
              <w:r w:rsidRPr="000E5DDE" w:rsidDel="000275F7">
                <w:delText>Threads</w:delText>
              </w:r>
            </w:del>
          </w:p>
        </w:tc>
        <w:tc>
          <w:tcPr>
            <w:tcW w:w="1879" w:type="dxa"/>
            <w:shd w:val="clear" w:color="auto" w:fill="17365D"/>
          </w:tcPr>
          <w:p w14:paraId="5FA9882D" w14:textId="795A118A" w:rsidR="000E5DDE" w:rsidRPr="000E5DDE" w:rsidDel="000275F7" w:rsidRDefault="000E5DDE">
            <w:pPr>
              <w:rPr>
                <w:del w:id="2507" w:author="Bhakti Gandhi" w:date="2015-11-17T13:23:00Z"/>
              </w:rPr>
              <w:pPrChange w:id="2508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509" w:author="Bhakti Gandhi" w:date="2015-11-17T13:23:00Z">
              <w:r w:rsidRPr="000E5DDE" w:rsidDel="000275F7">
                <w:delText>Ramp-Up (</w:delText>
              </w:r>
              <w:r w:rsidR="004D0419" w:rsidDel="000275F7">
                <w:delText>sec</w:delText>
              </w:r>
              <w:r w:rsidRPr="000E5DDE" w:rsidDel="000275F7">
                <w:delText>)</w:delText>
              </w:r>
            </w:del>
          </w:p>
        </w:tc>
        <w:tc>
          <w:tcPr>
            <w:tcW w:w="1710" w:type="dxa"/>
            <w:shd w:val="clear" w:color="auto" w:fill="17365D"/>
          </w:tcPr>
          <w:p w14:paraId="5FA9882E" w14:textId="0F5FCE73" w:rsidR="000E5DDE" w:rsidRPr="000E5DDE" w:rsidDel="000275F7" w:rsidRDefault="000E5DDE">
            <w:pPr>
              <w:rPr>
                <w:del w:id="2510" w:author="Bhakti Gandhi" w:date="2015-11-17T13:23:00Z"/>
              </w:rPr>
              <w:pPrChange w:id="2511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512" w:author="Bhakti Gandhi" w:date="2015-11-17T13:23:00Z">
              <w:r w:rsidRPr="000E5DDE" w:rsidDel="000275F7">
                <w:delText>Duration (min)</w:delText>
              </w:r>
            </w:del>
          </w:p>
        </w:tc>
      </w:tr>
      <w:tr w:rsidR="005304AB" w:rsidRPr="0027307A" w:rsidDel="000275F7" w14:paraId="5FA98833" w14:textId="4A8D0F15" w:rsidTr="008A5D87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513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71"/>
          <w:del w:id="2514" w:author="Bhakti Gandhi" w:date="2015-11-17T13:23:00Z"/>
          <w:trPrChange w:id="2515" w:author="Bhakti Gandhi [2]" w:date="2015-07-14T15:08:00Z">
            <w:trPr>
              <w:cantSplit/>
              <w:trHeight w:val="71"/>
            </w:trPr>
          </w:trPrChange>
        </w:trPr>
        <w:tc>
          <w:tcPr>
            <w:tcW w:w="1266" w:type="dxa"/>
            <w:shd w:val="clear" w:color="auto" w:fill="auto"/>
            <w:tcPrChange w:id="2516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830" w14:textId="68E3FC12" w:rsidR="005304AB" w:rsidRPr="000F4C6F" w:rsidDel="000275F7" w:rsidRDefault="005304AB">
            <w:pPr>
              <w:rPr>
                <w:del w:id="2517" w:author="Bhakti Gandhi" w:date="2015-11-17T13:23:00Z"/>
              </w:rPr>
              <w:pPrChange w:id="2518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519" w:author="Bhakti Gandhi" w:date="2015-11-17T13:23:00Z">
              <w:r w:rsidDel="000275F7">
                <w:delText>1</w:delText>
              </w:r>
            </w:del>
          </w:p>
        </w:tc>
        <w:tc>
          <w:tcPr>
            <w:tcW w:w="1879" w:type="dxa"/>
            <w:tcPrChange w:id="2520" w:author="Bhakti Gandhi [2]" w:date="2015-07-14T15:08:00Z">
              <w:tcPr>
                <w:tcW w:w="1879" w:type="dxa"/>
              </w:tcPr>
            </w:tcPrChange>
          </w:tcPr>
          <w:p w14:paraId="5FA98831" w14:textId="0D4A3B4C" w:rsidR="005304AB" w:rsidRPr="000F4C6F" w:rsidDel="000275F7" w:rsidRDefault="005304AB">
            <w:pPr>
              <w:rPr>
                <w:del w:id="2521" w:author="Bhakti Gandhi" w:date="2015-11-17T13:23:00Z"/>
              </w:rPr>
              <w:pPrChange w:id="2522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523" w:author="Bhakti Gandhi" w:date="2015-11-17T13:23:00Z">
              <w:r w:rsidDel="000275F7">
                <w:delText>1</w:delText>
              </w:r>
            </w:del>
          </w:p>
        </w:tc>
        <w:tc>
          <w:tcPr>
            <w:tcW w:w="1710" w:type="dxa"/>
            <w:tcPrChange w:id="2524" w:author="Bhakti Gandhi [2]" w:date="2015-07-14T15:08:00Z">
              <w:tcPr>
                <w:tcW w:w="1710" w:type="dxa"/>
              </w:tcPr>
            </w:tcPrChange>
          </w:tcPr>
          <w:p w14:paraId="5FA98832" w14:textId="73D196A4" w:rsidR="005304AB" w:rsidRPr="000F4C6F" w:rsidDel="000275F7" w:rsidRDefault="005304AB">
            <w:pPr>
              <w:rPr>
                <w:del w:id="2525" w:author="Bhakti Gandhi" w:date="2015-11-17T13:23:00Z"/>
              </w:rPr>
              <w:pPrChange w:id="2526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527" w:author="Bhakti Gandhi" w:date="2015-11-17T13:23:00Z">
              <w:r w:rsidDel="000275F7">
                <w:delText>5</w:delText>
              </w:r>
            </w:del>
          </w:p>
        </w:tc>
      </w:tr>
      <w:tr w:rsidR="000F4C6F" w:rsidRPr="0027307A" w:rsidDel="000275F7" w14:paraId="5FA98837" w14:textId="315551E6" w:rsidTr="008A5D87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528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del w:id="2529" w:author="Bhakti Gandhi" w:date="2015-11-17T13:23:00Z"/>
          <w:trPrChange w:id="2530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2531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834" w14:textId="20887C10" w:rsidR="000F4C6F" w:rsidRPr="000F4C6F" w:rsidDel="000275F7" w:rsidRDefault="000F4C6F">
            <w:pPr>
              <w:rPr>
                <w:del w:id="2532" w:author="Bhakti Gandhi" w:date="2015-11-17T13:23:00Z"/>
              </w:rPr>
              <w:pPrChange w:id="2533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534" w:author="Bhakti Gandhi" w:date="2015-11-17T13:23:00Z">
              <w:r w:rsidRPr="000F4C6F" w:rsidDel="000275F7">
                <w:delText>20</w:delText>
              </w:r>
            </w:del>
          </w:p>
        </w:tc>
        <w:tc>
          <w:tcPr>
            <w:tcW w:w="1879" w:type="dxa"/>
            <w:tcPrChange w:id="2535" w:author="Bhakti Gandhi [2]" w:date="2015-07-14T15:08:00Z">
              <w:tcPr>
                <w:tcW w:w="1879" w:type="dxa"/>
              </w:tcPr>
            </w:tcPrChange>
          </w:tcPr>
          <w:p w14:paraId="5FA98835" w14:textId="2F0C26B7" w:rsidR="000F4C6F" w:rsidRPr="000F4C6F" w:rsidDel="000275F7" w:rsidRDefault="000F4C6F">
            <w:pPr>
              <w:rPr>
                <w:del w:id="2536" w:author="Bhakti Gandhi" w:date="2015-11-17T13:23:00Z"/>
              </w:rPr>
              <w:pPrChange w:id="2537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538" w:author="Bhakti Gandhi" w:date="2015-11-17T13:23:00Z">
              <w:r w:rsidRPr="000F4C6F" w:rsidDel="000275F7">
                <w:delText>10</w:delText>
              </w:r>
            </w:del>
          </w:p>
        </w:tc>
        <w:tc>
          <w:tcPr>
            <w:tcW w:w="1710" w:type="dxa"/>
            <w:tcPrChange w:id="2539" w:author="Bhakti Gandhi [2]" w:date="2015-07-14T15:08:00Z">
              <w:tcPr>
                <w:tcW w:w="1710" w:type="dxa"/>
              </w:tcPr>
            </w:tcPrChange>
          </w:tcPr>
          <w:p w14:paraId="5FA98836" w14:textId="0035F71A" w:rsidR="000F4C6F" w:rsidRPr="000F4C6F" w:rsidDel="000275F7" w:rsidRDefault="000F4C6F">
            <w:pPr>
              <w:rPr>
                <w:del w:id="2540" w:author="Bhakti Gandhi" w:date="2015-11-17T13:23:00Z"/>
              </w:rPr>
              <w:pPrChange w:id="2541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542" w:author="Bhakti Gandhi" w:date="2015-11-17T13:23:00Z">
              <w:r w:rsidRPr="000F4C6F" w:rsidDel="000275F7">
                <w:delText>5</w:delText>
              </w:r>
            </w:del>
          </w:p>
        </w:tc>
      </w:tr>
      <w:tr w:rsidR="000F4C6F" w:rsidRPr="0027307A" w:rsidDel="000275F7" w14:paraId="5FA9883B" w14:textId="511A7A6A" w:rsidTr="008A5D87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543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del w:id="2544" w:author="Bhakti Gandhi" w:date="2015-11-17T13:23:00Z"/>
          <w:trPrChange w:id="2545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2546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838" w14:textId="3133B9E7" w:rsidR="000F4C6F" w:rsidRPr="000F4C6F" w:rsidDel="000275F7" w:rsidRDefault="000F4C6F">
            <w:pPr>
              <w:rPr>
                <w:del w:id="2547" w:author="Bhakti Gandhi" w:date="2015-11-17T13:23:00Z"/>
              </w:rPr>
              <w:pPrChange w:id="2548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549" w:author="Bhakti Gandhi" w:date="2015-11-17T13:23:00Z">
              <w:r w:rsidRPr="000F4C6F" w:rsidDel="000275F7">
                <w:delText>50</w:delText>
              </w:r>
            </w:del>
          </w:p>
        </w:tc>
        <w:tc>
          <w:tcPr>
            <w:tcW w:w="1879" w:type="dxa"/>
            <w:tcPrChange w:id="2550" w:author="Bhakti Gandhi [2]" w:date="2015-07-14T15:08:00Z">
              <w:tcPr>
                <w:tcW w:w="1879" w:type="dxa"/>
              </w:tcPr>
            </w:tcPrChange>
          </w:tcPr>
          <w:p w14:paraId="5FA98839" w14:textId="286F9083" w:rsidR="000F4C6F" w:rsidRPr="000F4C6F" w:rsidDel="000275F7" w:rsidRDefault="000F4C6F">
            <w:pPr>
              <w:rPr>
                <w:del w:id="2551" w:author="Bhakti Gandhi" w:date="2015-11-17T13:23:00Z"/>
              </w:rPr>
              <w:pPrChange w:id="2552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553" w:author="Bhakti Gandhi" w:date="2015-11-17T13:23:00Z">
              <w:r w:rsidRPr="000F4C6F" w:rsidDel="000275F7">
                <w:delText>25</w:delText>
              </w:r>
            </w:del>
          </w:p>
        </w:tc>
        <w:tc>
          <w:tcPr>
            <w:tcW w:w="1710" w:type="dxa"/>
            <w:tcPrChange w:id="2554" w:author="Bhakti Gandhi [2]" w:date="2015-07-14T15:08:00Z">
              <w:tcPr>
                <w:tcW w:w="1710" w:type="dxa"/>
              </w:tcPr>
            </w:tcPrChange>
          </w:tcPr>
          <w:p w14:paraId="5FA9883A" w14:textId="5B07B0E7" w:rsidR="000F4C6F" w:rsidRPr="000F4C6F" w:rsidDel="000275F7" w:rsidRDefault="000F4C6F">
            <w:pPr>
              <w:rPr>
                <w:del w:id="2555" w:author="Bhakti Gandhi" w:date="2015-11-17T13:23:00Z"/>
              </w:rPr>
              <w:pPrChange w:id="2556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557" w:author="Bhakti Gandhi" w:date="2015-11-17T13:23:00Z">
              <w:r w:rsidRPr="000F4C6F" w:rsidDel="000275F7">
                <w:delText>5</w:delText>
              </w:r>
            </w:del>
          </w:p>
        </w:tc>
      </w:tr>
      <w:tr w:rsidR="000F4C6F" w:rsidRPr="0027307A" w:rsidDel="000275F7" w14:paraId="5FA9883F" w14:textId="72594CC6" w:rsidTr="008A5D87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558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del w:id="2559" w:author="Bhakti Gandhi" w:date="2015-11-17T13:23:00Z"/>
          <w:trPrChange w:id="2560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2561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83C" w14:textId="7FD70EF1" w:rsidR="000F4C6F" w:rsidRPr="000F4C6F" w:rsidDel="000275F7" w:rsidRDefault="000F4C6F">
            <w:pPr>
              <w:rPr>
                <w:del w:id="2562" w:author="Bhakti Gandhi" w:date="2015-11-17T13:23:00Z"/>
              </w:rPr>
              <w:pPrChange w:id="2563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564" w:author="Bhakti Gandhi" w:date="2015-11-17T13:23:00Z">
              <w:r w:rsidRPr="000F4C6F" w:rsidDel="000275F7">
                <w:delText>100</w:delText>
              </w:r>
            </w:del>
          </w:p>
        </w:tc>
        <w:tc>
          <w:tcPr>
            <w:tcW w:w="1879" w:type="dxa"/>
            <w:tcPrChange w:id="2565" w:author="Bhakti Gandhi [2]" w:date="2015-07-14T15:08:00Z">
              <w:tcPr>
                <w:tcW w:w="1879" w:type="dxa"/>
              </w:tcPr>
            </w:tcPrChange>
          </w:tcPr>
          <w:p w14:paraId="5FA9883D" w14:textId="78653CF7" w:rsidR="000F4C6F" w:rsidRPr="000F4C6F" w:rsidDel="000275F7" w:rsidRDefault="000F4C6F">
            <w:pPr>
              <w:rPr>
                <w:del w:id="2566" w:author="Bhakti Gandhi" w:date="2015-11-17T13:23:00Z"/>
              </w:rPr>
              <w:pPrChange w:id="2567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568" w:author="Bhakti Gandhi" w:date="2015-11-17T13:23:00Z">
              <w:r w:rsidRPr="000F4C6F" w:rsidDel="000275F7">
                <w:delText>50</w:delText>
              </w:r>
            </w:del>
          </w:p>
        </w:tc>
        <w:tc>
          <w:tcPr>
            <w:tcW w:w="1710" w:type="dxa"/>
            <w:tcPrChange w:id="2569" w:author="Bhakti Gandhi [2]" w:date="2015-07-14T15:08:00Z">
              <w:tcPr>
                <w:tcW w:w="1710" w:type="dxa"/>
              </w:tcPr>
            </w:tcPrChange>
          </w:tcPr>
          <w:p w14:paraId="5FA9883E" w14:textId="5EE0D507" w:rsidR="000F4C6F" w:rsidRPr="000F4C6F" w:rsidDel="000275F7" w:rsidRDefault="000F4C6F">
            <w:pPr>
              <w:rPr>
                <w:del w:id="2570" w:author="Bhakti Gandhi" w:date="2015-11-17T13:23:00Z"/>
              </w:rPr>
              <w:pPrChange w:id="2571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572" w:author="Bhakti Gandhi" w:date="2015-11-17T13:23:00Z">
              <w:r w:rsidRPr="000F4C6F" w:rsidDel="000275F7">
                <w:delText>5</w:delText>
              </w:r>
            </w:del>
          </w:p>
        </w:tc>
      </w:tr>
      <w:tr w:rsidR="000F4C6F" w:rsidRPr="0027307A" w:rsidDel="000275F7" w14:paraId="5FA98843" w14:textId="6DF96A0D" w:rsidTr="008A5D87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573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del w:id="2574" w:author="Bhakti Gandhi" w:date="2015-11-17T13:23:00Z"/>
          <w:trPrChange w:id="2575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2576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840" w14:textId="66E342F6" w:rsidR="000F4C6F" w:rsidRPr="000F4C6F" w:rsidDel="000275F7" w:rsidRDefault="000F4C6F">
            <w:pPr>
              <w:rPr>
                <w:del w:id="2577" w:author="Bhakti Gandhi" w:date="2015-11-17T13:23:00Z"/>
              </w:rPr>
              <w:pPrChange w:id="2578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579" w:author="Bhakti Gandhi" w:date="2015-11-17T13:23:00Z">
              <w:r w:rsidRPr="000F4C6F" w:rsidDel="000275F7">
                <w:delText>150</w:delText>
              </w:r>
            </w:del>
          </w:p>
        </w:tc>
        <w:tc>
          <w:tcPr>
            <w:tcW w:w="1879" w:type="dxa"/>
            <w:tcPrChange w:id="2580" w:author="Bhakti Gandhi [2]" w:date="2015-07-14T15:08:00Z">
              <w:tcPr>
                <w:tcW w:w="1879" w:type="dxa"/>
              </w:tcPr>
            </w:tcPrChange>
          </w:tcPr>
          <w:p w14:paraId="5FA98841" w14:textId="378CBB19" w:rsidR="000F4C6F" w:rsidRPr="000F4C6F" w:rsidDel="000275F7" w:rsidRDefault="000F4C6F">
            <w:pPr>
              <w:rPr>
                <w:del w:id="2581" w:author="Bhakti Gandhi" w:date="2015-11-17T13:23:00Z"/>
              </w:rPr>
              <w:pPrChange w:id="2582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583" w:author="Bhakti Gandhi" w:date="2015-11-17T13:23:00Z">
              <w:r w:rsidRPr="000F4C6F" w:rsidDel="000275F7">
                <w:delText>75</w:delText>
              </w:r>
            </w:del>
          </w:p>
        </w:tc>
        <w:tc>
          <w:tcPr>
            <w:tcW w:w="1710" w:type="dxa"/>
            <w:tcPrChange w:id="2584" w:author="Bhakti Gandhi [2]" w:date="2015-07-14T15:08:00Z">
              <w:tcPr>
                <w:tcW w:w="1710" w:type="dxa"/>
              </w:tcPr>
            </w:tcPrChange>
          </w:tcPr>
          <w:p w14:paraId="5FA98842" w14:textId="2CF27EDB" w:rsidR="000F4C6F" w:rsidRPr="000F4C6F" w:rsidDel="000275F7" w:rsidRDefault="000F4C6F">
            <w:pPr>
              <w:rPr>
                <w:del w:id="2585" w:author="Bhakti Gandhi" w:date="2015-11-17T13:23:00Z"/>
              </w:rPr>
              <w:pPrChange w:id="2586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587" w:author="Bhakti Gandhi" w:date="2015-11-17T13:23:00Z">
              <w:r w:rsidRPr="000F4C6F" w:rsidDel="000275F7">
                <w:delText>10</w:delText>
              </w:r>
            </w:del>
          </w:p>
        </w:tc>
      </w:tr>
      <w:tr w:rsidR="000F4C6F" w:rsidRPr="0027307A" w:rsidDel="000275F7" w14:paraId="5FA98847" w14:textId="2BC77AD0" w:rsidTr="008A5D87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588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del w:id="2589" w:author="Bhakti Gandhi" w:date="2015-11-17T13:23:00Z"/>
          <w:trPrChange w:id="2590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2591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844" w14:textId="14667467" w:rsidR="000F4C6F" w:rsidRPr="000F4C6F" w:rsidDel="000275F7" w:rsidRDefault="000F4C6F">
            <w:pPr>
              <w:rPr>
                <w:del w:id="2592" w:author="Bhakti Gandhi" w:date="2015-11-17T13:23:00Z"/>
              </w:rPr>
              <w:pPrChange w:id="2593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594" w:author="Bhakti Gandhi" w:date="2015-11-17T13:23:00Z">
              <w:r w:rsidRPr="000F4C6F" w:rsidDel="000275F7">
                <w:delText>300</w:delText>
              </w:r>
            </w:del>
          </w:p>
        </w:tc>
        <w:tc>
          <w:tcPr>
            <w:tcW w:w="1879" w:type="dxa"/>
            <w:tcPrChange w:id="2595" w:author="Bhakti Gandhi [2]" w:date="2015-07-14T15:08:00Z">
              <w:tcPr>
                <w:tcW w:w="1879" w:type="dxa"/>
              </w:tcPr>
            </w:tcPrChange>
          </w:tcPr>
          <w:p w14:paraId="5FA98845" w14:textId="398C5AAD" w:rsidR="000F4C6F" w:rsidRPr="000F4C6F" w:rsidDel="000275F7" w:rsidRDefault="000F4C6F">
            <w:pPr>
              <w:rPr>
                <w:del w:id="2596" w:author="Bhakti Gandhi" w:date="2015-11-17T13:23:00Z"/>
              </w:rPr>
              <w:pPrChange w:id="2597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598" w:author="Bhakti Gandhi" w:date="2015-11-17T13:23:00Z">
              <w:r w:rsidRPr="000F4C6F" w:rsidDel="000275F7">
                <w:delText>150</w:delText>
              </w:r>
            </w:del>
          </w:p>
        </w:tc>
        <w:tc>
          <w:tcPr>
            <w:tcW w:w="1710" w:type="dxa"/>
            <w:tcPrChange w:id="2599" w:author="Bhakti Gandhi [2]" w:date="2015-07-14T15:08:00Z">
              <w:tcPr>
                <w:tcW w:w="1710" w:type="dxa"/>
              </w:tcPr>
            </w:tcPrChange>
          </w:tcPr>
          <w:p w14:paraId="5FA98846" w14:textId="587F6EB8" w:rsidR="000F4C6F" w:rsidRPr="000F4C6F" w:rsidDel="000275F7" w:rsidRDefault="000F4C6F">
            <w:pPr>
              <w:rPr>
                <w:del w:id="2600" w:author="Bhakti Gandhi" w:date="2015-11-17T13:23:00Z"/>
              </w:rPr>
              <w:pPrChange w:id="2601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602" w:author="Bhakti Gandhi" w:date="2015-11-17T13:23:00Z">
              <w:r w:rsidRPr="000F4C6F" w:rsidDel="000275F7">
                <w:delText>10</w:delText>
              </w:r>
            </w:del>
          </w:p>
        </w:tc>
      </w:tr>
      <w:tr w:rsidR="000F4C6F" w:rsidRPr="0027307A" w:rsidDel="000275F7" w14:paraId="5FA9884B" w14:textId="027F2D64" w:rsidTr="008A5D87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603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del w:id="2604" w:author="Bhakti Gandhi" w:date="2015-11-17T13:23:00Z"/>
          <w:trPrChange w:id="2605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2606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848" w14:textId="1EBF3B9B" w:rsidR="000F4C6F" w:rsidRPr="000F4C6F" w:rsidDel="000275F7" w:rsidRDefault="000F4C6F">
            <w:pPr>
              <w:rPr>
                <w:del w:id="2607" w:author="Bhakti Gandhi" w:date="2015-11-17T13:23:00Z"/>
              </w:rPr>
              <w:pPrChange w:id="2608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609" w:author="Bhakti Gandhi" w:date="2015-11-17T13:23:00Z">
              <w:r w:rsidRPr="000F4C6F" w:rsidDel="000275F7">
                <w:delText>350</w:delText>
              </w:r>
            </w:del>
          </w:p>
        </w:tc>
        <w:tc>
          <w:tcPr>
            <w:tcW w:w="1879" w:type="dxa"/>
            <w:tcPrChange w:id="2610" w:author="Bhakti Gandhi [2]" w:date="2015-07-14T15:08:00Z">
              <w:tcPr>
                <w:tcW w:w="1879" w:type="dxa"/>
              </w:tcPr>
            </w:tcPrChange>
          </w:tcPr>
          <w:p w14:paraId="5FA98849" w14:textId="295E6C12" w:rsidR="000F4C6F" w:rsidRPr="000F4C6F" w:rsidDel="000275F7" w:rsidRDefault="000F4C6F">
            <w:pPr>
              <w:rPr>
                <w:del w:id="2611" w:author="Bhakti Gandhi" w:date="2015-11-17T13:23:00Z"/>
              </w:rPr>
              <w:pPrChange w:id="2612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613" w:author="Bhakti Gandhi" w:date="2015-11-17T13:23:00Z">
              <w:r w:rsidRPr="000F4C6F" w:rsidDel="000275F7">
                <w:delText>180</w:delText>
              </w:r>
            </w:del>
          </w:p>
        </w:tc>
        <w:tc>
          <w:tcPr>
            <w:tcW w:w="1710" w:type="dxa"/>
            <w:tcPrChange w:id="2614" w:author="Bhakti Gandhi [2]" w:date="2015-07-14T15:08:00Z">
              <w:tcPr>
                <w:tcW w:w="1710" w:type="dxa"/>
              </w:tcPr>
            </w:tcPrChange>
          </w:tcPr>
          <w:p w14:paraId="5FA9884A" w14:textId="2664C250" w:rsidR="000F4C6F" w:rsidRPr="000F4C6F" w:rsidDel="000275F7" w:rsidRDefault="000F4C6F">
            <w:pPr>
              <w:rPr>
                <w:del w:id="2615" w:author="Bhakti Gandhi" w:date="2015-11-17T13:23:00Z"/>
              </w:rPr>
              <w:pPrChange w:id="2616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617" w:author="Bhakti Gandhi" w:date="2015-11-17T13:23:00Z">
              <w:r w:rsidRPr="000F4C6F" w:rsidDel="000275F7">
                <w:delText>10</w:delText>
              </w:r>
            </w:del>
          </w:p>
        </w:tc>
      </w:tr>
    </w:tbl>
    <w:p w14:paraId="5FA9884C" w14:textId="5392FE3A" w:rsidR="00B719D1" w:rsidDel="000275F7" w:rsidRDefault="00B719D1">
      <w:pPr>
        <w:rPr>
          <w:del w:id="2618" w:author="Bhakti Gandhi" w:date="2015-11-17T13:23:00Z"/>
        </w:rPr>
      </w:pPr>
    </w:p>
    <w:p w14:paraId="5FA9884D" w14:textId="492FD328" w:rsidR="000F4C6F" w:rsidDel="000275F7" w:rsidRDefault="000F4C6F">
      <w:pPr>
        <w:rPr>
          <w:del w:id="2619" w:author="Bhakti Gandhi" w:date="2015-11-17T13:23:00Z"/>
        </w:rPr>
      </w:pPr>
    </w:p>
    <w:p w14:paraId="5FA9884E" w14:textId="4AC48870" w:rsidR="000F4C6F" w:rsidRPr="00B719D1" w:rsidDel="000275F7" w:rsidRDefault="000F4C6F">
      <w:pPr>
        <w:rPr>
          <w:del w:id="2620" w:author="Bhakti Gandhi" w:date="2015-11-17T13:23:00Z"/>
        </w:rPr>
      </w:pPr>
    </w:p>
    <w:p w14:paraId="5FA9884F" w14:textId="70B30188" w:rsidR="00177684" w:rsidDel="000275F7" w:rsidRDefault="00177684">
      <w:pPr>
        <w:rPr>
          <w:ins w:id="2621" w:author="Bhakti Gandhi [2]" w:date="2015-04-06T11:18:00Z"/>
          <w:del w:id="2622" w:author="Bhakti Gandhi" w:date="2015-11-17T13:23:00Z"/>
        </w:rPr>
      </w:pPr>
    </w:p>
    <w:p w14:paraId="5FA98850" w14:textId="63FCFCE3" w:rsidR="008A5D87" w:rsidDel="000275F7" w:rsidRDefault="008A5D87">
      <w:pPr>
        <w:rPr>
          <w:ins w:id="2623" w:author="Bhakti Gandhi [2]" w:date="2015-04-06T11:18:00Z"/>
          <w:del w:id="2624" w:author="Bhakti Gandhi" w:date="2015-11-17T13:23:00Z"/>
        </w:rPr>
      </w:pPr>
    </w:p>
    <w:p w14:paraId="5FA98851" w14:textId="7B7E8D12" w:rsidR="008A5D87" w:rsidDel="000275F7" w:rsidRDefault="008A5D87">
      <w:pPr>
        <w:rPr>
          <w:ins w:id="2625" w:author="Bhakti Gandhi [2]" w:date="2015-04-06T11:18:00Z"/>
          <w:del w:id="2626" w:author="Bhakti Gandhi" w:date="2015-11-17T13:23:00Z"/>
        </w:rPr>
      </w:pPr>
    </w:p>
    <w:p w14:paraId="5FA98852" w14:textId="40F6DF01" w:rsidR="008A5D87" w:rsidDel="000275F7" w:rsidRDefault="008A5D87">
      <w:pPr>
        <w:rPr>
          <w:ins w:id="2627" w:author="Bhakti Gandhi [2]" w:date="2015-03-30T11:51:00Z"/>
          <w:del w:id="2628" w:author="Bhakti Gandhi" w:date="2015-11-17T13:23:00Z"/>
        </w:rPr>
      </w:pPr>
    </w:p>
    <w:p w14:paraId="5FA98853" w14:textId="59D5FFC1" w:rsidR="00C85A5C" w:rsidDel="000275F7" w:rsidRDefault="00C85A5C">
      <w:pPr>
        <w:rPr>
          <w:del w:id="2629" w:author="Bhakti Gandhi" w:date="2015-11-17T13:23:00Z"/>
        </w:rPr>
      </w:pPr>
    </w:p>
    <w:p w14:paraId="5FA98854" w14:textId="7D54778A" w:rsidR="00177684" w:rsidRPr="00177684" w:rsidDel="000275F7" w:rsidRDefault="00854435">
      <w:pPr>
        <w:rPr>
          <w:del w:id="2630" w:author="Bhakti Gandhi" w:date="2015-11-17T13:23:00Z"/>
        </w:rPr>
        <w:pPrChange w:id="2631" w:author="Bhakti Gandhi" w:date="2015-11-17T13:23:00Z">
          <w:pPr>
            <w:pStyle w:val="Heading3"/>
          </w:pPr>
        </w:pPrChange>
      </w:pPr>
      <w:del w:id="2632" w:author="Bhakti Gandhi" w:date="2015-11-17T13:23:00Z">
        <w:r w:rsidDel="000275F7">
          <w:delText>Hybris</w:delText>
        </w:r>
        <w:r w:rsidR="00177684" w:rsidRPr="00177684" w:rsidDel="000275F7">
          <w:delText xml:space="preserve">: </w:delText>
        </w:r>
        <w:r w:rsidR="0082042C" w:rsidDel="000275F7">
          <w:delText xml:space="preserve">Edit </w:delText>
        </w:r>
        <w:r w:rsidR="00177684" w:rsidRPr="00177684" w:rsidDel="000275F7">
          <w:delText xml:space="preserve">PC </w:delText>
        </w:r>
        <w:r w:rsidR="0082042C" w:rsidDel="000275F7">
          <w:delText>Perks or CRP orders</w:delText>
        </w:r>
      </w:del>
    </w:p>
    <w:p w14:paraId="5FA98855" w14:textId="506CA9C4" w:rsidR="00177684" w:rsidRPr="00B719D1" w:rsidDel="000275F7" w:rsidRDefault="00177684">
      <w:pPr>
        <w:rPr>
          <w:del w:id="2633" w:author="Bhakti Gandhi" w:date="2015-11-17T13:23:00Z"/>
        </w:rPr>
      </w:pPr>
      <w:del w:id="2634" w:author="Bhakti Gandhi" w:date="2015-11-17T13:23:00Z">
        <w:r w:rsidRPr="00177684" w:rsidDel="000275F7">
          <w:delText>P</w:delText>
        </w:r>
        <w:r w:rsidRPr="00B719D1" w:rsidDel="000275F7">
          <w:delText xml:space="preserve">urpose: </w:delText>
        </w:r>
        <w:r w:rsidRPr="00B719D1" w:rsidDel="000275F7">
          <w:tab/>
          <w:delText xml:space="preserve">Demonstrate the concurrency and scalability </w:delText>
        </w:r>
        <w:r w:rsidDel="000275F7">
          <w:delText>of H</w:delText>
        </w:r>
        <w:r w:rsidRPr="00B719D1" w:rsidDel="000275F7">
          <w:delText xml:space="preserve">ybris while </w:delText>
        </w:r>
        <w:r w:rsidDel="000275F7">
          <w:delText>already</w:delText>
        </w:r>
        <w:r w:rsidDel="000275F7">
          <w:tab/>
        </w:r>
        <w:r w:rsidDel="000275F7">
          <w:tab/>
        </w:r>
        <w:r w:rsidDel="000275F7">
          <w:tab/>
          <w:delText xml:space="preserve">registered </w:delText>
        </w:r>
        <w:r w:rsidR="00841619" w:rsidDel="000275F7">
          <w:delText>consultants</w:delText>
        </w:r>
        <w:r w:rsidR="0082042C" w:rsidDel="000275F7">
          <w:delText xml:space="preserve"> edit their PC perks or CRP</w:delText>
        </w:r>
        <w:r w:rsidDel="000275F7">
          <w:delText xml:space="preserve"> </w:delText>
        </w:r>
        <w:r w:rsidRPr="00B719D1" w:rsidDel="000275F7">
          <w:delText>orders.</w:delText>
        </w:r>
        <w:r w:rsidRPr="00B719D1" w:rsidDel="000275F7">
          <w:tab/>
        </w:r>
        <w:r w:rsidRPr="00B719D1" w:rsidDel="000275F7">
          <w:tab/>
        </w:r>
        <w:r w:rsidRPr="00B719D1" w:rsidDel="000275F7">
          <w:tab/>
        </w:r>
      </w:del>
    </w:p>
    <w:p w14:paraId="5FA98856" w14:textId="5AD21733" w:rsidR="008A5D87" w:rsidDel="000275F7" w:rsidRDefault="00994200">
      <w:pPr>
        <w:rPr>
          <w:ins w:id="2635" w:author="Bhakti Gandhi [2]" w:date="2015-04-06T11:19:00Z"/>
          <w:del w:id="2636" w:author="Bhakti Gandhi" w:date="2015-11-17T13:23:00Z"/>
        </w:rPr>
      </w:pPr>
      <w:del w:id="2637" w:author="Bhakti Gandhi" w:date="2015-11-17T13:23:00Z">
        <w:r w:rsidDel="000275F7">
          <w:delText xml:space="preserve">Procedure: </w:delText>
        </w:r>
        <w:r w:rsidDel="000275F7">
          <w:tab/>
          <w:delText>Iterative Apache JM</w:delText>
        </w:r>
        <w:r w:rsidR="00177684" w:rsidRPr="00B719D1" w:rsidDel="000275F7">
          <w:delText>eter test scripts will be executed simulating the</w:delText>
        </w:r>
        <w:r w:rsidR="00177684" w:rsidRPr="00B719D1" w:rsidDel="000275F7">
          <w:tab/>
        </w:r>
        <w:r w:rsidR="00177684" w:rsidRPr="00B719D1" w:rsidDel="000275F7">
          <w:tab/>
        </w:r>
        <w:r w:rsidR="00177684" w:rsidRPr="00B719D1" w:rsidDel="000275F7">
          <w:tab/>
        </w:r>
        <w:r w:rsidR="00177684" w:rsidDel="000275F7">
          <w:delText xml:space="preserve">already registered </w:delText>
        </w:r>
        <w:r w:rsidR="00AE36D9" w:rsidDel="000275F7">
          <w:delText>consultants</w:delText>
        </w:r>
        <w:r w:rsidR="00614224" w:rsidDel="000275F7">
          <w:delText xml:space="preserve"> editing their PC perks or CRP </w:delText>
        </w:r>
        <w:r w:rsidR="00614224" w:rsidRPr="00B719D1" w:rsidDel="000275F7">
          <w:delText>orders</w:delText>
        </w:r>
        <w:r w:rsidR="00177684" w:rsidRPr="00B719D1" w:rsidDel="000275F7">
          <w:delText xml:space="preserve">. </w:delText>
        </w:r>
        <w:r w:rsidR="00614224" w:rsidDel="000275F7">
          <w:delText>Initial</w:delText>
        </w:r>
        <w:r w:rsidR="00614224" w:rsidDel="000275F7">
          <w:tab/>
        </w:r>
        <w:r w:rsidR="00614224" w:rsidDel="000275F7">
          <w:tab/>
          <w:delText xml:space="preserve">attempts will be to </w:delText>
        </w:r>
        <w:r w:rsidR="00177684" w:rsidRPr="00B719D1" w:rsidDel="000275F7">
          <w:delText xml:space="preserve">extract </w:delText>
        </w:r>
        <w:r w:rsidR="00177684" w:rsidDel="000275F7">
          <w:delText xml:space="preserve">the </w:delText>
        </w:r>
        <w:r w:rsidR="00177684" w:rsidRPr="00B719D1" w:rsidDel="000275F7">
          <w:delText xml:space="preserve">performance of a single Hybris instance. </w:delText>
        </w:r>
        <w:r w:rsidR="00614224" w:rsidDel="000275F7">
          <w:delText>The</w:delText>
        </w:r>
        <w:r w:rsidR="00614224" w:rsidDel="000275F7">
          <w:tab/>
        </w:r>
        <w:r w:rsidR="00614224" w:rsidDel="000275F7">
          <w:tab/>
          <w:delText xml:space="preserve">concurrency </w:delText>
        </w:r>
        <w:r w:rsidR="00177684" w:rsidRPr="00B719D1" w:rsidDel="000275F7">
          <w:delText>at</w:delText>
        </w:r>
        <w:r w:rsidR="00177684" w:rsidDel="000275F7">
          <w:delText xml:space="preserve">tempted will be </w:delText>
        </w:r>
        <w:r w:rsidR="00177684" w:rsidRPr="00B719D1" w:rsidDel="000275F7">
          <w:delText xml:space="preserve">chosen in order </w:delText>
        </w:r>
        <w:r w:rsidR="00614224" w:rsidDel="000275F7">
          <w:delText>to supply data points at</w:delText>
        </w:r>
        <w:r w:rsidR="00614224" w:rsidDel="000275F7">
          <w:tab/>
        </w:r>
        <w:r w:rsidR="00614224" w:rsidDel="000275F7">
          <w:tab/>
        </w:r>
        <w:r w:rsidR="00614224" w:rsidDel="000275F7">
          <w:tab/>
        </w:r>
        <w:r w:rsidR="00177684" w:rsidRPr="00B719D1" w:rsidDel="000275F7">
          <w:delText xml:space="preserve">regular </w:delText>
        </w:r>
        <w:r w:rsidR="00614224" w:rsidDel="000275F7">
          <w:delText xml:space="preserve">intervals </w:delText>
        </w:r>
        <w:r w:rsidR="00177684" w:rsidRPr="00B719D1" w:rsidDel="000275F7">
          <w:delText>so that higher</w:delText>
        </w:r>
        <w:r w:rsidR="00614224" w:rsidDel="000275F7">
          <w:delText xml:space="preserve"> </w:delText>
        </w:r>
        <w:r w:rsidR="00177684" w:rsidRPr="00B719D1" w:rsidDel="000275F7">
          <w:delText xml:space="preserve">concurrency rates </w:delText>
        </w:r>
        <w:r w:rsidR="00614224" w:rsidDel="000275F7">
          <w:delText>can be extrapolated from</w:delText>
        </w:r>
        <w:r w:rsidR="00614224" w:rsidDel="000275F7">
          <w:tab/>
        </w:r>
        <w:r w:rsidR="00614224" w:rsidDel="000275F7">
          <w:tab/>
        </w:r>
        <w:r w:rsidR="00177684" w:rsidRPr="00B719D1" w:rsidDel="000275F7">
          <w:delText xml:space="preserve">the data. </w:delText>
        </w:r>
      </w:del>
    </w:p>
    <w:p w14:paraId="5FA98857" w14:textId="2944176B" w:rsidR="00177684" w:rsidDel="000275F7" w:rsidRDefault="00177684">
      <w:pPr>
        <w:rPr>
          <w:del w:id="2638" w:author="Bhakti Gandhi" w:date="2015-11-17T13:23:00Z"/>
        </w:rPr>
      </w:pPr>
      <w:del w:id="2639" w:author="Bhakti Gandhi" w:date="2015-11-17T13:23:00Z">
        <w:r w:rsidRPr="00B719D1" w:rsidDel="000275F7">
          <w:tab/>
        </w:r>
        <w:r w:rsidRPr="00B719D1" w:rsidDel="000275F7">
          <w:tab/>
        </w:r>
        <w:r w:rsidRPr="00B719D1" w:rsidDel="000275F7">
          <w:tab/>
        </w:r>
        <w:r w:rsidR="00614224" w:rsidDel="000275F7">
          <w:tab/>
        </w:r>
        <w:r w:rsidR="00614224" w:rsidDel="000275F7">
          <w:tab/>
        </w:r>
        <w:r w:rsidR="00614224" w:rsidDel="000275F7">
          <w:tab/>
        </w:r>
        <w:r w:rsidR="00614224" w:rsidDel="000275F7">
          <w:tab/>
        </w:r>
        <w:r w:rsidR="00614224" w:rsidDel="000275F7">
          <w:tab/>
        </w:r>
        <w:r w:rsidR="00614224" w:rsidDel="000275F7">
          <w:tab/>
        </w:r>
        <w:r w:rsidR="00614224" w:rsidDel="000275F7">
          <w:tab/>
        </w:r>
        <w:r w:rsidR="00614224" w:rsidDel="000275F7">
          <w:tab/>
        </w:r>
      </w:del>
    </w:p>
    <w:tbl>
      <w:tblPr>
        <w:tblpPr w:leftFromText="180" w:rightFromText="180" w:vertAnchor="text" w:horzAnchor="page" w:tblpX="3811" w:tblpY="44"/>
        <w:tblW w:w="47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66"/>
        <w:gridCol w:w="1789"/>
        <w:gridCol w:w="1710"/>
        <w:tblGridChange w:id="2640">
          <w:tblGrid>
            <w:gridCol w:w="1266"/>
            <w:gridCol w:w="1789"/>
            <w:gridCol w:w="1710"/>
          </w:tblGrid>
        </w:tblGridChange>
      </w:tblGrid>
      <w:tr w:rsidR="00982605" w:rsidRPr="0027307A" w:rsidDel="000275F7" w14:paraId="5FA9885B" w14:textId="2C013B48" w:rsidTr="00982605">
        <w:trPr>
          <w:cantSplit/>
          <w:trHeight w:val="296"/>
          <w:tblHeader/>
          <w:del w:id="2641" w:author="Bhakti Gandhi" w:date="2015-11-17T13:23:00Z"/>
        </w:trPr>
        <w:tc>
          <w:tcPr>
            <w:tcW w:w="1266" w:type="dxa"/>
            <w:shd w:val="clear" w:color="auto" w:fill="17365D"/>
          </w:tcPr>
          <w:p w14:paraId="5FA98858" w14:textId="1053CE61" w:rsidR="00982605" w:rsidRPr="00982605" w:rsidDel="000275F7" w:rsidRDefault="00982605">
            <w:pPr>
              <w:rPr>
                <w:del w:id="2642" w:author="Bhakti Gandhi" w:date="2015-11-17T13:23:00Z"/>
              </w:rPr>
              <w:pPrChange w:id="2643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644" w:author="Bhakti Gandhi" w:date="2015-11-17T13:23:00Z">
              <w:r w:rsidRPr="00982605" w:rsidDel="000275F7">
                <w:delText>Threads</w:delText>
              </w:r>
            </w:del>
          </w:p>
        </w:tc>
        <w:tc>
          <w:tcPr>
            <w:tcW w:w="1789" w:type="dxa"/>
            <w:shd w:val="clear" w:color="auto" w:fill="17365D"/>
          </w:tcPr>
          <w:p w14:paraId="5FA98859" w14:textId="7A2119C1" w:rsidR="00982605" w:rsidRPr="00982605" w:rsidDel="000275F7" w:rsidRDefault="00982605">
            <w:pPr>
              <w:rPr>
                <w:del w:id="2645" w:author="Bhakti Gandhi" w:date="2015-11-17T13:23:00Z"/>
              </w:rPr>
              <w:pPrChange w:id="2646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647" w:author="Bhakti Gandhi" w:date="2015-11-17T13:23:00Z">
              <w:r w:rsidRPr="00982605" w:rsidDel="000275F7">
                <w:delText>Ramp-Up (</w:delText>
              </w:r>
              <w:r w:rsidR="004D0419" w:rsidDel="000275F7">
                <w:delText>sec</w:delText>
              </w:r>
              <w:r w:rsidRPr="00982605" w:rsidDel="000275F7">
                <w:delText>)</w:delText>
              </w:r>
            </w:del>
          </w:p>
        </w:tc>
        <w:tc>
          <w:tcPr>
            <w:tcW w:w="1710" w:type="dxa"/>
            <w:shd w:val="clear" w:color="auto" w:fill="17365D"/>
          </w:tcPr>
          <w:p w14:paraId="5FA9885A" w14:textId="62E5FBFE" w:rsidR="00982605" w:rsidRPr="00982605" w:rsidDel="000275F7" w:rsidRDefault="00982605">
            <w:pPr>
              <w:rPr>
                <w:del w:id="2648" w:author="Bhakti Gandhi" w:date="2015-11-17T13:23:00Z"/>
              </w:rPr>
              <w:pPrChange w:id="2649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650" w:author="Bhakti Gandhi" w:date="2015-11-17T13:23:00Z">
              <w:r w:rsidRPr="00982605" w:rsidDel="000275F7">
                <w:delText>Duration (min)</w:delText>
              </w:r>
            </w:del>
          </w:p>
        </w:tc>
      </w:tr>
      <w:tr w:rsidR="00037DAD" w:rsidRPr="0027307A" w:rsidDel="000275F7" w14:paraId="5FA9885F" w14:textId="36F41AA3" w:rsidTr="008A5D87">
        <w:tblPrEx>
          <w:tblW w:w="476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651" w:author="Bhakti Gandhi [2]" w:date="2015-07-14T15:08:00Z">
            <w:tblPrEx>
              <w:tblW w:w="476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del w:id="2652" w:author="Bhakti Gandhi" w:date="2015-11-17T13:23:00Z"/>
          <w:trPrChange w:id="2653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2654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85C" w14:textId="464C043C" w:rsidR="00037DAD" w:rsidRPr="00841619" w:rsidDel="000275F7" w:rsidRDefault="00037DAD">
            <w:pPr>
              <w:rPr>
                <w:del w:id="2655" w:author="Bhakti Gandhi" w:date="2015-11-17T13:23:00Z"/>
              </w:rPr>
              <w:pPrChange w:id="2656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657" w:author="Bhakti Gandhi" w:date="2015-11-17T13:23:00Z">
              <w:r w:rsidDel="000275F7">
                <w:delText>1</w:delText>
              </w:r>
            </w:del>
          </w:p>
        </w:tc>
        <w:tc>
          <w:tcPr>
            <w:tcW w:w="1789" w:type="dxa"/>
            <w:tcPrChange w:id="2658" w:author="Bhakti Gandhi [2]" w:date="2015-07-14T15:08:00Z">
              <w:tcPr>
                <w:tcW w:w="1789" w:type="dxa"/>
              </w:tcPr>
            </w:tcPrChange>
          </w:tcPr>
          <w:p w14:paraId="5FA9885D" w14:textId="6D4B4BC9" w:rsidR="00037DAD" w:rsidRPr="00841619" w:rsidDel="000275F7" w:rsidRDefault="00037DAD">
            <w:pPr>
              <w:rPr>
                <w:del w:id="2659" w:author="Bhakti Gandhi" w:date="2015-11-17T13:23:00Z"/>
              </w:rPr>
              <w:pPrChange w:id="2660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661" w:author="Bhakti Gandhi" w:date="2015-11-17T13:23:00Z">
              <w:r w:rsidDel="000275F7">
                <w:delText>1</w:delText>
              </w:r>
            </w:del>
          </w:p>
        </w:tc>
        <w:tc>
          <w:tcPr>
            <w:tcW w:w="1710" w:type="dxa"/>
            <w:tcPrChange w:id="2662" w:author="Bhakti Gandhi [2]" w:date="2015-07-14T15:08:00Z">
              <w:tcPr>
                <w:tcW w:w="1710" w:type="dxa"/>
              </w:tcPr>
            </w:tcPrChange>
          </w:tcPr>
          <w:p w14:paraId="5FA9885E" w14:textId="7CA73DA0" w:rsidR="00037DAD" w:rsidRPr="00841619" w:rsidDel="000275F7" w:rsidRDefault="00037DAD">
            <w:pPr>
              <w:rPr>
                <w:del w:id="2663" w:author="Bhakti Gandhi" w:date="2015-11-17T13:23:00Z"/>
              </w:rPr>
              <w:pPrChange w:id="2664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665" w:author="Bhakti Gandhi" w:date="2015-11-17T13:23:00Z">
              <w:r w:rsidDel="000275F7">
                <w:delText>5</w:delText>
              </w:r>
            </w:del>
          </w:p>
        </w:tc>
      </w:tr>
      <w:tr w:rsidR="00841619" w:rsidRPr="0027307A" w:rsidDel="000275F7" w14:paraId="5FA98863" w14:textId="2EC6ABAD" w:rsidTr="008A5D87">
        <w:tblPrEx>
          <w:tblW w:w="476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666" w:author="Bhakti Gandhi [2]" w:date="2015-07-14T15:08:00Z">
            <w:tblPrEx>
              <w:tblW w:w="476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del w:id="2667" w:author="Bhakti Gandhi" w:date="2015-11-17T13:23:00Z"/>
          <w:trPrChange w:id="2668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2669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860" w14:textId="4DAEAE44" w:rsidR="00841619" w:rsidRPr="00841619" w:rsidDel="000275F7" w:rsidRDefault="00841619">
            <w:pPr>
              <w:rPr>
                <w:del w:id="2670" w:author="Bhakti Gandhi" w:date="2015-11-17T13:23:00Z"/>
              </w:rPr>
              <w:pPrChange w:id="2671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672" w:author="Bhakti Gandhi" w:date="2015-11-17T13:23:00Z">
              <w:r w:rsidRPr="00841619" w:rsidDel="000275F7">
                <w:delText>20</w:delText>
              </w:r>
            </w:del>
          </w:p>
        </w:tc>
        <w:tc>
          <w:tcPr>
            <w:tcW w:w="1789" w:type="dxa"/>
            <w:tcPrChange w:id="2673" w:author="Bhakti Gandhi [2]" w:date="2015-07-14T15:08:00Z">
              <w:tcPr>
                <w:tcW w:w="1789" w:type="dxa"/>
              </w:tcPr>
            </w:tcPrChange>
          </w:tcPr>
          <w:p w14:paraId="5FA98861" w14:textId="41603262" w:rsidR="00841619" w:rsidRPr="00841619" w:rsidDel="000275F7" w:rsidRDefault="00841619">
            <w:pPr>
              <w:rPr>
                <w:del w:id="2674" w:author="Bhakti Gandhi" w:date="2015-11-17T13:23:00Z"/>
              </w:rPr>
              <w:pPrChange w:id="2675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676" w:author="Bhakti Gandhi" w:date="2015-11-17T13:23:00Z">
              <w:r w:rsidRPr="00841619" w:rsidDel="000275F7">
                <w:delText>10</w:delText>
              </w:r>
            </w:del>
          </w:p>
        </w:tc>
        <w:tc>
          <w:tcPr>
            <w:tcW w:w="1710" w:type="dxa"/>
            <w:tcPrChange w:id="2677" w:author="Bhakti Gandhi [2]" w:date="2015-07-14T15:08:00Z">
              <w:tcPr>
                <w:tcW w:w="1710" w:type="dxa"/>
              </w:tcPr>
            </w:tcPrChange>
          </w:tcPr>
          <w:p w14:paraId="5FA98862" w14:textId="22799E9D" w:rsidR="00841619" w:rsidRPr="00841619" w:rsidDel="000275F7" w:rsidRDefault="00841619">
            <w:pPr>
              <w:rPr>
                <w:del w:id="2678" w:author="Bhakti Gandhi" w:date="2015-11-17T13:23:00Z"/>
              </w:rPr>
              <w:pPrChange w:id="2679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680" w:author="Bhakti Gandhi" w:date="2015-11-17T13:23:00Z">
              <w:r w:rsidRPr="00841619" w:rsidDel="000275F7">
                <w:delText>5</w:delText>
              </w:r>
            </w:del>
          </w:p>
        </w:tc>
      </w:tr>
      <w:tr w:rsidR="00841619" w:rsidRPr="0027307A" w:rsidDel="000275F7" w14:paraId="5FA98867" w14:textId="308F68A1" w:rsidTr="008A5D87">
        <w:tblPrEx>
          <w:tblW w:w="476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681" w:author="Bhakti Gandhi [2]" w:date="2015-07-14T15:08:00Z">
            <w:tblPrEx>
              <w:tblW w:w="476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del w:id="2682" w:author="Bhakti Gandhi" w:date="2015-11-17T13:23:00Z"/>
          <w:trPrChange w:id="2683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2684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864" w14:textId="16B4DFFF" w:rsidR="00841619" w:rsidRPr="00841619" w:rsidDel="000275F7" w:rsidRDefault="00841619">
            <w:pPr>
              <w:rPr>
                <w:del w:id="2685" w:author="Bhakti Gandhi" w:date="2015-11-17T13:23:00Z"/>
              </w:rPr>
              <w:pPrChange w:id="2686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687" w:author="Bhakti Gandhi" w:date="2015-11-17T13:23:00Z">
              <w:r w:rsidRPr="00841619" w:rsidDel="000275F7">
                <w:delText>50</w:delText>
              </w:r>
            </w:del>
          </w:p>
        </w:tc>
        <w:tc>
          <w:tcPr>
            <w:tcW w:w="1789" w:type="dxa"/>
            <w:tcPrChange w:id="2688" w:author="Bhakti Gandhi [2]" w:date="2015-07-14T15:08:00Z">
              <w:tcPr>
                <w:tcW w:w="1789" w:type="dxa"/>
              </w:tcPr>
            </w:tcPrChange>
          </w:tcPr>
          <w:p w14:paraId="5FA98865" w14:textId="3401EC70" w:rsidR="00841619" w:rsidRPr="00841619" w:rsidDel="000275F7" w:rsidRDefault="00841619">
            <w:pPr>
              <w:rPr>
                <w:del w:id="2689" w:author="Bhakti Gandhi" w:date="2015-11-17T13:23:00Z"/>
              </w:rPr>
              <w:pPrChange w:id="2690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691" w:author="Bhakti Gandhi" w:date="2015-11-17T13:23:00Z">
              <w:r w:rsidRPr="00841619" w:rsidDel="000275F7">
                <w:delText>25</w:delText>
              </w:r>
            </w:del>
          </w:p>
        </w:tc>
        <w:tc>
          <w:tcPr>
            <w:tcW w:w="1710" w:type="dxa"/>
            <w:tcPrChange w:id="2692" w:author="Bhakti Gandhi [2]" w:date="2015-07-14T15:08:00Z">
              <w:tcPr>
                <w:tcW w:w="1710" w:type="dxa"/>
              </w:tcPr>
            </w:tcPrChange>
          </w:tcPr>
          <w:p w14:paraId="5FA98866" w14:textId="48D8645F" w:rsidR="00841619" w:rsidRPr="00841619" w:rsidDel="000275F7" w:rsidRDefault="00841619">
            <w:pPr>
              <w:rPr>
                <w:del w:id="2693" w:author="Bhakti Gandhi" w:date="2015-11-17T13:23:00Z"/>
              </w:rPr>
              <w:pPrChange w:id="2694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695" w:author="Bhakti Gandhi" w:date="2015-11-17T13:23:00Z">
              <w:r w:rsidRPr="00841619" w:rsidDel="000275F7">
                <w:delText>5</w:delText>
              </w:r>
            </w:del>
          </w:p>
        </w:tc>
      </w:tr>
      <w:tr w:rsidR="00841619" w:rsidRPr="0027307A" w:rsidDel="000275F7" w14:paraId="5FA9886B" w14:textId="4900FEB0" w:rsidTr="008A5D87">
        <w:tblPrEx>
          <w:tblW w:w="476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696" w:author="Bhakti Gandhi [2]" w:date="2015-07-14T15:08:00Z">
            <w:tblPrEx>
              <w:tblW w:w="476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del w:id="2697" w:author="Bhakti Gandhi" w:date="2015-11-17T13:23:00Z"/>
          <w:trPrChange w:id="2698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2699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868" w14:textId="08ADB358" w:rsidR="00841619" w:rsidRPr="00841619" w:rsidDel="000275F7" w:rsidRDefault="00841619">
            <w:pPr>
              <w:rPr>
                <w:del w:id="2700" w:author="Bhakti Gandhi" w:date="2015-11-17T13:23:00Z"/>
              </w:rPr>
              <w:pPrChange w:id="2701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702" w:author="Bhakti Gandhi" w:date="2015-11-17T13:23:00Z">
              <w:r w:rsidRPr="00841619" w:rsidDel="000275F7">
                <w:delText>100</w:delText>
              </w:r>
            </w:del>
          </w:p>
        </w:tc>
        <w:tc>
          <w:tcPr>
            <w:tcW w:w="1789" w:type="dxa"/>
            <w:tcPrChange w:id="2703" w:author="Bhakti Gandhi [2]" w:date="2015-07-14T15:08:00Z">
              <w:tcPr>
                <w:tcW w:w="1789" w:type="dxa"/>
              </w:tcPr>
            </w:tcPrChange>
          </w:tcPr>
          <w:p w14:paraId="5FA98869" w14:textId="0AC5FC0E" w:rsidR="00841619" w:rsidRPr="00841619" w:rsidDel="000275F7" w:rsidRDefault="00841619">
            <w:pPr>
              <w:rPr>
                <w:del w:id="2704" w:author="Bhakti Gandhi" w:date="2015-11-17T13:23:00Z"/>
              </w:rPr>
              <w:pPrChange w:id="2705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706" w:author="Bhakti Gandhi" w:date="2015-11-17T13:23:00Z">
              <w:r w:rsidRPr="00841619" w:rsidDel="000275F7">
                <w:delText>50</w:delText>
              </w:r>
            </w:del>
          </w:p>
        </w:tc>
        <w:tc>
          <w:tcPr>
            <w:tcW w:w="1710" w:type="dxa"/>
            <w:tcPrChange w:id="2707" w:author="Bhakti Gandhi [2]" w:date="2015-07-14T15:08:00Z">
              <w:tcPr>
                <w:tcW w:w="1710" w:type="dxa"/>
              </w:tcPr>
            </w:tcPrChange>
          </w:tcPr>
          <w:p w14:paraId="5FA9886A" w14:textId="68636AB1" w:rsidR="00841619" w:rsidRPr="00841619" w:rsidDel="000275F7" w:rsidRDefault="00841619">
            <w:pPr>
              <w:rPr>
                <w:del w:id="2708" w:author="Bhakti Gandhi" w:date="2015-11-17T13:23:00Z"/>
              </w:rPr>
              <w:pPrChange w:id="2709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710" w:author="Bhakti Gandhi" w:date="2015-11-17T13:23:00Z">
              <w:r w:rsidRPr="00841619" w:rsidDel="000275F7">
                <w:delText>5</w:delText>
              </w:r>
            </w:del>
          </w:p>
        </w:tc>
      </w:tr>
      <w:tr w:rsidR="00841619" w:rsidRPr="0027307A" w:rsidDel="000275F7" w14:paraId="5FA9886F" w14:textId="28E9F1AD" w:rsidTr="008A5D87">
        <w:tblPrEx>
          <w:tblW w:w="476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711" w:author="Bhakti Gandhi [2]" w:date="2015-07-14T15:08:00Z">
            <w:tblPrEx>
              <w:tblW w:w="476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del w:id="2712" w:author="Bhakti Gandhi" w:date="2015-11-17T13:23:00Z"/>
          <w:trPrChange w:id="2713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2714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86C" w14:textId="46377F7A" w:rsidR="00841619" w:rsidRPr="00841619" w:rsidDel="000275F7" w:rsidRDefault="00841619">
            <w:pPr>
              <w:rPr>
                <w:del w:id="2715" w:author="Bhakti Gandhi" w:date="2015-11-17T13:23:00Z"/>
              </w:rPr>
              <w:pPrChange w:id="2716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717" w:author="Bhakti Gandhi" w:date="2015-11-17T13:23:00Z">
              <w:r w:rsidRPr="00841619" w:rsidDel="000275F7">
                <w:delText>150</w:delText>
              </w:r>
            </w:del>
          </w:p>
        </w:tc>
        <w:tc>
          <w:tcPr>
            <w:tcW w:w="1789" w:type="dxa"/>
            <w:tcPrChange w:id="2718" w:author="Bhakti Gandhi [2]" w:date="2015-07-14T15:08:00Z">
              <w:tcPr>
                <w:tcW w:w="1789" w:type="dxa"/>
              </w:tcPr>
            </w:tcPrChange>
          </w:tcPr>
          <w:p w14:paraId="5FA9886D" w14:textId="5A22477B" w:rsidR="00841619" w:rsidRPr="00841619" w:rsidDel="000275F7" w:rsidRDefault="00841619">
            <w:pPr>
              <w:rPr>
                <w:del w:id="2719" w:author="Bhakti Gandhi" w:date="2015-11-17T13:23:00Z"/>
              </w:rPr>
              <w:pPrChange w:id="2720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721" w:author="Bhakti Gandhi" w:date="2015-11-17T13:23:00Z">
              <w:r w:rsidRPr="00841619" w:rsidDel="000275F7">
                <w:delText>75</w:delText>
              </w:r>
            </w:del>
          </w:p>
        </w:tc>
        <w:tc>
          <w:tcPr>
            <w:tcW w:w="1710" w:type="dxa"/>
            <w:tcPrChange w:id="2722" w:author="Bhakti Gandhi [2]" w:date="2015-07-14T15:08:00Z">
              <w:tcPr>
                <w:tcW w:w="1710" w:type="dxa"/>
              </w:tcPr>
            </w:tcPrChange>
          </w:tcPr>
          <w:p w14:paraId="5FA9886E" w14:textId="701D238E" w:rsidR="00841619" w:rsidRPr="00841619" w:rsidDel="000275F7" w:rsidRDefault="00841619">
            <w:pPr>
              <w:rPr>
                <w:del w:id="2723" w:author="Bhakti Gandhi" w:date="2015-11-17T13:23:00Z"/>
              </w:rPr>
              <w:pPrChange w:id="2724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725" w:author="Bhakti Gandhi" w:date="2015-11-17T13:23:00Z">
              <w:r w:rsidRPr="00841619" w:rsidDel="000275F7">
                <w:delText>10</w:delText>
              </w:r>
            </w:del>
          </w:p>
        </w:tc>
      </w:tr>
      <w:tr w:rsidR="00841619" w:rsidRPr="0027307A" w:rsidDel="000275F7" w14:paraId="5FA98873" w14:textId="532D5E09" w:rsidTr="008A5D87">
        <w:tblPrEx>
          <w:tblW w:w="476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726" w:author="Bhakti Gandhi [2]" w:date="2015-07-14T15:08:00Z">
            <w:tblPrEx>
              <w:tblW w:w="476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del w:id="2727" w:author="Bhakti Gandhi" w:date="2015-11-17T13:23:00Z"/>
          <w:trPrChange w:id="2728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2729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870" w14:textId="31E953B0" w:rsidR="00841619" w:rsidRPr="00841619" w:rsidDel="000275F7" w:rsidRDefault="00841619">
            <w:pPr>
              <w:rPr>
                <w:del w:id="2730" w:author="Bhakti Gandhi" w:date="2015-11-17T13:23:00Z"/>
              </w:rPr>
              <w:pPrChange w:id="2731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732" w:author="Bhakti Gandhi" w:date="2015-11-17T13:23:00Z">
              <w:r w:rsidRPr="00841619" w:rsidDel="000275F7">
                <w:delText>300</w:delText>
              </w:r>
            </w:del>
          </w:p>
        </w:tc>
        <w:tc>
          <w:tcPr>
            <w:tcW w:w="1789" w:type="dxa"/>
            <w:tcPrChange w:id="2733" w:author="Bhakti Gandhi [2]" w:date="2015-07-14T15:08:00Z">
              <w:tcPr>
                <w:tcW w:w="1789" w:type="dxa"/>
              </w:tcPr>
            </w:tcPrChange>
          </w:tcPr>
          <w:p w14:paraId="5FA98871" w14:textId="5F3C589C" w:rsidR="00841619" w:rsidRPr="00841619" w:rsidDel="000275F7" w:rsidRDefault="00841619">
            <w:pPr>
              <w:rPr>
                <w:del w:id="2734" w:author="Bhakti Gandhi" w:date="2015-11-17T13:23:00Z"/>
              </w:rPr>
              <w:pPrChange w:id="2735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736" w:author="Bhakti Gandhi" w:date="2015-11-17T13:23:00Z">
              <w:r w:rsidRPr="00841619" w:rsidDel="000275F7">
                <w:delText>150</w:delText>
              </w:r>
            </w:del>
          </w:p>
        </w:tc>
        <w:tc>
          <w:tcPr>
            <w:tcW w:w="1710" w:type="dxa"/>
            <w:tcPrChange w:id="2737" w:author="Bhakti Gandhi [2]" w:date="2015-07-14T15:08:00Z">
              <w:tcPr>
                <w:tcW w:w="1710" w:type="dxa"/>
              </w:tcPr>
            </w:tcPrChange>
          </w:tcPr>
          <w:p w14:paraId="5FA98872" w14:textId="29203210" w:rsidR="00841619" w:rsidRPr="00841619" w:rsidDel="000275F7" w:rsidRDefault="00841619">
            <w:pPr>
              <w:rPr>
                <w:del w:id="2738" w:author="Bhakti Gandhi" w:date="2015-11-17T13:23:00Z"/>
              </w:rPr>
              <w:pPrChange w:id="2739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740" w:author="Bhakti Gandhi" w:date="2015-11-17T13:23:00Z">
              <w:r w:rsidRPr="00841619" w:rsidDel="000275F7">
                <w:delText>10</w:delText>
              </w:r>
            </w:del>
          </w:p>
        </w:tc>
      </w:tr>
      <w:tr w:rsidR="00841619" w:rsidRPr="0027307A" w:rsidDel="000275F7" w14:paraId="5FA98877" w14:textId="7AE75AEA" w:rsidTr="008A5D87">
        <w:tblPrEx>
          <w:tblW w:w="476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2741" w:author="Bhakti Gandhi [2]" w:date="2015-07-14T15:08:00Z">
            <w:tblPrEx>
              <w:tblW w:w="476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del w:id="2742" w:author="Bhakti Gandhi" w:date="2015-11-17T13:23:00Z"/>
          <w:trPrChange w:id="2743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2744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874" w14:textId="0E7D7163" w:rsidR="00841619" w:rsidRPr="00841619" w:rsidDel="000275F7" w:rsidRDefault="00841619">
            <w:pPr>
              <w:rPr>
                <w:del w:id="2745" w:author="Bhakti Gandhi" w:date="2015-11-17T13:23:00Z"/>
              </w:rPr>
              <w:pPrChange w:id="2746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747" w:author="Bhakti Gandhi" w:date="2015-11-17T13:23:00Z">
              <w:r w:rsidRPr="00841619" w:rsidDel="000275F7">
                <w:delText>350</w:delText>
              </w:r>
            </w:del>
          </w:p>
        </w:tc>
        <w:tc>
          <w:tcPr>
            <w:tcW w:w="1789" w:type="dxa"/>
            <w:tcPrChange w:id="2748" w:author="Bhakti Gandhi [2]" w:date="2015-07-14T15:08:00Z">
              <w:tcPr>
                <w:tcW w:w="1789" w:type="dxa"/>
              </w:tcPr>
            </w:tcPrChange>
          </w:tcPr>
          <w:p w14:paraId="5FA98875" w14:textId="7D73AEF0" w:rsidR="00841619" w:rsidRPr="00841619" w:rsidDel="000275F7" w:rsidRDefault="00841619">
            <w:pPr>
              <w:rPr>
                <w:del w:id="2749" w:author="Bhakti Gandhi" w:date="2015-11-17T13:23:00Z"/>
              </w:rPr>
              <w:pPrChange w:id="2750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751" w:author="Bhakti Gandhi" w:date="2015-11-17T13:23:00Z">
              <w:r w:rsidRPr="00841619" w:rsidDel="000275F7">
                <w:delText>180</w:delText>
              </w:r>
            </w:del>
          </w:p>
        </w:tc>
        <w:tc>
          <w:tcPr>
            <w:tcW w:w="1710" w:type="dxa"/>
            <w:tcPrChange w:id="2752" w:author="Bhakti Gandhi [2]" w:date="2015-07-14T15:08:00Z">
              <w:tcPr>
                <w:tcW w:w="1710" w:type="dxa"/>
              </w:tcPr>
            </w:tcPrChange>
          </w:tcPr>
          <w:p w14:paraId="5FA98876" w14:textId="5A0B346F" w:rsidR="00841619" w:rsidRPr="00841619" w:rsidDel="000275F7" w:rsidRDefault="00841619">
            <w:pPr>
              <w:rPr>
                <w:del w:id="2753" w:author="Bhakti Gandhi" w:date="2015-11-17T13:23:00Z"/>
              </w:rPr>
              <w:pPrChange w:id="2754" w:author="Bhakti Gandhi" w:date="2015-11-17T13:23:00Z">
                <w:pPr>
                  <w:framePr w:hSpace="180" w:wrap="around" w:vAnchor="text" w:hAnchor="page" w:x="3811" w:y="44"/>
                </w:pPr>
              </w:pPrChange>
            </w:pPr>
            <w:del w:id="2755" w:author="Bhakti Gandhi" w:date="2015-11-17T13:23:00Z">
              <w:r w:rsidRPr="00841619" w:rsidDel="000275F7">
                <w:delText>10</w:delText>
              </w:r>
            </w:del>
          </w:p>
        </w:tc>
      </w:tr>
    </w:tbl>
    <w:p w14:paraId="5FA98878" w14:textId="34431B9E" w:rsidR="00841619" w:rsidDel="000275F7" w:rsidRDefault="00841619">
      <w:pPr>
        <w:rPr>
          <w:del w:id="2756" w:author="Bhakti Gandhi" w:date="2015-11-17T13:23:00Z"/>
        </w:rPr>
      </w:pPr>
    </w:p>
    <w:p w14:paraId="5FA98879" w14:textId="0D875BA3" w:rsidR="00841619" w:rsidDel="000275F7" w:rsidRDefault="00841619">
      <w:pPr>
        <w:rPr>
          <w:del w:id="2757" w:author="Bhakti Gandhi" w:date="2015-11-17T13:23:00Z"/>
        </w:rPr>
      </w:pPr>
    </w:p>
    <w:p w14:paraId="5FA9887A" w14:textId="6C1313E5" w:rsidR="00841619" w:rsidDel="000275F7" w:rsidRDefault="00841619">
      <w:pPr>
        <w:rPr>
          <w:del w:id="2758" w:author="Bhakti Gandhi" w:date="2015-11-17T13:23:00Z"/>
        </w:rPr>
      </w:pPr>
    </w:p>
    <w:p w14:paraId="5FA9887B" w14:textId="32EF2164" w:rsidR="00841619" w:rsidDel="000275F7" w:rsidRDefault="00841619">
      <w:pPr>
        <w:rPr>
          <w:del w:id="2759" w:author="Bhakti Gandhi" w:date="2015-11-17T13:23:00Z"/>
        </w:rPr>
      </w:pPr>
    </w:p>
    <w:p w14:paraId="5FA9887C" w14:textId="1AE0D412" w:rsidR="00841619" w:rsidDel="000275F7" w:rsidRDefault="00841619">
      <w:pPr>
        <w:rPr>
          <w:del w:id="2760" w:author="Bhakti Gandhi" w:date="2015-11-17T13:23:00Z"/>
        </w:rPr>
      </w:pPr>
    </w:p>
    <w:p w14:paraId="5FA9887D" w14:textId="3E3468BE" w:rsidR="00841619" w:rsidDel="000275F7" w:rsidRDefault="00841619">
      <w:pPr>
        <w:rPr>
          <w:del w:id="2761" w:author="Bhakti Gandhi" w:date="2015-11-17T13:23:00Z"/>
        </w:rPr>
      </w:pPr>
    </w:p>
    <w:p w14:paraId="5FA9887E" w14:textId="7BA30F52" w:rsidR="00841619" w:rsidDel="000275F7" w:rsidRDefault="00841619">
      <w:pPr>
        <w:rPr>
          <w:del w:id="2762" w:author="Bhakti Gandhi" w:date="2015-11-17T13:23:00Z"/>
        </w:rPr>
      </w:pPr>
    </w:p>
    <w:p w14:paraId="5FA9887F" w14:textId="398FB5E0" w:rsidR="00841619" w:rsidDel="000275F7" w:rsidRDefault="00841619">
      <w:pPr>
        <w:rPr>
          <w:del w:id="2763" w:author="Bhakti Gandhi" w:date="2015-11-17T13:23:00Z"/>
        </w:rPr>
      </w:pPr>
    </w:p>
    <w:p w14:paraId="5FA98880" w14:textId="59411A3B" w:rsidR="00841619" w:rsidDel="000275F7" w:rsidRDefault="00841619">
      <w:pPr>
        <w:rPr>
          <w:del w:id="2764" w:author="Bhakti Gandhi" w:date="2015-11-17T13:23:00Z"/>
        </w:rPr>
      </w:pPr>
    </w:p>
    <w:p w14:paraId="5FA98881" w14:textId="31982AB1" w:rsidR="00854435" w:rsidDel="000275F7" w:rsidRDefault="00854435">
      <w:pPr>
        <w:rPr>
          <w:del w:id="2765" w:author="Bhakti Gandhi" w:date="2015-11-17T13:23:00Z"/>
        </w:rPr>
      </w:pPr>
    </w:p>
    <w:p w14:paraId="5FA98882" w14:textId="77777777" w:rsidR="00C85A5C" w:rsidRPr="00B719D1" w:rsidRDefault="00C85A5C" w:rsidP="00177684"/>
    <w:p w14:paraId="5FA98883" w14:textId="77777777" w:rsidR="00854435" w:rsidRPr="00854435" w:rsidRDefault="00854435" w:rsidP="00854435">
      <w:pPr>
        <w:pStyle w:val="Heading3"/>
      </w:pPr>
      <w:bookmarkStart w:id="2766" w:name="_Toc435533935"/>
      <w:r>
        <w:t>Hybris</w:t>
      </w:r>
      <w:r w:rsidRPr="00854435">
        <w:t xml:space="preserve">: </w:t>
      </w:r>
      <w:r w:rsidR="001B3BC6">
        <w:t>Mixed transaction call flow</w:t>
      </w:r>
      <w:bookmarkEnd w:id="2766"/>
    </w:p>
    <w:p w14:paraId="5FA98884" w14:textId="08CB2DFF" w:rsidR="001B3BC6" w:rsidRDefault="00C85A5C" w:rsidP="00854435">
      <w:ins w:id="2767" w:author="Bhakti Gandhi [2]" w:date="2015-03-30T11:57:00Z">
        <w:r>
          <w:t xml:space="preserve"> </w:t>
        </w:r>
      </w:ins>
      <w:r w:rsidR="00854435" w:rsidRPr="00854435">
        <w:t>P</w:t>
      </w:r>
      <w:r w:rsidR="00854435" w:rsidRPr="00B719D1">
        <w:t xml:space="preserve">urpose: </w:t>
      </w:r>
      <w:r w:rsidR="00854435" w:rsidRPr="00B719D1">
        <w:tab/>
        <w:t xml:space="preserve">Demonstrate the concurrency and scalability </w:t>
      </w:r>
      <w:r w:rsidR="00854435">
        <w:t>of H</w:t>
      </w:r>
      <w:r w:rsidR="00854435" w:rsidRPr="00B719D1">
        <w:t>ybris while</w:t>
      </w:r>
      <w:r w:rsidR="001B3BC6">
        <w:t xml:space="preserve"> different</w:t>
      </w:r>
      <w:r w:rsidR="001B3BC6">
        <w:tab/>
      </w:r>
      <w:r w:rsidR="001B3BC6">
        <w:tab/>
      </w:r>
      <w:r w:rsidR="001B3BC6">
        <w:tab/>
      </w:r>
      <w:r w:rsidR="00EA0086">
        <w:t>consultants</w:t>
      </w:r>
      <w:r w:rsidR="00854435">
        <w:t xml:space="preserve"> </w:t>
      </w:r>
      <w:r w:rsidR="001B3BC6">
        <w:t>are performing a mixed transactions of all the call flows</w:t>
      </w:r>
      <w:r w:rsidR="001B3BC6">
        <w:tab/>
      </w:r>
      <w:r w:rsidR="001B3BC6">
        <w:tab/>
      </w:r>
      <w:r w:rsidR="001B3BC6">
        <w:tab/>
        <w:t xml:space="preserve">mentioned </w:t>
      </w:r>
      <w:del w:id="2768" w:author="Bhakti Gandhi" w:date="2015-11-17T13:24:00Z">
        <w:r w:rsidR="001B3BC6" w:rsidDel="000275F7">
          <w:delText>above</w:delText>
        </w:r>
      </w:del>
      <w:ins w:id="2769" w:author="Bhakti Gandhi" w:date="2015-11-17T13:24:00Z">
        <w:r w:rsidR="000275F7">
          <w:t>below</w:t>
        </w:r>
      </w:ins>
      <w:r w:rsidR="001B3BC6">
        <w:t>.</w:t>
      </w:r>
    </w:p>
    <w:p w14:paraId="5FA98885" w14:textId="2DD29993" w:rsidR="00DF4154" w:rsidDel="0037240E" w:rsidRDefault="001B3BC6" w:rsidP="00854435">
      <w:pPr>
        <w:rPr>
          <w:del w:id="2770" w:author="Bhakti Gandhi" w:date="2015-11-17T14:01:00Z"/>
        </w:rPr>
      </w:pPr>
      <w:r w:rsidRPr="00B719D1">
        <w:t xml:space="preserve"> </w:t>
      </w:r>
      <w:r w:rsidR="00994200">
        <w:t xml:space="preserve">Procedure: </w:t>
      </w:r>
      <w:r w:rsidR="00994200">
        <w:tab/>
        <w:t>Iterative Apache JM</w:t>
      </w:r>
      <w:r w:rsidR="00854435" w:rsidRPr="00B719D1">
        <w:t>eter test scripts will be executed simulating the</w:t>
      </w:r>
      <w:r w:rsidR="00854435" w:rsidRPr="00B719D1">
        <w:tab/>
      </w:r>
      <w:r w:rsidR="00854435" w:rsidRPr="00B719D1">
        <w:tab/>
      </w:r>
      <w:r w:rsidR="00854435" w:rsidRPr="00B719D1">
        <w:tab/>
      </w:r>
      <w:r w:rsidR="00AF42C8">
        <w:t>mixed transaction flow</w:t>
      </w:r>
      <w:r w:rsidR="00854435" w:rsidRPr="00B719D1">
        <w:t xml:space="preserve">. </w:t>
      </w:r>
      <w:r w:rsidR="00AF42C8">
        <w:t xml:space="preserve">Initial </w:t>
      </w:r>
      <w:r w:rsidR="00854435">
        <w:t xml:space="preserve">attempts will be to </w:t>
      </w:r>
      <w:r w:rsidR="00854435" w:rsidRPr="00B719D1">
        <w:t xml:space="preserve">extract </w:t>
      </w:r>
      <w:r w:rsidR="00854435">
        <w:t xml:space="preserve">the </w:t>
      </w:r>
      <w:r w:rsidR="00AF42C8">
        <w:t>performance</w:t>
      </w:r>
      <w:r w:rsidR="00AF42C8">
        <w:tab/>
      </w:r>
      <w:r w:rsidR="00AF42C8">
        <w:tab/>
      </w:r>
      <w:r w:rsidR="00AF42C8">
        <w:tab/>
      </w:r>
      <w:r w:rsidR="00854435" w:rsidRPr="00B719D1">
        <w:t xml:space="preserve">of a single Hybris instance. </w:t>
      </w:r>
      <w:r w:rsidR="00AF42C8">
        <w:t xml:space="preserve">The </w:t>
      </w:r>
      <w:r w:rsidR="00854435">
        <w:t xml:space="preserve">concurrency </w:t>
      </w:r>
      <w:r w:rsidR="00854435" w:rsidRPr="00B719D1">
        <w:t>at</w:t>
      </w:r>
      <w:r w:rsidR="00854435">
        <w:t xml:space="preserve">tempted will be </w:t>
      </w:r>
      <w:r w:rsidR="00854435" w:rsidRPr="00B719D1">
        <w:t>chose</w:t>
      </w:r>
      <w:r w:rsidR="00AF42C8">
        <w:t>n in</w:t>
      </w:r>
      <w:r w:rsidR="00AF42C8">
        <w:tab/>
      </w:r>
      <w:r w:rsidR="00AF42C8">
        <w:tab/>
      </w:r>
      <w:r w:rsidR="00AF42C8">
        <w:tab/>
      </w:r>
      <w:r w:rsidR="00854435" w:rsidRPr="00B719D1">
        <w:t xml:space="preserve">order </w:t>
      </w:r>
      <w:r w:rsidR="00AF42C8">
        <w:t xml:space="preserve">to supply data points at </w:t>
      </w:r>
      <w:r w:rsidR="00854435" w:rsidRPr="00B719D1">
        <w:t xml:space="preserve">regular </w:t>
      </w:r>
      <w:r w:rsidR="00854435">
        <w:t xml:space="preserve">intervals </w:t>
      </w:r>
      <w:r w:rsidR="00854435" w:rsidRPr="00B719D1">
        <w:t>so that higher</w:t>
      </w:r>
      <w:r w:rsidR="00854435">
        <w:t xml:space="preserve"> </w:t>
      </w:r>
      <w:r w:rsidR="00854435" w:rsidRPr="00B719D1">
        <w:t>concurrency</w:t>
      </w:r>
      <w:r w:rsidR="00AF42C8">
        <w:tab/>
      </w:r>
      <w:r w:rsidR="00AF42C8">
        <w:tab/>
      </w:r>
      <w:r w:rsidR="00854435" w:rsidRPr="00B719D1">
        <w:t xml:space="preserve">rates </w:t>
      </w:r>
      <w:r w:rsidR="00854435">
        <w:t xml:space="preserve">can </w:t>
      </w:r>
      <w:r w:rsidR="00AF42C8">
        <w:t xml:space="preserve">be extrapolated from </w:t>
      </w:r>
      <w:r w:rsidR="00854435" w:rsidRPr="00B719D1">
        <w:t xml:space="preserve">the data. </w:t>
      </w:r>
      <w:r w:rsidR="00854435" w:rsidRPr="00B719D1">
        <w:tab/>
      </w:r>
      <w:r w:rsidR="00854435" w:rsidRPr="00B719D1">
        <w:tab/>
      </w:r>
      <w:r w:rsidR="00854435" w:rsidRPr="00B719D1">
        <w:tab/>
      </w:r>
      <w:r w:rsidR="00854435">
        <w:tab/>
      </w:r>
      <w:r w:rsidR="00854435">
        <w:tab/>
      </w:r>
      <w:del w:id="2771" w:author="Bhakti Gandhi" w:date="2015-11-19T15:35:00Z">
        <w:r w:rsidR="00854435" w:rsidDel="0037240E">
          <w:tab/>
        </w:r>
      </w:del>
      <w:r w:rsidR="00854435">
        <w:tab/>
      </w:r>
    </w:p>
    <w:p w14:paraId="3A769E76" w14:textId="6AE35221" w:rsidR="000275F7" w:rsidRDefault="00DF4154" w:rsidP="00854435">
      <w:pPr>
        <w:rPr>
          <w:ins w:id="2772" w:author="Bhakti Gandhi [2]" w:date="2015-03-30T11:59:00Z"/>
        </w:rPr>
      </w:pPr>
      <w:ins w:id="2773" w:author="Bhakti Gandhi [2]" w:date="2015-03-30T11:59:00Z">
        <w:del w:id="2774" w:author="Bhakti Gandhi" w:date="2015-11-19T15:35:00Z">
          <w:r w:rsidDel="0037240E">
            <w:delText xml:space="preserve">                          </w:delText>
          </w:r>
        </w:del>
      </w:ins>
      <w:ins w:id="2775" w:author="Bhakti Gandhi [2]" w:date="2015-03-30T11:58:00Z">
        <w:del w:id="2776" w:author="Bhakti Gandhi" w:date="2015-11-19T15:35:00Z">
          <w:r w:rsidDel="0037240E">
            <w:delText xml:space="preserve">Based on </w:delText>
          </w:r>
        </w:del>
      </w:ins>
      <w:ins w:id="2777" w:author="Bhakti Gandhi [2]" w:date="2015-03-30T11:59:00Z">
        <w:del w:id="2778" w:author="Bhakti Gandhi" w:date="2015-11-19T15:35:00Z">
          <w:r w:rsidDel="0037240E">
            <w:delText>production data analysis the percentage distribution of the</w:delText>
          </w:r>
          <w:r w:rsidDel="0037240E">
            <w:tab/>
          </w:r>
          <w:r w:rsidDel="0037240E">
            <w:tab/>
          </w:r>
          <w:r w:rsidDel="0037240E">
            <w:tab/>
            <w:delText>transaction mix is as below:</w:delText>
          </w:r>
        </w:del>
      </w:ins>
    </w:p>
    <w:tbl>
      <w:tblPr>
        <w:tblpPr w:leftFromText="180" w:rightFromText="180" w:vertAnchor="text" w:horzAnchor="page" w:tblpX="3811" w:tblpY="44"/>
        <w:tblW w:w="440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  <w:tblPrChange w:id="2779" w:author="Bhakti Gandhi [2]" w:date="2015-07-14T15:08:00Z">
          <w:tblPr>
            <w:tblpPr w:leftFromText="180" w:rightFromText="180" w:vertAnchor="text" w:horzAnchor="page" w:tblpX="3811" w:tblpY="44"/>
            <w:tblW w:w="4405" w:type="dxa"/>
            <w:tbl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blBorders>
            <w:tblLayout w:type="fixed"/>
            <w:tblCellMar>
              <w:left w:w="107" w:type="dxa"/>
              <w:right w:w="107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695"/>
        <w:gridCol w:w="1710"/>
        <w:tblGridChange w:id="2780">
          <w:tblGrid>
            <w:gridCol w:w="2695"/>
            <w:gridCol w:w="1710"/>
          </w:tblGrid>
        </w:tblGridChange>
      </w:tblGrid>
      <w:tr w:rsidR="00DF4154" w:rsidRPr="0027307A" w:rsidDel="000275F7" w14:paraId="5FA98889" w14:textId="0B7B9CBE" w:rsidTr="00DF4154">
        <w:trPr>
          <w:cantSplit/>
          <w:trHeight w:val="296"/>
          <w:tblHeader/>
          <w:ins w:id="2781" w:author="Bhakti Gandhi [2]" w:date="2015-03-30T12:00:00Z"/>
          <w:del w:id="2782" w:author="Bhakti Gandhi" w:date="2015-11-17T13:29:00Z"/>
          <w:trPrChange w:id="2783" w:author="Bhakti Gandhi [2]" w:date="2015-07-14T15:08:00Z">
            <w:trPr>
              <w:cantSplit/>
              <w:trHeight w:val="296"/>
              <w:tblHeader/>
            </w:trPr>
          </w:trPrChange>
        </w:trPr>
        <w:tc>
          <w:tcPr>
            <w:tcW w:w="2695" w:type="dxa"/>
            <w:shd w:val="clear" w:color="auto" w:fill="17365D"/>
            <w:tcPrChange w:id="2784" w:author="Bhakti Gandhi [2]" w:date="2015-07-14T15:08:00Z">
              <w:tcPr>
                <w:tcW w:w="2695" w:type="dxa"/>
                <w:shd w:val="clear" w:color="auto" w:fill="17365D"/>
              </w:tcPr>
            </w:tcPrChange>
          </w:tcPr>
          <w:p w14:paraId="5FA98887" w14:textId="5B073769" w:rsidR="00DF4154" w:rsidRPr="00DF4154" w:rsidDel="000275F7" w:rsidRDefault="00DF4154">
            <w:pPr>
              <w:pStyle w:val="NormalCenter"/>
              <w:rPr>
                <w:ins w:id="2785" w:author="Bhakti Gandhi [2]" w:date="2015-03-30T12:00:00Z"/>
                <w:del w:id="2786" w:author="Bhakti Gandhi" w:date="2015-11-17T13:29:00Z"/>
              </w:rPr>
              <w:pPrChange w:id="2787" w:author="Bhakti Gandhi [2]" w:date="2015-04-06T11:19:00Z">
                <w:pPr>
                  <w:framePr w:hSpace="180" w:wrap="around" w:vAnchor="text" w:hAnchor="page" w:x="3811" w:y="44"/>
                </w:pPr>
              </w:pPrChange>
            </w:pPr>
            <w:ins w:id="2788" w:author="Bhakti Gandhi [2]" w:date="2015-03-30T12:00:00Z">
              <w:del w:id="2789" w:author="Bhakti Gandhi" w:date="2015-11-17T13:29:00Z">
                <w:r w:rsidDel="000275F7">
                  <w:delText>Transaction</w:delText>
                </w:r>
                <w:r w:rsidRPr="00DF4154" w:rsidDel="000275F7">
                  <w:delText xml:space="preserve"> </w:delText>
                </w:r>
              </w:del>
            </w:ins>
          </w:p>
        </w:tc>
        <w:tc>
          <w:tcPr>
            <w:tcW w:w="1710" w:type="dxa"/>
            <w:shd w:val="clear" w:color="auto" w:fill="17365D"/>
            <w:tcPrChange w:id="2790" w:author="Bhakti Gandhi [2]" w:date="2015-07-14T15:08:00Z">
              <w:tcPr>
                <w:tcW w:w="1710" w:type="dxa"/>
                <w:shd w:val="clear" w:color="auto" w:fill="17365D"/>
              </w:tcPr>
            </w:tcPrChange>
          </w:tcPr>
          <w:p w14:paraId="5FA98888" w14:textId="3EE5A870" w:rsidR="00DF4154" w:rsidRPr="00DF4154" w:rsidDel="000275F7" w:rsidRDefault="00DF4154" w:rsidP="00BF3288">
            <w:pPr>
              <w:rPr>
                <w:ins w:id="2791" w:author="Bhakti Gandhi [2]" w:date="2015-03-30T12:00:00Z"/>
                <w:del w:id="2792" w:author="Bhakti Gandhi" w:date="2015-11-17T13:29:00Z"/>
              </w:rPr>
            </w:pPr>
            <w:ins w:id="2793" w:author="Bhakti Gandhi [2]" w:date="2015-03-30T12:00:00Z">
              <w:del w:id="2794" w:author="Bhakti Gandhi" w:date="2015-11-17T13:29:00Z">
                <w:r w:rsidDel="000275F7">
                  <w:delText>% Distribution</w:delText>
                </w:r>
              </w:del>
            </w:ins>
          </w:p>
        </w:tc>
      </w:tr>
      <w:tr w:rsidR="00DF4154" w:rsidRPr="0027307A" w:rsidDel="000275F7" w14:paraId="5FA9888C" w14:textId="2F3C62EE" w:rsidTr="00DF4154">
        <w:trPr>
          <w:cantSplit/>
          <w:trHeight w:val="428"/>
          <w:ins w:id="2795" w:author="Bhakti Gandhi [2]" w:date="2015-03-30T12:00:00Z"/>
          <w:del w:id="2796" w:author="Bhakti Gandhi" w:date="2015-11-17T13:29:00Z"/>
          <w:trPrChange w:id="2797" w:author="Bhakti Gandhi [2]" w:date="2015-07-14T15:08:00Z">
            <w:trPr>
              <w:cantSplit/>
              <w:trHeight w:val="428"/>
            </w:trPr>
          </w:trPrChange>
        </w:trPr>
        <w:tc>
          <w:tcPr>
            <w:tcW w:w="2695" w:type="dxa"/>
            <w:shd w:val="clear" w:color="auto" w:fill="auto"/>
            <w:tcPrChange w:id="2798" w:author="Bhakti Gandhi [2]" w:date="2015-07-14T15:08:00Z">
              <w:tcPr>
                <w:tcW w:w="2695" w:type="dxa"/>
                <w:shd w:val="clear" w:color="auto" w:fill="auto"/>
              </w:tcPr>
            </w:tcPrChange>
          </w:tcPr>
          <w:p w14:paraId="5FA9888A" w14:textId="2038E683" w:rsidR="00DF4154" w:rsidRPr="00DF4154" w:rsidDel="000275F7" w:rsidRDefault="00DF4154" w:rsidP="00DF4154">
            <w:pPr>
              <w:rPr>
                <w:ins w:id="2799" w:author="Bhakti Gandhi [2]" w:date="2015-03-30T12:00:00Z"/>
                <w:del w:id="2800" w:author="Bhakti Gandhi" w:date="2015-11-17T13:29:00Z"/>
              </w:rPr>
            </w:pPr>
            <w:ins w:id="2801" w:author="Bhakti Gandhi [2]" w:date="2015-03-30T12:00:00Z">
              <w:del w:id="2802" w:author="Bhakti Gandhi" w:date="2015-11-17T13:29:00Z">
                <w:r w:rsidDel="000275F7">
                  <w:delText>Browse (Landing Page)</w:delText>
                </w:r>
              </w:del>
            </w:ins>
          </w:p>
        </w:tc>
        <w:tc>
          <w:tcPr>
            <w:tcW w:w="1710" w:type="dxa"/>
            <w:tcPrChange w:id="2803" w:author="Bhakti Gandhi [2]" w:date="2015-07-14T15:08:00Z">
              <w:tcPr>
                <w:tcW w:w="1710" w:type="dxa"/>
              </w:tcPr>
            </w:tcPrChange>
          </w:tcPr>
          <w:p w14:paraId="5FA9888B" w14:textId="41EFFFFD" w:rsidR="00DF4154" w:rsidRPr="00511A3E" w:rsidDel="000275F7" w:rsidRDefault="00DF4154">
            <w:pPr>
              <w:pStyle w:val="TableContentCenter"/>
              <w:rPr>
                <w:ins w:id="2804" w:author="Bhakti Gandhi [2]" w:date="2015-03-30T12:00:00Z"/>
                <w:del w:id="2805" w:author="Bhakti Gandhi" w:date="2015-11-17T13:29:00Z"/>
              </w:rPr>
              <w:pPrChange w:id="2806" w:author="Bhakti Gandhi [2]" w:date="2015-04-06T11:19:00Z">
                <w:pPr>
                  <w:framePr w:hSpace="180" w:wrap="around" w:vAnchor="text" w:hAnchor="page" w:x="3811" w:y="44"/>
                </w:pPr>
              </w:pPrChange>
            </w:pPr>
            <w:ins w:id="2807" w:author="Bhakti Gandhi [2]" w:date="2015-03-30T12:00:00Z">
              <w:del w:id="2808" w:author="Bhakti Gandhi" w:date="2015-11-17T13:25:00Z">
                <w:r w:rsidDel="000275F7">
                  <w:delText>80</w:delText>
                </w:r>
              </w:del>
            </w:ins>
          </w:p>
        </w:tc>
      </w:tr>
      <w:tr w:rsidR="00DF4154" w:rsidRPr="0027307A" w:rsidDel="000275F7" w14:paraId="5FA9888F" w14:textId="7AAD4301" w:rsidTr="00DF4154">
        <w:trPr>
          <w:cantSplit/>
          <w:trHeight w:val="557"/>
          <w:ins w:id="2809" w:author="Bhakti Gandhi [2]" w:date="2015-03-30T12:00:00Z"/>
          <w:del w:id="2810" w:author="Bhakti Gandhi" w:date="2015-11-17T13:29:00Z"/>
          <w:trPrChange w:id="2811" w:author="Bhakti Gandhi [2]" w:date="2015-07-14T15:08:00Z">
            <w:trPr>
              <w:cantSplit/>
              <w:trHeight w:val="557"/>
            </w:trPr>
          </w:trPrChange>
        </w:trPr>
        <w:tc>
          <w:tcPr>
            <w:tcW w:w="2695" w:type="dxa"/>
            <w:shd w:val="clear" w:color="auto" w:fill="auto"/>
            <w:tcPrChange w:id="2812" w:author="Bhakti Gandhi [2]" w:date="2015-07-14T15:08:00Z">
              <w:tcPr>
                <w:tcW w:w="2695" w:type="dxa"/>
                <w:shd w:val="clear" w:color="auto" w:fill="auto"/>
              </w:tcPr>
            </w:tcPrChange>
          </w:tcPr>
          <w:p w14:paraId="5FA9888D" w14:textId="3AAC0C05" w:rsidR="00DF4154" w:rsidRPr="00DF4154" w:rsidDel="000275F7" w:rsidRDefault="00DF4154" w:rsidP="00DF4154">
            <w:pPr>
              <w:rPr>
                <w:ins w:id="2813" w:author="Bhakti Gandhi [2]" w:date="2015-03-30T12:00:00Z"/>
                <w:del w:id="2814" w:author="Bhakti Gandhi" w:date="2015-11-17T13:29:00Z"/>
              </w:rPr>
            </w:pPr>
            <w:ins w:id="2815" w:author="Bhakti Gandhi [2]" w:date="2015-03-30T12:00:00Z">
              <w:del w:id="2816" w:author="Bhakti Gandhi" w:date="2015-11-17T13:29:00Z">
                <w:r w:rsidDel="000275F7">
                  <w:delText>Standard Enrollment</w:delText>
                </w:r>
              </w:del>
            </w:ins>
          </w:p>
        </w:tc>
        <w:tc>
          <w:tcPr>
            <w:tcW w:w="1710" w:type="dxa"/>
            <w:tcPrChange w:id="2817" w:author="Bhakti Gandhi [2]" w:date="2015-07-14T15:08:00Z">
              <w:tcPr>
                <w:tcW w:w="1710" w:type="dxa"/>
              </w:tcPr>
            </w:tcPrChange>
          </w:tcPr>
          <w:p w14:paraId="5FA9888E" w14:textId="7555E132" w:rsidR="00DF4154" w:rsidRPr="00DF4154" w:rsidDel="000275F7" w:rsidRDefault="00DF4154">
            <w:pPr>
              <w:pStyle w:val="TableContentCenter"/>
              <w:rPr>
                <w:ins w:id="2818" w:author="Bhakti Gandhi [2]" w:date="2015-03-30T12:00:00Z"/>
                <w:del w:id="2819" w:author="Bhakti Gandhi" w:date="2015-11-17T13:29:00Z"/>
              </w:rPr>
              <w:pPrChange w:id="2820" w:author="Bhakti Gandhi [2]" w:date="2015-04-06T11:19:00Z">
                <w:pPr>
                  <w:framePr w:hSpace="180" w:wrap="around" w:vAnchor="text" w:hAnchor="page" w:x="3811" w:y="44"/>
                </w:pPr>
              </w:pPrChange>
            </w:pPr>
            <w:ins w:id="2821" w:author="Bhakti Gandhi [2]" w:date="2015-03-30T12:00:00Z">
              <w:del w:id="2822" w:author="Bhakti Gandhi" w:date="2015-11-17T13:26:00Z">
                <w:r w:rsidDel="000275F7">
                  <w:delText>10</w:delText>
                </w:r>
              </w:del>
            </w:ins>
          </w:p>
        </w:tc>
      </w:tr>
      <w:tr w:rsidR="00DF4154" w:rsidRPr="0027307A" w:rsidDel="000275F7" w14:paraId="5FA98892" w14:textId="271C12E2" w:rsidTr="00DF4154">
        <w:trPr>
          <w:cantSplit/>
          <w:trHeight w:val="557"/>
          <w:ins w:id="2823" w:author="Bhakti Gandhi [2]" w:date="2015-03-30T12:00:00Z"/>
          <w:del w:id="2824" w:author="Bhakti Gandhi" w:date="2015-11-17T13:29:00Z"/>
          <w:trPrChange w:id="2825" w:author="Bhakti Gandhi [2]" w:date="2015-07-14T15:08:00Z">
            <w:trPr>
              <w:cantSplit/>
              <w:trHeight w:val="557"/>
            </w:trPr>
          </w:trPrChange>
        </w:trPr>
        <w:tc>
          <w:tcPr>
            <w:tcW w:w="2695" w:type="dxa"/>
            <w:shd w:val="clear" w:color="auto" w:fill="auto"/>
            <w:tcPrChange w:id="2826" w:author="Bhakti Gandhi [2]" w:date="2015-07-14T15:08:00Z">
              <w:tcPr>
                <w:tcW w:w="2695" w:type="dxa"/>
                <w:shd w:val="clear" w:color="auto" w:fill="auto"/>
              </w:tcPr>
            </w:tcPrChange>
          </w:tcPr>
          <w:p w14:paraId="5FA98890" w14:textId="63F089B4" w:rsidR="00DF4154" w:rsidRPr="00DF4154" w:rsidDel="000275F7" w:rsidRDefault="00DF4154" w:rsidP="00DF4154">
            <w:pPr>
              <w:rPr>
                <w:ins w:id="2827" w:author="Bhakti Gandhi [2]" w:date="2015-03-30T12:00:00Z"/>
                <w:del w:id="2828" w:author="Bhakti Gandhi" w:date="2015-11-17T13:29:00Z"/>
              </w:rPr>
            </w:pPr>
            <w:ins w:id="2829" w:author="Bhakti Gandhi [2]" w:date="2015-03-30T12:00:00Z">
              <w:del w:id="2830" w:author="Bhakti Gandhi" w:date="2015-11-17T13:29:00Z">
                <w:r w:rsidDel="000275F7">
                  <w:delText>Express Enrollment</w:delText>
                </w:r>
              </w:del>
            </w:ins>
          </w:p>
        </w:tc>
        <w:tc>
          <w:tcPr>
            <w:tcW w:w="1710" w:type="dxa"/>
            <w:tcPrChange w:id="2831" w:author="Bhakti Gandhi [2]" w:date="2015-07-14T15:08:00Z">
              <w:tcPr>
                <w:tcW w:w="1710" w:type="dxa"/>
              </w:tcPr>
            </w:tcPrChange>
          </w:tcPr>
          <w:p w14:paraId="5FA98891" w14:textId="1DDFA079" w:rsidR="00DF4154" w:rsidRPr="00DF4154" w:rsidDel="000275F7" w:rsidRDefault="00DF4154">
            <w:pPr>
              <w:pStyle w:val="TableContentCenter"/>
              <w:rPr>
                <w:ins w:id="2832" w:author="Bhakti Gandhi [2]" w:date="2015-03-30T12:00:00Z"/>
                <w:del w:id="2833" w:author="Bhakti Gandhi" w:date="2015-11-17T13:29:00Z"/>
              </w:rPr>
              <w:pPrChange w:id="2834" w:author="Bhakti Gandhi [2]" w:date="2015-04-06T11:19:00Z">
                <w:pPr>
                  <w:framePr w:hSpace="180" w:wrap="around" w:vAnchor="text" w:hAnchor="page" w:x="3811" w:y="44"/>
                </w:pPr>
              </w:pPrChange>
            </w:pPr>
            <w:ins w:id="2835" w:author="Bhakti Gandhi [2]" w:date="2015-03-30T12:00:00Z">
              <w:del w:id="2836" w:author="Bhakti Gandhi" w:date="2015-11-17T13:26:00Z">
                <w:r w:rsidDel="000275F7">
                  <w:delText>10</w:delText>
                </w:r>
              </w:del>
            </w:ins>
          </w:p>
        </w:tc>
      </w:tr>
      <w:tr w:rsidR="00DF4154" w:rsidRPr="0027307A" w:rsidDel="000275F7" w14:paraId="5FA98895" w14:textId="001BDE9C" w:rsidTr="00DF4154">
        <w:trPr>
          <w:cantSplit/>
          <w:trHeight w:val="557"/>
          <w:ins w:id="2837" w:author="Bhakti Gandhi [2]" w:date="2015-03-30T12:00:00Z"/>
          <w:del w:id="2838" w:author="Bhakti Gandhi" w:date="2015-11-17T13:29:00Z"/>
          <w:trPrChange w:id="2839" w:author="Bhakti Gandhi [2]" w:date="2015-07-14T15:08:00Z">
            <w:trPr>
              <w:cantSplit/>
              <w:trHeight w:val="557"/>
            </w:trPr>
          </w:trPrChange>
        </w:trPr>
        <w:tc>
          <w:tcPr>
            <w:tcW w:w="2695" w:type="dxa"/>
            <w:shd w:val="clear" w:color="auto" w:fill="auto"/>
            <w:tcPrChange w:id="2840" w:author="Bhakti Gandhi [2]" w:date="2015-07-14T15:08:00Z">
              <w:tcPr>
                <w:tcW w:w="2695" w:type="dxa"/>
                <w:shd w:val="clear" w:color="auto" w:fill="auto"/>
              </w:tcPr>
            </w:tcPrChange>
          </w:tcPr>
          <w:p w14:paraId="5FA98893" w14:textId="7B0D222B" w:rsidR="00DF4154" w:rsidRPr="00DF4154" w:rsidDel="000275F7" w:rsidRDefault="00DF4154" w:rsidP="00DF4154">
            <w:pPr>
              <w:rPr>
                <w:ins w:id="2841" w:author="Bhakti Gandhi [2]" w:date="2015-03-30T12:00:00Z"/>
                <w:del w:id="2842" w:author="Bhakti Gandhi" w:date="2015-11-17T13:29:00Z"/>
              </w:rPr>
            </w:pPr>
            <w:ins w:id="2843" w:author="Bhakti Gandhi [2]" w:date="2015-03-30T12:00:00Z">
              <w:del w:id="2844" w:author="Bhakti Gandhi" w:date="2015-11-17T13:29:00Z">
                <w:r w:rsidDel="000275F7">
                  <w:delText>Adhoc</w:delText>
                </w:r>
                <w:r w:rsidRPr="00DF4154" w:rsidDel="000275F7">
                  <w:delText xml:space="preserve"> orders</w:delText>
                </w:r>
              </w:del>
            </w:ins>
          </w:p>
        </w:tc>
        <w:tc>
          <w:tcPr>
            <w:tcW w:w="1710" w:type="dxa"/>
            <w:tcPrChange w:id="2845" w:author="Bhakti Gandhi [2]" w:date="2015-07-14T15:08:00Z">
              <w:tcPr>
                <w:tcW w:w="1710" w:type="dxa"/>
              </w:tcPr>
            </w:tcPrChange>
          </w:tcPr>
          <w:p w14:paraId="5FA98894" w14:textId="41E4C30F" w:rsidR="00DF4154" w:rsidRPr="00DF4154" w:rsidDel="000275F7" w:rsidRDefault="00DF4154">
            <w:pPr>
              <w:pStyle w:val="TableContentCenter"/>
              <w:rPr>
                <w:ins w:id="2846" w:author="Bhakti Gandhi [2]" w:date="2015-03-30T12:00:00Z"/>
                <w:del w:id="2847" w:author="Bhakti Gandhi" w:date="2015-11-17T13:29:00Z"/>
              </w:rPr>
              <w:pPrChange w:id="2848" w:author="Bhakti Gandhi [2]" w:date="2015-04-06T11:19:00Z">
                <w:pPr>
                  <w:framePr w:hSpace="180" w:wrap="around" w:vAnchor="text" w:hAnchor="page" w:x="3811" w:y="44"/>
                </w:pPr>
              </w:pPrChange>
            </w:pPr>
            <w:ins w:id="2849" w:author="Bhakti Gandhi [2]" w:date="2015-03-30T12:00:00Z">
              <w:del w:id="2850" w:author="Bhakti Gandhi" w:date="2015-11-17T13:26:00Z">
                <w:r w:rsidDel="000275F7">
                  <w:delText>9</w:delText>
                </w:r>
              </w:del>
            </w:ins>
          </w:p>
        </w:tc>
      </w:tr>
      <w:tr w:rsidR="00DF4154" w:rsidRPr="0027307A" w:rsidDel="000275F7" w14:paraId="5FA98898" w14:textId="2516DB95" w:rsidTr="00DF4154">
        <w:trPr>
          <w:cantSplit/>
          <w:trHeight w:val="557"/>
          <w:ins w:id="2851" w:author="Bhakti Gandhi [2]" w:date="2015-03-30T12:00:00Z"/>
          <w:del w:id="2852" w:author="Bhakti Gandhi" w:date="2015-11-17T13:29:00Z"/>
          <w:trPrChange w:id="2853" w:author="Bhakti Gandhi [2]" w:date="2015-07-14T15:08:00Z">
            <w:trPr>
              <w:cantSplit/>
              <w:trHeight w:val="557"/>
            </w:trPr>
          </w:trPrChange>
        </w:trPr>
        <w:tc>
          <w:tcPr>
            <w:tcW w:w="2695" w:type="dxa"/>
            <w:shd w:val="clear" w:color="auto" w:fill="auto"/>
            <w:tcPrChange w:id="2854" w:author="Bhakti Gandhi [2]" w:date="2015-07-14T15:08:00Z">
              <w:tcPr>
                <w:tcW w:w="2695" w:type="dxa"/>
                <w:shd w:val="clear" w:color="auto" w:fill="auto"/>
              </w:tcPr>
            </w:tcPrChange>
          </w:tcPr>
          <w:p w14:paraId="5FA98896" w14:textId="4837B713" w:rsidR="00DF4154" w:rsidRPr="00DF4154" w:rsidDel="000275F7" w:rsidRDefault="00DF4154" w:rsidP="00DF4154">
            <w:pPr>
              <w:rPr>
                <w:ins w:id="2855" w:author="Bhakti Gandhi [2]" w:date="2015-03-30T12:00:00Z"/>
                <w:del w:id="2856" w:author="Bhakti Gandhi" w:date="2015-11-17T13:29:00Z"/>
              </w:rPr>
            </w:pPr>
            <w:ins w:id="2857" w:author="Bhakti Gandhi [2]" w:date="2015-03-30T12:00:00Z">
              <w:del w:id="2858" w:author="Bhakti Gandhi" w:date="2015-11-17T13:29:00Z">
                <w:r w:rsidDel="000275F7">
                  <w:delText>PC Orders</w:delText>
                </w:r>
              </w:del>
            </w:ins>
          </w:p>
        </w:tc>
        <w:tc>
          <w:tcPr>
            <w:tcW w:w="1710" w:type="dxa"/>
            <w:tcPrChange w:id="2859" w:author="Bhakti Gandhi [2]" w:date="2015-07-14T15:08:00Z">
              <w:tcPr>
                <w:tcW w:w="1710" w:type="dxa"/>
              </w:tcPr>
            </w:tcPrChange>
          </w:tcPr>
          <w:p w14:paraId="5FA98897" w14:textId="1C773AC8" w:rsidR="00DF4154" w:rsidRPr="00DF4154" w:rsidDel="000275F7" w:rsidRDefault="00DF4154">
            <w:pPr>
              <w:pStyle w:val="TableContentCenter"/>
              <w:rPr>
                <w:ins w:id="2860" w:author="Bhakti Gandhi [2]" w:date="2015-03-30T12:00:00Z"/>
                <w:del w:id="2861" w:author="Bhakti Gandhi" w:date="2015-11-17T13:29:00Z"/>
              </w:rPr>
              <w:pPrChange w:id="2862" w:author="Bhakti Gandhi [2]" w:date="2015-04-06T11:19:00Z">
                <w:pPr>
                  <w:framePr w:hSpace="180" w:wrap="around" w:vAnchor="text" w:hAnchor="page" w:x="3811" w:y="44"/>
                </w:pPr>
              </w:pPrChange>
            </w:pPr>
            <w:ins w:id="2863" w:author="Bhakti Gandhi [2]" w:date="2015-03-30T12:00:00Z">
              <w:del w:id="2864" w:author="Bhakti Gandhi" w:date="2015-11-17T13:26:00Z">
                <w:r w:rsidDel="000275F7">
                  <w:delText>9</w:delText>
                </w:r>
              </w:del>
            </w:ins>
          </w:p>
        </w:tc>
      </w:tr>
      <w:tr w:rsidR="00DF4154" w:rsidRPr="0027307A" w:rsidDel="000275F7" w14:paraId="5FA9889B" w14:textId="3256A21A" w:rsidTr="00DF4154">
        <w:trPr>
          <w:cantSplit/>
          <w:trHeight w:val="557"/>
          <w:ins w:id="2865" w:author="Bhakti Gandhi [2]" w:date="2015-03-30T12:00:00Z"/>
          <w:del w:id="2866" w:author="Bhakti Gandhi" w:date="2015-11-17T13:29:00Z"/>
          <w:trPrChange w:id="2867" w:author="Bhakti Gandhi [2]" w:date="2015-07-14T15:08:00Z">
            <w:trPr>
              <w:cantSplit/>
              <w:trHeight w:val="557"/>
            </w:trPr>
          </w:trPrChange>
        </w:trPr>
        <w:tc>
          <w:tcPr>
            <w:tcW w:w="2695" w:type="dxa"/>
            <w:shd w:val="clear" w:color="auto" w:fill="auto"/>
            <w:tcPrChange w:id="2868" w:author="Bhakti Gandhi [2]" w:date="2015-07-14T15:08:00Z">
              <w:tcPr>
                <w:tcW w:w="2695" w:type="dxa"/>
                <w:shd w:val="clear" w:color="auto" w:fill="auto"/>
              </w:tcPr>
            </w:tcPrChange>
          </w:tcPr>
          <w:p w14:paraId="5FA98899" w14:textId="78F29D32" w:rsidR="00DF4154" w:rsidRPr="00DF4154" w:rsidDel="000275F7" w:rsidRDefault="00DF4154" w:rsidP="00DF4154">
            <w:pPr>
              <w:rPr>
                <w:ins w:id="2869" w:author="Bhakti Gandhi [2]" w:date="2015-03-30T12:00:00Z"/>
                <w:del w:id="2870" w:author="Bhakti Gandhi" w:date="2015-11-17T13:29:00Z"/>
              </w:rPr>
            </w:pPr>
            <w:ins w:id="2871" w:author="Bhakti Gandhi [2]" w:date="2015-03-30T12:00:00Z">
              <w:del w:id="2872" w:author="Bhakti Gandhi" w:date="2015-11-17T13:29:00Z">
                <w:r w:rsidDel="000275F7">
                  <w:delText>RC Orders</w:delText>
                </w:r>
              </w:del>
            </w:ins>
          </w:p>
        </w:tc>
        <w:tc>
          <w:tcPr>
            <w:tcW w:w="1710" w:type="dxa"/>
            <w:tcPrChange w:id="2873" w:author="Bhakti Gandhi [2]" w:date="2015-07-14T15:08:00Z">
              <w:tcPr>
                <w:tcW w:w="1710" w:type="dxa"/>
              </w:tcPr>
            </w:tcPrChange>
          </w:tcPr>
          <w:p w14:paraId="5FA9889A" w14:textId="0E857E9A" w:rsidR="00DF4154" w:rsidRPr="00DF4154" w:rsidDel="000275F7" w:rsidRDefault="00DF4154">
            <w:pPr>
              <w:pStyle w:val="TableContentCenter"/>
              <w:rPr>
                <w:ins w:id="2874" w:author="Bhakti Gandhi [2]" w:date="2015-03-30T12:00:00Z"/>
                <w:del w:id="2875" w:author="Bhakti Gandhi" w:date="2015-11-17T13:29:00Z"/>
              </w:rPr>
              <w:pPrChange w:id="2876" w:author="Bhakti Gandhi [2]" w:date="2015-04-06T11:19:00Z">
                <w:pPr>
                  <w:framePr w:hSpace="180" w:wrap="around" w:vAnchor="text" w:hAnchor="page" w:x="3811" w:y="44"/>
                </w:pPr>
              </w:pPrChange>
            </w:pPr>
            <w:ins w:id="2877" w:author="Bhakti Gandhi [2]" w:date="2015-03-30T12:00:00Z">
              <w:del w:id="2878" w:author="Bhakti Gandhi" w:date="2015-11-17T13:26:00Z">
                <w:r w:rsidDel="000275F7">
                  <w:delText>9</w:delText>
                </w:r>
              </w:del>
            </w:ins>
          </w:p>
        </w:tc>
      </w:tr>
    </w:tbl>
    <w:p w14:paraId="5FA9889C" w14:textId="40959636" w:rsidR="00DF4154" w:rsidDel="000275F7" w:rsidRDefault="00DF4154" w:rsidP="00854435">
      <w:pPr>
        <w:rPr>
          <w:ins w:id="2879" w:author="Bhakti Gandhi [2]" w:date="2015-03-30T12:00:00Z"/>
          <w:del w:id="2880" w:author="Bhakti Gandhi" w:date="2015-11-17T13:29:00Z"/>
        </w:rPr>
      </w:pPr>
    </w:p>
    <w:p w14:paraId="5FA9889D" w14:textId="45B07C7E" w:rsidR="00DF4154" w:rsidDel="000275F7" w:rsidRDefault="00DF4154" w:rsidP="00854435">
      <w:pPr>
        <w:rPr>
          <w:ins w:id="2881" w:author="Bhakti Gandhi [2]" w:date="2015-03-30T12:00:00Z"/>
          <w:del w:id="2882" w:author="Bhakti Gandhi" w:date="2015-11-17T13:29:00Z"/>
        </w:rPr>
      </w:pPr>
    </w:p>
    <w:p w14:paraId="5FA9889E" w14:textId="1EA4D6AD" w:rsidR="00DF4154" w:rsidDel="000275F7" w:rsidRDefault="00DF4154" w:rsidP="00854435">
      <w:pPr>
        <w:rPr>
          <w:ins w:id="2883" w:author="Bhakti Gandhi [2]" w:date="2015-03-30T12:00:00Z"/>
          <w:del w:id="2884" w:author="Bhakti Gandhi" w:date="2015-11-17T13:29:00Z"/>
        </w:rPr>
      </w:pPr>
    </w:p>
    <w:p w14:paraId="7FC1C6AC" w14:textId="34CC69B7" w:rsidR="000275F7" w:rsidDel="000275F7" w:rsidRDefault="000275F7" w:rsidP="00854435">
      <w:pPr>
        <w:rPr>
          <w:ins w:id="2885" w:author="Bhakti Gandhi [2]" w:date="2015-03-30T12:00:00Z"/>
          <w:del w:id="2886" w:author="Bhakti Gandhi" w:date="2015-11-17T13:29:00Z"/>
        </w:rPr>
      </w:pPr>
    </w:p>
    <w:p w14:paraId="5FA988A0" w14:textId="2100542B" w:rsidR="00DF4154" w:rsidDel="000275F7" w:rsidRDefault="00DF4154" w:rsidP="00854435">
      <w:pPr>
        <w:rPr>
          <w:ins w:id="2887" w:author="Bhakti Gandhi [2]" w:date="2015-03-30T12:00:00Z"/>
          <w:del w:id="2888" w:author="Bhakti Gandhi" w:date="2015-11-17T13:29:00Z"/>
        </w:rPr>
      </w:pPr>
    </w:p>
    <w:p w14:paraId="5FA988A1" w14:textId="4716F330" w:rsidR="00DF4154" w:rsidDel="000275F7" w:rsidRDefault="00DF4154" w:rsidP="00854435">
      <w:pPr>
        <w:rPr>
          <w:ins w:id="2889" w:author="Bhakti Gandhi [2]" w:date="2015-03-30T12:00:00Z"/>
          <w:del w:id="2890" w:author="Bhakti Gandhi" w:date="2015-11-17T13:28:00Z"/>
        </w:rPr>
      </w:pPr>
    </w:p>
    <w:p w14:paraId="5FA988A2" w14:textId="567C6395" w:rsidR="00DF4154" w:rsidDel="000275F7" w:rsidRDefault="00DF4154" w:rsidP="00854435">
      <w:pPr>
        <w:rPr>
          <w:ins w:id="2891" w:author="Bhakti Gandhi [2]" w:date="2015-03-30T12:00:00Z"/>
          <w:del w:id="2892" w:author="Bhakti Gandhi" w:date="2015-11-17T13:28:00Z"/>
        </w:rPr>
      </w:pPr>
    </w:p>
    <w:p w14:paraId="5FA988A3" w14:textId="7D054196" w:rsidR="00DF4154" w:rsidDel="000275F7" w:rsidRDefault="00DF4154" w:rsidP="00854435">
      <w:pPr>
        <w:rPr>
          <w:ins w:id="2893" w:author="Bhakti Gandhi [2]" w:date="2015-03-30T12:00:00Z"/>
          <w:del w:id="2894" w:author="Bhakti Gandhi" w:date="2015-11-17T13:28:00Z"/>
        </w:rPr>
      </w:pPr>
    </w:p>
    <w:p w14:paraId="5FA988A4" w14:textId="4DB21E5D" w:rsidR="00DF4154" w:rsidDel="000275F7" w:rsidRDefault="00DF4154" w:rsidP="00854435">
      <w:pPr>
        <w:rPr>
          <w:del w:id="2895" w:author="Bhakti Gandhi" w:date="2015-11-17T13:28:00Z"/>
        </w:rPr>
      </w:pPr>
    </w:p>
    <w:p w14:paraId="01877D9F" w14:textId="77777777" w:rsidR="00AA6908" w:rsidRDefault="00AA6908">
      <w:pPr>
        <w:pStyle w:val="Heading4"/>
        <w:rPr>
          <w:ins w:id="2896" w:author="Bhakti Gandhi" w:date="2015-12-07T11:26:00Z"/>
        </w:rPr>
        <w:pPrChange w:id="2897" w:author="Bhakti Gandhi" w:date="2015-12-07T11:26:00Z">
          <w:pPr/>
        </w:pPrChange>
      </w:pPr>
      <w:ins w:id="2898" w:author="Bhakti Gandhi" w:date="2015-12-07T11:26:00Z">
        <w:r>
          <w:t>Current Load:</w:t>
        </w:r>
      </w:ins>
    </w:p>
    <w:p w14:paraId="07133AC8" w14:textId="77777777" w:rsidR="00AA6908" w:rsidRDefault="00AA6908" w:rsidP="00AA6908">
      <w:pPr>
        <w:rPr>
          <w:ins w:id="2899" w:author="Bhakti Gandhi" w:date="2015-12-07T11:26:00Z"/>
        </w:rPr>
      </w:pPr>
    </w:p>
    <w:p w14:paraId="790D1AD8" w14:textId="77777777" w:rsidR="00AA6908" w:rsidRDefault="00AA6908" w:rsidP="00AA6908">
      <w:pPr>
        <w:rPr>
          <w:ins w:id="2900" w:author="Bhakti Gandhi" w:date="2015-12-07T11:26:00Z"/>
        </w:rPr>
      </w:pPr>
      <w:ins w:id="2901" w:author="Bhakti Gandhi" w:date="2015-12-07T11:26:00Z">
        <w:r>
          <w:t xml:space="preserve">Below distribution of transactions will be used during this testing: </w:t>
        </w:r>
      </w:ins>
    </w:p>
    <w:tbl>
      <w:tblPr>
        <w:tblpPr w:leftFromText="180" w:rightFromText="180" w:vertAnchor="text" w:horzAnchor="page" w:tblpX="3811" w:tblpY="44"/>
        <w:tblW w:w="38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425"/>
        <w:gridCol w:w="1440"/>
      </w:tblGrid>
      <w:tr w:rsidR="00AA6908" w:rsidRPr="0027307A" w14:paraId="6C9C42DE" w14:textId="77777777" w:rsidTr="00EE4FA9">
        <w:trPr>
          <w:cantSplit/>
          <w:trHeight w:val="296"/>
          <w:tblHeader/>
          <w:ins w:id="2902" w:author="Bhakti Gandhi" w:date="2015-12-07T11:26:00Z"/>
        </w:trPr>
        <w:tc>
          <w:tcPr>
            <w:tcW w:w="2425" w:type="dxa"/>
            <w:shd w:val="clear" w:color="auto" w:fill="17365D"/>
          </w:tcPr>
          <w:p w14:paraId="06CBC510" w14:textId="77777777" w:rsidR="00AA6908" w:rsidRPr="00AA6908" w:rsidRDefault="00AA6908" w:rsidP="00AA6908">
            <w:pPr>
              <w:pStyle w:val="NormalCenter"/>
              <w:rPr>
                <w:ins w:id="2903" w:author="Bhakti Gandhi" w:date="2015-12-07T11:26:00Z"/>
              </w:rPr>
            </w:pPr>
            <w:ins w:id="2904" w:author="Bhakti Gandhi" w:date="2015-12-07T11:26:00Z">
              <w:r>
                <w:t>Transaction</w:t>
              </w:r>
              <w:r w:rsidRPr="00AA6908">
                <w:t xml:space="preserve"> Mix</w:t>
              </w:r>
            </w:ins>
          </w:p>
        </w:tc>
        <w:tc>
          <w:tcPr>
            <w:tcW w:w="1440" w:type="dxa"/>
            <w:shd w:val="clear" w:color="auto" w:fill="17365D"/>
          </w:tcPr>
          <w:p w14:paraId="52539C33" w14:textId="77777777" w:rsidR="00AA6908" w:rsidRPr="00AA6908" w:rsidRDefault="00AA6908" w:rsidP="00AA6908">
            <w:pPr>
              <w:pStyle w:val="NormalCenter"/>
              <w:rPr>
                <w:ins w:id="2905" w:author="Bhakti Gandhi" w:date="2015-12-07T11:26:00Z"/>
              </w:rPr>
            </w:pPr>
            <w:ins w:id="2906" w:author="Bhakti Gandhi" w:date="2015-12-07T11:26:00Z">
              <w:r>
                <w:t>Threads</w:t>
              </w:r>
            </w:ins>
          </w:p>
        </w:tc>
      </w:tr>
      <w:tr w:rsidR="00AA6908" w:rsidRPr="0027307A" w14:paraId="004AD19E" w14:textId="77777777" w:rsidTr="00EE4FA9">
        <w:trPr>
          <w:cantSplit/>
          <w:trHeight w:val="428"/>
          <w:ins w:id="2907" w:author="Bhakti Gandhi" w:date="2015-12-07T11:26:00Z"/>
        </w:trPr>
        <w:tc>
          <w:tcPr>
            <w:tcW w:w="2425" w:type="dxa"/>
            <w:shd w:val="clear" w:color="auto" w:fill="auto"/>
          </w:tcPr>
          <w:p w14:paraId="41BE1F88" w14:textId="77777777" w:rsidR="00AA6908" w:rsidRPr="00AA6908" w:rsidRDefault="00AA6908" w:rsidP="00AA6908">
            <w:pPr>
              <w:rPr>
                <w:ins w:id="2908" w:author="Bhakti Gandhi" w:date="2015-12-07T11:26:00Z"/>
              </w:rPr>
            </w:pPr>
            <w:ins w:id="2909" w:author="Bhakti Gandhi" w:date="2015-12-07T11:26:00Z">
              <w:r>
                <w:t>Browse</w:t>
              </w:r>
            </w:ins>
          </w:p>
        </w:tc>
        <w:tc>
          <w:tcPr>
            <w:tcW w:w="1440" w:type="dxa"/>
          </w:tcPr>
          <w:p w14:paraId="35CC7900" w14:textId="2FD75E25" w:rsidR="00AA6908" w:rsidRPr="00AA6908" w:rsidRDefault="00AA6908" w:rsidP="00AA6908">
            <w:pPr>
              <w:rPr>
                <w:ins w:id="2910" w:author="Bhakti Gandhi" w:date="2015-12-07T11:26:00Z"/>
              </w:rPr>
            </w:pPr>
            <w:ins w:id="2911" w:author="Bhakti Gandhi" w:date="2015-12-07T11:26:00Z">
              <w:r>
                <w:t>2293</w:t>
              </w:r>
            </w:ins>
          </w:p>
        </w:tc>
      </w:tr>
      <w:tr w:rsidR="00AA6908" w:rsidRPr="0027307A" w14:paraId="5277E3B0" w14:textId="77777777" w:rsidTr="00EE4FA9">
        <w:trPr>
          <w:cantSplit/>
          <w:trHeight w:val="557"/>
          <w:ins w:id="2912" w:author="Bhakti Gandhi" w:date="2015-12-07T11:26:00Z"/>
        </w:trPr>
        <w:tc>
          <w:tcPr>
            <w:tcW w:w="2425" w:type="dxa"/>
            <w:shd w:val="clear" w:color="auto" w:fill="auto"/>
          </w:tcPr>
          <w:p w14:paraId="51583AFE" w14:textId="77777777" w:rsidR="00AA6908" w:rsidRPr="00AA6908" w:rsidRDefault="00AA6908" w:rsidP="00AA6908">
            <w:pPr>
              <w:rPr>
                <w:ins w:id="2913" w:author="Bhakti Gandhi" w:date="2015-12-07T11:26:00Z"/>
              </w:rPr>
            </w:pPr>
            <w:ins w:id="2914" w:author="Bhakti Gandhi" w:date="2015-12-07T11:26:00Z">
              <w:r>
                <w:t>Standard Enrollment</w:t>
              </w:r>
            </w:ins>
          </w:p>
        </w:tc>
        <w:tc>
          <w:tcPr>
            <w:tcW w:w="1440" w:type="dxa"/>
          </w:tcPr>
          <w:p w14:paraId="40DBFCA4" w14:textId="5BD07705" w:rsidR="00AA6908" w:rsidRPr="00AA6908" w:rsidRDefault="00AA6908" w:rsidP="00AA6908">
            <w:pPr>
              <w:rPr>
                <w:ins w:id="2915" w:author="Bhakti Gandhi" w:date="2015-12-07T11:26:00Z"/>
              </w:rPr>
            </w:pPr>
            <w:ins w:id="2916" w:author="Bhakti Gandhi" w:date="2015-12-07T11:26:00Z">
              <w:r>
                <w:t>31</w:t>
              </w:r>
            </w:ins>
          </w:p>
        </w:tc>
      </w:tr>
      <w:tr w:rsidR="00AA6908" w:rsidRPr="0027307A" w14:paraId="081ED7E4" w14:textId="77777777" w:rsidTr="00EE4FA9">
        <w:trPr>
          <w:cantSplit/>
          <w:trHeight w:val="557"/>
          <w:ins w:id="2917" w:author="Bhakti Gandhi" w:date="2015-12-07T11:26:00Z"/>
        </w:trPr>
        <w:tc>
          <w:tcPr>
            <w:tcW w:w="2425" w:type="dxa"/>
            <w:shd w:val="clear" w:color="auto" w:fill="auto"/>
          </w:tcPr>
          <w:p w14:paraId="5C66B50C" w14:textId="77777777" w:rsidR="00AA6908" w:rsidRPr="00AA6908" w:rsidRDefault="00AA6908" w:rsidP="00AA6908">
            <w:pPr>
              <w:rPr>
                <w:ins w:id="2918" w:author="Bhakti Gandhi" w:date="2015-12-07T11:26:00Z"/>
              </w:rPr>
            </w:pPr>
            <w:ins w:id="2919" w:author="Bhakti Gandhi" w:date="2015-12-07T11:26:00Z">
              <w:r>
                <w:lastRenderedPageBreak/>
                <w:t>Express Enrollment</w:t>
              </w:r>
            </w:ins>
          </w:p>
        </w:tc>
        <w:tc>
          <w:tcPr>
            <w:tcW w:w="1440" w:type="dxa"/>
          </w:tcPr>
          <w:p w14:paraId="6B3C6C97" w14:textId="608B9609" w:rsidR="00AA6908" w:rsidRPr="00AA6908" w:rsidRDefault="00AA6908">
            <w:pPr>
              <w:rPr>
                <w:ins w:id="2920" w:author="Bhakti Gandhi" w:date="2015-12-07T11:26:00Z"/>
              </w:rPr>
              <w:pPrChange w:id="2921" w:author="Bhakti Gandhi" w:date="2015-12-07T11:28:00Z">
                <w:pPr>
                  <w:framePr w:hSpace="180" w:wrap="around" w:vAnchor="text" w:hAnchor="page" w:x="3811" w:y="44"/>
                </w:pPr>
              </w:pPrChange>
            </w:pPr>
            <w:ins w:id="2922" w:author="Bhakti Gandhi" w:date="2015-12-07T11:26:00Z">
              <w:r>
                <w:t>30</w:t>
              </w:r>
            </w:ins>
          </w:p>
        </w:tc>
      </w:tr>
      <w:tr w:rsidR="00AA6908" w:rsidRPr="0027307A" w14:paraId="7BD37AAE" w14:textId="77777777" w:rsidTr="00EE4FA9">
        <w:trPr>
          <w:cantSplit/>
          <w:trHeight w:val="557"/>
          <w:ins w:id="2923" w:author="Bhakti Gandhi" w:date="2015-12-07T11:26:00Z"/>
        </w:trPr>
        <w:tc>
          <w:tcPr>
            <w:tcW w:w="2425" w:type="dxa"/>
            <w:shd w:val="clear" w:color="auto" w:fill="auto"/>
          </w:tcPr>
          <w:p w14:paraId="224D0332" w14:textId="77777777" w:rsidR="00AA6908" w:rsidRPr="00AA6908" w:rsidRDefault="00AA6908" w:rsidP="00AA6908">
            <w:pPr>
              <w:rPr>
                <w:ins w:id="2924" w:author="Bhakti Gandhi" w:date="2015-12-07T11:26:00Z"/>
              </w:rPr>
            </w:pPr>
            <w:ins w:id="2925" w:author="Bhakti Gandhi" w:date="2015-12-07T11:26:00Z">
              <w:r>
                <w:t>Adhoc</w:t>
              </w:r>
              <w:r w:rsidRPr="00AA6908">
                <w:t xml:space="preserve"> orders</w:t>
              </w:r>
            </w:ins>
          </w:p>
        </w:tc>
        <w:tc>
          <w:tcPr>
            <w:tcW w:w="1440" w:type="dxa"/>
          </w:tcPr>
          <w:p w14:paraId="7F8065EF" w14:textId="5452809B" w:rsidR="00AA6908" w:rsidRPr="00AA6908" w:rsidRDefault="00AA6908" w:rsidP="00AA6908">
            <w:pPr>
              <w:rPr>
                <w:ins w:id="2926" w:author="Bhakti Gandhi" w:date="2015-12-07T11:26:00Z"/>
              </w:rPr>
            </w:pPr>
            <w:ins w:id="2927" w:author="Bhakti Gandhi" w:date="2015-12-07T11:26:00Z">
              <w:r>
                <w:t>20</w:t>
              </w:r>
            </w:ins>
          </w:p>
        </w:tc>
      </w:tr>
      <w:tr w:rsidR="00AA6908" w:rsidRPr="0027307A" w14:paraId="29BBD3B4" w14:textId="77777777" w:rsidTr="00EE4FA9">
        <w:trPr>
          <w:cantSplit/>
          <w:trHeight w:val="557"/>
          <w:ins w:id="2928" w:author="Bhakti Gandhi" w:date="2015-12-07T11:26:00Z"/>
        </w:trPr>
        <w:tc>
          <w:tcPr>
            <w:tcW w:w="2425" w:type="dxa"/>
            <w:shd w:val="clear" w:color="auto" w:fill="auto"/>
          </w:tcPr>
          <w:p w14:paraId="7B1664F6" w14:textId="77777777" w:rsidR="00AA6908" w:rsidRPr="00AA6908" w:rsidRDefault="00AA6908" w:rsidP="00AA6908">
            <w:pPr>
              <w:rPr>
                <w:ins w:id="2929" w:author="Bhakti Gandhi" w:date="2015-12-07T11:26:00Z"/>
              </w:rPr>
            </w:pPr>
            <w:ins w:id="2930" w:author="Bhakti Gandhi" w:date="2015-12-07T11:26:00Z">
              <w:r>
                <w:t>PC Orders</w:t>
              </w:r>
            </w:ins>
          </w:p>
        </w:tc>
        <w:tc>
          <w:tcPr>
            <w:tcW w:w="1440" w:type="dxa"/>
          </w:tcPr>
          <w:p w14:paraId="252C2608" w14:textId="7EB7F744" w:rsidR="00AA6908" w:rsidRPr="00AA6908" w:rsidRDefault="00AA6908" w:rsidP="00AA6908">
            <w:pPr>
              <w:rPr>
                <w:ins w:id="2931" w:author="Bhakti Gandhi" w:date="2015-12-07T11:26:00Z"/>
              </w:rPr>
            </w:pPr>
            <w:ins w:id="2932" w:author="Bhakti Gandhi" w:date="2015-12-07T11:26:00Z">
              <w:r>
                <w:t>69</w:t>
              </w:r>
            </w:ins>
          </w:p>
        </w:tc>
      </w:tr>
      <w:tr w:rsidR="00AA6908" w:rsidRPr="0027307A" w14:paraId="73254645" w14:textId="77777777" w:rsidTr="00EE4FA9">
        <w:trPr>
          <w:cantSplit/>
          <w:trHeight w:val="557"/>
          <w:ins w:id="2933" w:author="Bhakti Gandhi" w:date="2015-12-07T11:26:00Z"/>
        </w:trPr>
        <w:tc>
          <w:tcPr>
            <w:tcW w:w="2425" w:type="dxa"/>
            <w:shd w:val="clear" w:color="auto" w:fill="auto"/>
          </w:tcPr>
          <w:p w14:paraId="25B56F38" w14:textId="77777777" w:rsidR="00AA6908" w:rsidRPr="00AA6908" w:rsidRDefault="00AA6908" w:rsidP="00AA6908">
            <w:pPr>
              <w:rPr>
                <w:ins w:id="2934" w:author="Bhakti Gandhi" w:date="2015-12-07T11:26:00Z"/>
              </w:rPr>
            </w:pPr>
            <w:ins w:id="2935" w:author="Bhakti Gandhi" w:date="2015-12-07T11:26:00Z">
              <w:r>
                <w:t>RC Orders</w:t>
              </w:r>
            </w:ins>
          </w:p>
        </w:tc>
        <w:tc>
          <w:tcPr>
            <w:tcW w:w="1440" w:type="dxa"/>
          </w:tcPr>
          <w:p w14:paraId="3C786E1E" w14:textId="3E1A10FE" w:rsidR="00AA6908" w:rsidRPr="00AA6908" w:rsidRDefault="00AA6908">
            <w:pPr>
              <w:rPr>
                <w:ins w:id="2936" w:author="Bhakti Gandhi" w:date="2015-12-07T11:26:00Z"/>
              </w:rPr>
              <w:pPrChange w:id="2937" w:author="Bhakti Gandhi" w:date="2015-12-07T11:29:00Z">
                <w:pPr>
                  <w:framePr w:hSpace="180" w:wrap="around" w:vAnchor="text" w:hAnchor="page" w:x="3811" w:y="44"/>
                </w:pPr>
              </w:pPrChange>
            </w:pPr>
            <w:ins w:id="2938" w:author="Bhakti Gandhi" w:date="2015-12-07T11:26:00Z">
              <w:r>
                <w:t>69</w:t>
              </w:r>
            </w:ins>
          </w:p>
        </w:tc>
      </w:tr>
      <w:tr w:rsidR="00AA6908" w:rsidRPr="0027307A" w14:paraId="0885E654" w14:textId="77777777" w:rsidTr="00EE4FA9">
        <w:trPr>
          <w:cantSplit/>
          <w:trHeight w:val="557"/>
          <w:ins w:id="2939" w:author="Bhakti Gandhi" w:date="2015-12-07T11:26:00Z"/>
        </w:trPr>
        <w:tc>
          <w:tcPr>
            <w:tcW w:w="2425" w:type="dxa"/>
            <w:shd w:val="clear" w:color="auto" w:fill="auto"/>
          </w:tcPr>
          <w:p w14:paraId="7805A8F1" w14:textId="77777777" w:rsidR="00AA6908" w:rsidRPr="00AA6908" w:rsidRDefault="00AA6908" w:rsidP="00AA6908">
            <w:pPr>
              <w:rPr>
                <w:ins w:id="2940" w:author="Bhakti Gandhi" w:date="2015-12-07T11:26:00Z"/>
              </w:rPr>
            </w:pPr>
            <w:ins w:id="2941" w:author="Bhakti Gandhi" w:date="2015-12-07T11:26:00Z">
              <w:r>
                <w:t>RC to PC Upgrade</w:t>
              </w:r>
            </w:ins>
          </w:p>
        </w:tc>
        <w:tc>
          <w:tcPr>
            <w:tcW w:w="1440" w:type="dxa"/>
          </w:tcPr>
          <w:p w14:paraId="0C2F2AB4" w14:textId="6F279C86" w:rsidR="00AA6908" w:rsidRPr="00AA6908" w:rsidRDefault="00AA6908" w:rsidP="00AA6908">
            <w:pPr>
              <w:rPr>
                <w:ins w:id="2942" w:author="Bhakti Gandhi" w:date="2015-12-07T11:26:00Z"/>
              </w:rPr>
            </w:pPr>
            <w:ins w:id="2943" w:author="Bhakti Gandhi" w:date="2015-12-07T11:26:00Z">
              <w:r>
                <w:t>9</w:t>
              </w:r>
            </w:ins>
          </w:p>
        </w:tc>
      </w:tr>
      <w:tr w:rsidR="00AA6908" w:rsidRPr="0027307A" w14:paraId="74669ED1" w14:textId="77777777" w:rsidTr="00EE4FA9">
        <w:trPr>
          <w:cantSplit/>
          <w:trHeight w:val="557"/>
          <w:ins w:id="2944" w:author="Bhakti Gandhi" w:date="2015-12-07T11:26:00Z"/>
        </w:trPr>
        <w:tc>
          <w:tcPr>
            <w:tcW w:w="2425" w:type="dxa"/>
            <w:shd w:val="clear" w:color="auto" w:fill="auto"/>
          </w:tcPr>
          <w:p w14:paraId="13E1DB11" w14:textId="77777777" w:rsidR="00AA6908" w:rsidRPr="00AA6908" w:rsidRDefault="00AA6908" w:rsidP="00AA6908">
            <w:pPr>
              <w:rPr>
                <w:ins w:id="2945" w:author="Bhakti Gandhi" w:date="2015-12-07T11:26:00Z"/>
              </w:rPr>
            </w:pPr>
            <w:ins w:id="2946" w:author="Bhakti Gandhi" w:date="2015-12-07T11:26:00Z">
              <w:r>
                <w:t>PC to RC Downgrade</w:t>
              </w:r>
            </w:ins>
          </w:p>
        </w:tc>
        <w:tc>
          <w:tcPr>
            <w:tcW w:w="1440" w:type="dxa"/>
          </w:tcPr>
          <w:p w14:paraId="5A9DD7A4" w14:textId="38609C5D" w:rsidR="00AA6908" w:rsidRPr="00AA6908" w:rsidRDefault="00AA6908">
            <w:pPr>
              <w:rPr>
                <w:ins w:id="2947" w:author="Bhakti Gandhi" w:date="2015-12-07T11:26:00Z"/>
              </w:rPr>
              <w:pPrChange w:id="2948" w:author="Bhakti Gandhi" w:date="2015-12-07T11:29:00Z">
                <w:pPr>
                  <w:framePr w:hSpace="180" w:wrap="around" w:vAnchor="text" w:hAnchor="page" w:x="3811" w:y="44"/>
                </w:pPr>
              </w:pPrChange>
            </w:pPr>
            <w:ins w:id="2949" w:author="Bhakti Gandhi" w:date="2015-12-07T11:26:00Z">
              <w:r>
                <w:t>9</w:t>
              </w:r>
            </w:ins>
          </w:p>
        </w:tc>
      </w:tr>
      <w:tr w:rsidR="00AA6908" w:rsidRPr="0027307A" w14:paraId="05170A31" w14:textId="77777777" w:rsidTr="00EE4FA9">
        <w:trPr>
          <w:cantSplit/>
          <w:trHeight w:val="557"/>
          <w:ins w:id="2950" w:author="Bhakti Gandhi" w:date="2015-12-07T11:26:00Z"/>
        </w:trPr>
        <w:tc>
          <w:tcPr>
            <w:tcW w:w="2425" w:type="dxa"/>
            <w:shd w:val="clear" w:color="auto" w:fill="auto"/>
          </w:tcPr>
          <w:p w14:paraId="1FE7BBE0" w14:textId="77777777" w:rsidR="00AA6908" w:rsidRPr="00AA6908" w:rsidRDefault="00AA6908" w:rsidP="00AA6908">
            <w:pPr>
              <w:rPr>
                <w:ins w:id="2951" w:author="Bhakti Gandhi" w:date="2015-12-07T11:26:00Z"/>
              </w:rPr>
            </w:pPr>
            <w:ins w:id="2952" w:author="Bhakti Gandhi" w:date="2015-12-07T11:26:00Z">
              <w:r>
                <w:t>Sponsor Search</w:t>
              </w:r>
            </w:ins>
          </w:p>
        </w:tc>
        <w:tc>
          <w:tcPr>
            <w:tcW w:w="1440" w:type="dxa"/>
          </w:tcPr>
          <w:p w14:paraId="181F5546" w14:textId="34CBBF66" w:rsidR="00AA6908" w:rsidRPr="00AA6908" w:rsidRDefault="00AA6908" w:rsidP="00AA6908">
            <w:pPr>
              <w:rPr>
                <w:ins w:id="2953" w:author="Bhakti Gandhi" w:date="2015-12-07T11:26:00Z"/>
              </w:rPr>
            </w:pPr>
            <w:ins w:id="2954" w:author="Bhakti Gandhi" w:date="2015-12-07T11:26:00Z">
              <w:r>
                <w:t>42</w:t>
              </w:r>
            </w:ins>
          </w:p>
        </w:tc>
      </w:tr>
    </w:tbl>
    <w:p w14:paraId="5FEEB046" w14:textId="77777777" w:rsidR="00AA6908" w:rsidRDefault="00AA6908" w:rsidP="00AA6908">
      <w:pPr>
        <w:rPr>
          <w:ins w:id="2955" w:author="Bhakti Gandhi" w:date="2015-12-07T11:26:00Z"/>
        </w:rPr>
      </w:pPr>
      <w:bookmarkStart w:id="2956" w:name="_GoBack"/>
      <w:bookmarkEnd w:id="2956"/>
    </w:p>
    <w:p w14:paraId="62ED494A" w14:textId="77777777" w:rsidR="00AA6908" w:rsidRDefault="00AA6908" w:rsidP="00AA6908">
      <w:pPr>
        <w:rPr>
          <w:ins w:id="2957" w:author="Bhakti Gandhi" w:date="2015-12-07T11:26:00Z"/>
        </w:rPr>
      </w:pPr>
    </w:p>
    <w:p w14:paraId="4421903F" w14:textId="77777777" w:rsidR="00AA6908" w:rsidRDefault="00AA6908" w:rsidP="00AA6908">
      <w:pPr>
        <w:rPr>
          <w:ins w:id="2958" w:author="Bhakti Gandhi" w:date="2015-12-07T11:26:00Z"/>
        </w:rPr>
      </w:pPr>
    </w:p>
    <w:p w14:paraId="56A79E19" w14:textId="77777777" w:rsidR="00AA6908" w:rsidRDefault="00AA6908" w:rsidP="00AA6908">
      <w:pPr>
        <w:rPr>
          <w:ins w:id="2959" w:author="Bhakti Gandhi" w:date="2015-12-07T11:26:00Z"/>
        </w:rPr>
      </w:pPr>
    </w:p>
    <w:p w14:paraId="7768FD6B" w14:textId="77777777" w:rsidR="00AA6908" w:rsidRDefault="00AA6908" w:rsidP="00AA6908">
      <w:pPr>
        <w:rPr>
          <w:ins w:id="2960" w:author="Bhakti Gandhi" w:date="2015-12-07T11:26:00Z"/>
        </w:rPr>
      </w:pPr>
    </w:p>
    <w:p w14:paraId="11CEF7FF" w14:textId="77777777" w:rsidR="00AA6908" w:rsidRDefault="00AA6908" w:rsidP="00AA6908">
      <w:pPr>
        <w:rPr>
          <w:ins w:id="2961" w:author="Bhakti Gandhi" w:date="2015-12-07T11:26:00Z"/>
        </w:rPr>
      </w:pPr>
    </w:p>
    <w:p w14:paraId="4C0CAA82" w14:textId="77777777" w:rsidR="00AA6908" w:rsidRDefault="00AA6908" w:rsidP="00AA6908">
      <w:pPr>
        <w:rPr>
          <w:ins w:id="2962" w:author="Bhakti Gandhi" w:date="2015-12-07T11:26:00Z"/>
        </w:rPr>
      </w:pPr>
    </w:p>
    <w:p w14:paraId="1CF611E6" w14:textId="77777777" w:rsidR="00AA6908" w:rsidRDefault="00AA6908" w:rsidP="00AA6908">
      <w:pPr>
        <w:rPr>
          <w:ins w:id="2963" w:author="Bhakti Gandhi" w:date="2015-12-07T11:26:00Z"/>
        </w:rPr>
      </w:pPr>
    </w:p>
    <w:p w14:paraId="271961C6" w14:textId="77777777" w:rsidR="00AA6908" w:rsidRDefault="00AA6908" w:rsidP="00AA6908">
      <w:pPr>
        <w:rPr>
          <w:ins w:id="2964" w:author="Bhakti Gandhi" w:date="2015-12-07T11:26:00Z"/>
        </w:rPr>
      </w:pPr>
    </w:p>
    <w:p w14:paraId="13C8ABC5" w14:textId="77777777" w:rsidR="00AA6908" w:rsidRDefault="00AA6908" w:rsidP="00AA6908">
      <w:pPr>
        <w:rPr>
          <w:ins w:id="2965" w:author="Bhakti Gandhi" w:date="2015-12-07T11:26:00Z"/>
        </w:rPr>
      </w:pPr>
    </w:p>
    <w:p w14:paraId="4DD64E40" w14:textId="77777777" w:rsidR="00AA6908" w:rsidRDefault="00AA6908" w:rsidP="00AA6908">
      <w:pPr>
        <w:rPr>
          <w:ins w:id="2966" w:author="Bhakti Gandhi" w:date="2015-12-07T11:26:00Z"/>
        </w:rPr>
      </w:pPr>
      <w:ins w:id="2967" w:author="Bhakti Gandhi" w:date="2015-12-07T11:26:00Z">
        <w:r>
          <w:tab/>
        </w:r>
        <w:r>
          <w:tab/>
          <w:t>Based on the above distribution, the below load would be run through 4</w:t>
        </w:r>
        <w:r>
          <w:tab/>
        </w:r>
        <w:r>
          <w:tab/>
        </w:r>
        <w:r>
          <w:tab/>
          <w:t>jmeter nodes without think time:</w:t>
        </w:r>
      </w:ins>
    </w:p>
    <w:tbl>
      <w:tblPr>
        <w:tblpPr w:leftFromText="180" w:rightFromText="180" w:vertAnchor="text" w:horzAnchor="page" w:tblpX="3811" w:tblpY="44"/>
        <w:tblW w:w="629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435"/>
        <w:gridCol w:w="1075"/>
        <w:gridCol w:w="1890"/>
        <w:gridCol w:w="1890"/>
      </w:tblGrid>
      <w:tr w:rsidR="00AA6908" w:rsidRPr="0027307A" w14:paraId="4C4D7733" w14:textId="77777777" w:rsidTr="00EE4FA9">
        <w:trPr>
          <w:cantSplit/>
          <w:trHeight w:val="296"/>
          <w:tblHeader/>
          <w:ins w:id="2968" w:author="Bhakti Gandhi" w:date="2015-12-07T11:26:00Z"/>
        </w:trPr>
        <w:tc>
          <w:tcPr>
            <w:tcW w:w="1435" w:type="dxa"/>
            <w:shd w:val="clear" w:color="auto" w:fill="17365D"/>
          </w:tcPr>
          <w:p w14:paraId="3184CC1C" w14:textId="77777777" w:rsidR="00AA6908" w:rsidRPr="00AA6908" w:rsidRDefault="00AA6908" w:rsidP="00AA6908">
            <w:pPr>
              <w:pStyle w:val="NormalCenter"/>
              <w:rPr>
                <w:ins w:id="2969" w:author="Bhakti Gandhi" w:date="2015-12-07T11:26:00Z"/>
              </w:rPr>
            </w:pPr>
            <w:ins w:id="2970" w:author="Bhakti Gandhi" w:date="2015-12-07T11:26:00Z">
              <w:r>
                <w:t>Load Type</w:t>
              </w:r>
            </w:ins>
          </w:p>
        </w:tc>
        <w:tc>
          <w:tcPr>
            <w:tcW w:w="1075" w:type="dxa"/>
            <w:shd w:val="clear" w:color="auto" w:fill="17365D"/>
          </w:tcPr>
          <w:p w14:paraId="4E97265D" w14:textId="77777777" w:rsidR="00AA6908" w:rsidRPr="00AA6908" w:rsidRDefault="00AA6908" w:rsidP="00AA6908">
            <w:pPr>
              <w:pStyle w:val="NormalCenter"/>
              <w:rPr>
                <w:ins w:id="2971" w:author="Bhakti Gandhi" w:date="2015-12-07T11:26:00Z"/>
              </w:rPr>
            </w:pPr>
            <w:ins w:id="2972" w:author="Bhakti Gandhi" w:date="2015-12-07T11:26:00Z">
              <w:r w:rsidRPr="00C91A08">
                <w:t>Threads</w:t>
              </w:r>
            </w:ins>
          </w:p>
        </w:tc>
        <w:tc>
          <w:tcPr>
            <w:tcW w:w="1890" w:type="dxa"/>
            <w:shd w:val="clear" w:color="auto" w:fill="17365D"/>
          </w:tcPr>
          <w:p w14:paraId="17A78F9C" w14:textId="77777777" w:rsidR="00AA6908" w:rsidRPr="00AA6908" w:rsidRDefault="00AA6908" w:rsidP="00AA6908">
            <w:pPr>
              <w:pStyle w:val="NormalCenter"/>
              <w:rPr>
                <w:ins w:id="2973" w:author="Bhakti Gandhi" w:date="2015-12-07T11:26:00Z"/>
              </w:rPr>
            </w:pPr>
            <w:ins w:id="2974" w:author="Bhakti Gandhi" w:date="2015-12-07T11:26:00Z">
              <w:r w:rsidRPr="00C91A08">
                <w:t>Ramp-Up (</w:t>
              </w:r>
              <w:r w:rsidRPr="00AA6908">
                <w:t>sec)</w:t>
              </w:r>
            </w:ins>
          </w:p>
        </w:tc>
        <w:tc>
          <w:tcPr>
            <w:tcW w:w="1890" w:type="dxa"/>
            <w:shd w:val="clear" w:color="auto" w:fill="17365D"/>
          </w:tcPr>
          <w:p w14:paraId="123D14A3" w14:textId="77777777" w:rsidR="00AA6908" w:rsidRPr="00AA6908" w:rsidRDefault="00AA6908" w:rsidP="00AA6908">
            <w:pPr>
              <w:pStyle w:val="NormalCenter"/>
              <w:rPr>
                <w:ins w:id="2975" w:author="Bhakti Gandhi" w:date="2015-12-07T11:26:00Z"/>
              </w:rPr>
            </w:pPr>
            <w:ins w:id="2976" w:author="Bhakti Gandhi" w:date="2015-12-07T11:26:00Z">
              <w:r w:rsidRPr="00C91A08">
                <w:t>Duration (min)</w:t>
              </w:r>
            </w:ins>
          </w:p>
        </w:tc>
      </w:tr>
      <w:tr w:rsidR="00AA6908" w:rsidRPr="0027307A" w14:paraId="12ECB6C3" w14:textId="77777777" w:rsidTr="00EE4FA9">
        <w:trPr>
          <w:cantSplit/>
          <w:trHeight w:val="163"/>
          <w:ins w:id="2977" w:author="Bhakti Gandhi" w:date="2015-12-07T11:26:00Z"/>
        </w:trPr>
        <w:tc>
          <w:tcPr>
            <w:tcW w:w="1435" w:type="dxa"/>
            <w:shd w:val="clear" w:color="auto" w:fill="auto"/>
          </w:tcPr>
          <w:p w14:paraId="52E2AC07" w14:textId="77777777" w:rsidR="00AA6908" w:rsidRPr="00AA6908" w:rsidDel="00E621E2" w:rsidRDefault="00AA6908" w:rsidP="00AA6908">
            <w:pPr>
              <w:pStyle w:val="TableContentCenter"/>
              <w:rPr>
                <w:ins w:id="2978" w:author="Bhakti Gandhi" w:date="2015-12-07T11:26:00Z"/>
              </w:rPr>
            </w:pPr>
            <w:ins w:id="2979" w:author="Bhakti Gandhi" w:date="2015-12-07T11:26:00Z">
              <w:r>
                <w:t>Transactional</w:t>
              </w:r>
            </w:ins>
          </w:p>
        </w:tc>
        <w:tc>
          <w:tcPr>
            <w:tcW w:w="1075" w:type="dxa"/>
          </w:tcPr>
          <w:p w14:paraId="5CEE73D7" w14:textId="55D5D724" w:rsidR="00AA6908" w:rsidRPr="00AA6908" w:rsidRDefault="00AA6908" w:rsidP="00AA6908">
            <w:pPr>
              <w:pStyle w:val="TableContentCenter"/>
              <w:rPr>
                <w:ins w:id="2980" w:author="Bhakti Gandhi" w:date="2015-12-07T11:26:00Z"/>
              </w:rPr>
            </w:pPr>
            <w:ins w:id="2981" w:author="Bhakti Gandhi" w:date="2015-12-07T11:26:00Z">
              <w:r>
                <w:t>279</w:t>
              </w:r>
            </w:ins>
          </w:p>
        </w:tc>
        <w:tc>
          <w:tcPr>
            <w:tcW w:w="1890" w:type="dxa"/>
          </w:tcPr>
          <w:p w14:paraId="42DEDD24" w14:textId="56B0AA03" w:rsidR="00AA6908" w:rsidRPr="00AA6908" w:rsidRDefault="00AA6908" w:rsidP="00AA6908">
            <w:pPr>
              <w:pStyle w:val="TableContentCenter"/>
              <w:rPr>
                <w:ins w:id="2982" w:author="Bhakti Gandhi" w:date="2015-12-07T11:26:00Z"/>
              </w:rPr>
            </w:pPr>
            <w:ins w:id="2983" w:author="Bhakti Gandhi" w:date="2015-12-07T11:30:00Z">
              <w:r>
                <w:t>30</w:t>
              </w:r>
            </w:ins>
            <w:ins w:id="2984" w:author="Bhakti Gandhi" w:date="2015-12-07T11:26:00Z">
              <w:r w:rsidRPr="00AA6908">
                <w:t>0</w:t>
              </w:r>
            </w:ins>
          </w:p>
        </w:tc>
        <w:tc>
          <w:tcPr>
            <w:tcW w:w="1890" w:type="dxa"/>
          </w:tcPr>
          <w:p w14:paraId="7AD68657" w14:textId="77777777" w:rsidR="00AA6908" w:rsidRPr="00AA6908" w:rsidRDefault="00AA6908" w:rsidP="00AA6908">
            <w:pPr>
              <w:pStyle w:val="TableContentCenter"/>
              <w:rPr>
                <w:ins w:id="2985" w:author="Bhakti Gandhi" w:date="2015-12-07T11:26:00Z"/>
              </w:rPr>
            </w:pPr>
            <w:ins w:id="2986" w:author="Bhakti Gandhi" w:date="2015-12-07T11:26:00Z">
              <w:r>
                <w:t>30</w:t>
              </w:r>
            </w:ins>
          </w:p>
        </w:tc>
      </w:tr>
      <w:tr w:rsidR="00AA6908" w:rsidRPr="0027307A" w14:paraId="48395252" w14:textId="77777777" w:rsidTr="00EE4FA9">
        <w:trPr>
          <w:cantSplit/>
          <w:trHeight w:val="61"/>
          <w:ins w:id="2987" w:author="Bhakti Gandhi" w:date="2015-12-07T11:26:00Z"/>
        </w:trPr>
        <w:tc>
          <w:tcPr>
            <w:tcW w:w="1435" w:type="dxa"/>
            <w:shd w:val="clear" w:color="auto" w:fill="auto"/>
          </w:tcPr>
          <w:p w14:paraId="1E2C13C2" w14:textId="77777777" w:rsidR="00AA6908" w:rsidRPr="00AA6908" w:rsidRDefault="00AA6908" w:rsidP="00AA6908">
            <w:pPr>
              <w:pStyle w:val="TableContentCenter"/>
              <w:rPr>
                <w:ins w:id="2988" w:author="Bhakti Gandhi" w:date="2015-12-07T11:26:00Z"/>
              </w:rPr>
            </w:pPr>
            <w:ins w:id="2989" w:author="Bhakti Gandhi" w:date="2015-12-07T11:26:00Z">
              <w:r>
                <w:t>Browse</w:t>
              </w:r>
            </w:ins>
          </w:p>
        </w:tc>
        <w:tc>
          <w:tcPr>
            <w:tcW w:w="1075" w:type="dxa"/>
          </w:tcPr>
          <w:p w14:paraId="1BFEC6CE" w14:textId="5F75C928" w:rsidR="00AA6908" w:rsidRPr="00AA6908" w:rsidRDefault="00AA6908" w:rsidP="00AA6908">
            <w:pPr>
              <w:pStyle w:val="TableContentCenter"/>
              <w:rPr>
                <w:ins w:id="2990" w:author="Bhakti Gandhi" w:date="2015-12-07T11:26:00Z"/>
              </w:rPr>
            </w:pPr>
            <w:ins w:id="2991" w:author="Bhakti Gandhi" w:date="2015-12-07T11:26:00Z">
              <w:r>
                <w:t>2293</w:t>
              </w:r>
            </w:ins>
          </w:p>
        </w:tc>
        <w:tc>
          <w:tcPr>
            <w:tcW w:w="1890" w:type="dxa"/>
          </w:tcPr>
          <w:p w14:paraId="181D91B3" w14:textId="0559538E" w:rsidR="00AA6908" w:rsidRPr="00AA6908" w:rsidRDefault="00AA6908">
            <w:pPr>
              <w:pStyle w:val="TableContentCenter"/>
              <w:rPr>
                <w:ins w:id="2992" w:author="Bhakti Gandhi" w:date="2015-12-07T11:26:00Z"/>
              </w:rPr>
              <w:pPrChange w:id="2993" w:author="Bhakti Gandhi" w:date="2015-12-07T11:30:00Z">
                <w:pPr>
                  <w:pStyle w:val="TableContentCenter"/>
                  <w:framePr w:hSpace="180" w:wrap="around" w:vAnchor="text" w:hAnchor="page" w:x="3811" w:y="44"/>
                </w:pPr>
              </w:pPrChange>
            </w:pPr>
            <w:ins w:id="2994" w:author="Bhakti Gandhi" w:date="2015-12-07T11:30:00Z">
              <w:r>
                <w:t>45</w:t>
              </w:r>
            </w:ins>
            <w:ins w:id="2995" w:author="Bhakti Gandhi" w:date="2015-12-07T11:26:00Z">
              <w:r>
                <w:t>0</w:t>
              </w:r>
            </w:ins>
          </w:p>
        </w:tc>
        <w:tc>
          <w:tcPr>
            <w:tcW w:w="1890" w:type="dxa"/>
          </w:tcPr>
          <w:p w14:paraId="416B30BB" w14:textId="77777777" w:rsidR="00AA6908" w:rsidRPr="00AA6908" w:rsidRDefault="00AA6908" w:rsidP="00AA6908">
            <w:pPr>
              <w:pStyle w:val="TableContentCenter"/>
              <w:rPr>
                <w:ins w:id="2996" w:author="Bhakti Gandhi" w:date="2015-12-07T11:26:00Z"/>
              </w:rPr>
            </w:pPr>
            <w:ins w:id="2997" w:author="Bhakti Gandhi" w:date="2015-12-07T11:26:00Z">
              <w:r>
                <w:t>30</w:t>
              </w:r>
            </w:ins>
          </w:p>
        </w:tc>
      </w:tr>
    </w:tbl>
    <w:p w14:paraId="5A17EC34" w14:textId="77777777" w:rsidR="00AA6908" w:rsidRDefault="00AA6908" w:rsidP="00AA6908">
      <w:pPr>
        <w:rPr>
          <w:ins w:id="2998" w:author="Bhakti Gandhi" w:date="2015-12-07T11:26:00Z"/>
        </w:rPr>
      </w:pPr>
    </w:p>
    <w:p w14:paraId="62CD6D9E" w14:textId="77777777" w:rsidR="00AA6908" w:rsidRDefault="00AA6908" w:rsidP="00AA6908">
      <w:pPr>
        <w:rPr>
          <w:ins w:id="2999" w:author="Bhakti Gandhi" w:date="2015-12-07T11:26:00Z"/>
        </w:rPr>
      </w:pPr>
    </w:p>
    <w:p w14:paraId="7DF3215C" w14:textId="77777777" w:rsidR="00AA6908" w:rsidRDefault="00AA6908" w:rsidP="00AA6908">
      <w:pPr>
        <w:rPr>
          <w:ins w:id="3000" w:author="Bhakti Gandhi" w:date="2015-12-07T11:26:00Z"/>
        </w:rPr>
      </w:pPr>
    </w:p>
    <w:p w14:paraId="7353B3E4" w14:textId="77777777" w:rsidR="00AA6908" w:rsidRDefault="00AA6908" w:rsidP="00AA6908">
      <w:pPr>
        <w:rPr>
          <w:ins w:id="3001" w:author="Bhakti Gandhi" w:date="2015-12-07T11:26:00Z"/>
        </w:rPr>
      </w:pPr>
      <w:ins w:id="3002" w:author="Bhakti Gandhi" w:date="2015-12-07T11:26:00Z">
        <w:r>
          <w:tab/>
        </w:r>
        <w:r>
          <w:tab/>
          <w:t>Below load would be run with think time:</w:t>
        </w:r>
      </w:ins>
    </w:p>
    <w:p w14:paraId="6D291A33" w14:textId="77777777" w:rsidR="00AA6908" w:rsidRDefault="00AA6908" w:rsidP="00AA6908">
      <w:pPr>
        <w:rPr>
          <w:ins w:id="3003" w:author="Bhakti Gandhi" w:date="2015-12-07T11:26:00Z"/>
        </w:rPr>
      </w:pPr>
      <w:ins w:id="3004" w:author="Bhakti Gandhi" w:date="2015-12-07T11:26:00Z">
        <w:r>
          <w:tab/>
        </w:r>
        <w:r>
          <w:tab/>
          <w:t>(The thread count for this test needs to be calculated)</w:t>
        </w:r>
      </w:ins>
    </w:p>
    <w:tbl>
      <w:tblPr>
        <w:tblpPr w:leftFromText="180" w:rightFromText="180" w:vertAnchor="text" w:horzAnchor="page" w:tblpX="3811" w:tblpY="44"/>
        <w:tblW w:w="710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55"/>
        <w:gridCol w:w="1620"/>
        <w:gridCol w:w="1292"/>
        <w:gridCol w:w="1318"/>
        <w:gridCol w:w="1620"/>
      </w:tblGrid>
      <w:tr w:rsidR="00AA6908" w:rsidRPr="0027307A" w14:paraId="16E7D430" w14:textId="77777777" w:rsidTr="00EE4FA9">
        <w:trPr>
          <w:cantSplit/>
          <w:trHeight w:val="309"/>
          <w:tblHeader/>
          <w:ins w:id="3005" w:author="Bhakti Gandhi" w:date="2015-12-07T11:26:00Z"/>
        </w:trPr>
        <w:tc>
          <w:tcPr>
            <w:tcW w:w="1255" w:type="dxa"/>
            <w:shd w:val="clear" w:color="auto" w:fill="17365D"/>
          </w:tcPr>
          <w:p w14:paraId="5CDF17C7" w14:textId="77777777" w:rsidR="00AA6908" w:rsidRPr="00AA6908" w:rsidRDefault="00AA6908" w:rsidP="00AA6908">
            <w:pPr>
              <w:pStyle w:val="NormalCenter"/>
              <w:rPr>
                <w:ins w:id="3006" w:author="Bhakti Gandhi" w:date="2015-12-07T11:26:00Z"/>
              </w:rPr>
            </w:pPr>
            <w:ins w:id="3007" w:author="Bhakti Gandhi" w:date="2015-12-07T11:26:00Z">
              <w:r w:rsidRPr="00EB5488">
                <w:t>Load Type</w:t>
              </w:r>
            </w:ins>
          </w:p>
        </w:tc>
        <w:tc>
          <w:tcPr>
            <w:tcW w:w="1620" w:type="dxa"/>
            <w:shd w:val="clear" w:color="auto" w:fill="17365D"/>
          </w:tcPr>
          <w:p w14:paraId="75A013DE" w14:textId="77777777" w:rsidR="00AA6908" w:rsidRPr="00AA6908" w:rsidRDefault="00AA6908" w:rsidP="00AA6908">
            <w:pPr>
              <w:pStyle w:val="NormalCenter"/>
              <w:rPr>
                <w:ins w:id="3008" w:author="Bhakti Gandhi" w:date="2015-12-07T11:26:00Z"/>
              </w:rPr>
            </w:pPr>
            <w:ins w:id="3009" w:author="Bhakti Gandhi" w:date="2015-12-07T11:26:00Z">
              <w:r>
                <w:t>Concurrency</w:t>
              </w:r>
            </w:ins>
          </w:p>
        </w:tc>
        <w:tc>
          <w:tcPr>
            <w:tcW w:w="1292" w:type="dxa"/>
            <w:shd w:val="clear" w:color="auto" w:fill="17365D"/>
          </w:tcPr>
          <w:p w14:paraId="19271F0A" w14:textId="77777777" w:rsidR="00AA6908" w:rsidRPr="00AA6908" w:rsidRDefault="00AA6908" w:rsidP="00AA6908">
            <w:pPr>
              <w:pStyle w:val="NormalCenter"/>
              <w:rPr>
                <w:ins w:id="3010" w:author="Bhakti Gandhi" w:date="2015-12-07T11:26:00Z"/>
              </w:rPr>
            </w:pPr>
            <w:ins w:id="3011" w:author="Bhakti Gandhi" w:date="2015-12-07T11:26:00Z">
              <w:r w:rsidRPr="00EB5488">
                <w:t>Threads</w:t>
              </w:r>
            </w:ins>
          </w:p>
        </w:tc>
        <w:tc>
          <w:tcPr>
            <w:tcW w:w="1318" w:type="dxa"/>
            <w:shd w:val="clear" w:color="auto" w:fill="17365D"/>
          </w:tcPr>
          <w:p w14:paraId="0CDE91FC" w14:textId="77777777" w:rsidR="00AA6908" w:rsidRPr="00AA6908" w:rsidRDefault="00AA6908" w:rsidP="00AA6908">
            <w:pPr>
              <w:pStyle w:val="NormalCenter"/>
              <w:rPr>
                <w:ins w:id="3012" w:author="Bhakti Gandhi" w:date="2015-12-07T11:26:00Z"/>
              </w:rPr>
            </w:pPr>
            <w:ins w:id="3013" w:author="Bhakti Gandhi" w:date="2015-12-07T11:26:00Z">
              <w:r w:rsidRPr="00EB5488">
                <w:t>Ramp-Up (sec)</w:t>
              </w:r>
            </w:ins>
          </w:p>
        </w:tc>
        <w:tc>
          <w:tcPr>
            <w:tcW w:w="1620" w:type="dxa"/>
            <w:shd w:val="clear" w:color="auto" w:fill="17365D"/>
          </w:tcPr>
          <w:p w14:paraId="519331BC" w14:textId="77777777" w:rsidR="00AA6908" w:rsidRPr="00AA6908" w:rsidRDefault="00AA6908" w:rsidP="00AA6908">
            <w:pPr>
              <w:pStyle w:val="NormalCenter"/>
              <w:rPr>
                <w:ins w:id="3014" w:author="Bhakti Gandhi" w:date="2015-12-07T11:26:00Z"/>
              </w:rPr>
            </w:pPr>
            <w:ins w:id="3015" w:author="Bhakti Gandhi" w:date="2015-12-07T11:26:00Z">
              <w:r w:rsidRPr="00EB5488">
                <w:t>Duration</w:t>
              </w:r>
              <w:r w:rsidRPr="00AA6908">
                <w:t xml:space="preserve"> (min)</w:t>
              </w:r>
            </w:ins>
          </w:p>
        </w:tc>
      </w:tr>
      <w:tr w:rsidR="00AA6908" w:rsidRPr="0027307A" w14:paraId="145498D4" w14:textId="77777777" w:rsidTr="00EE4FA9">
        <w:trPr>
          <w:cantSplit/>
          <w:trHeight w:val="170"/>
          <w:ins w:id="3016" w:author="Bhakti Gandhi" w:date="2015-12-07T11:26:00Z"/>
        </w:trPr>
        <w:tc>
          <w:tcPr>
            <w:tcW w:w="1255" w:type="dxa"/>
            <w:shd w:val="clear" w:color="auto" w:fill="auto"/>
          </w:tcPr>
          <w:p w14:paraId="56C3F593" w14:textId="77777777" w:rsidR="00AA6908" w:rsidRPr="00AA6908" w:rsidDel="00E621E2" w:rsidRDefault="00AA6908" w:rsidP="00AA6908">
            <w:pPr>
              <w:pStyle w:val="TableContentCenter"/>
              <w:rPr>
                <w:ins w:id="3017" w:author="Bhakti Gandhi" w:date="2015-12-07T11:26:00Z"/>
              </w:rPr>
            </w:pPr>
            <w:ins w:id="3018" w:author="Bhakti Gandhi" w:date="2015-12-07T11:26:00Z">
              <w:r w:rsidRPr="00EB5488">
                <w:t>Transactional</w:t>
              </w:r>
            </w:ins>
          </w:p>
        </w:tc>
        <w:tc>
          <w:tcPr>
            <w:tcW w:w="1620" w:type="dxa"/>
          </w:tcPr>
          <w:p w14:paraId="36B0F4D3" w14:textId="45F362C1" w:rsidR="00AA6908" w:rsidRPr="00AA6908" w:rsidRDefault="007E579A" w:rsidP="00AA6908">
            <w:pPr>
              <w:pStyle w:val="TableContentCenter"/>
              <w:rPr>
                <w:ins w:id="3019" w:author="Bhakti Gandhi" w:date="2015-12-07T11:26:00Z"/>
              </w:rPr>
            </w:pPr>
            <w:ins w:id="3020" w:author="Bhakti Gandhi" w:date="2015-12-07T11:26:00Z">
              <w:r>
                <w:t>279</w:t>
              </w:r>
            </w:ins>
          </w:p>
        </w:tc>
        <w:tc>
          <w:tcPr>
            <w:tcW w:w="1292" w:type="dxa"/>
          </w:tcPr>
          <w:p w14:paraId="3DAD161F" w14:textId="77777777" w:rsidR="00AA6908" w:rsidRPr="00AA6908" w:rsidRDefault="00AA6908" w:rsidP="00AA6908">
            <w:pPr>
              <w:pStyle w:val="TableContentCenter"/>
              <w:rPr>
                <w:ins w:id="3021" w:author="Bhakti Gandhi" w:date="2015-12-07T11:26:00Z"/>
              </w:rPr>
            </w:pPr>
            <w:ins w:id="3022" w:author="Bhakti Gandhi" w:date="2015-12-07T11:26:00Z">
              <w:r>
                <w:t>5000</w:t>
              </w:r>
            </w:ins>
          </w:p>
        </w:tc>
        <w:tc>
          <w:tcPr>
            <w:tcW w:w="1318" w:type="dxa"/>
          </w:tcPr>
          <w:p w14:paraId="34368A70" w14:textId="324A6F70" w:rsidR="00AA6908" w:rsidRPr="00AA6908" w:rsidRDefault="007E579A" w:rsidP="00AA6908">
            <w:pPr>
              <w:pStyle w:val="TableContentCenter"/>
              <w:rPr>
                <w:ins w:id="3023" w:author="Bhakti Gandhi" w:date="2015-12-07T11:26:00Z"/>
              </w:rPr>
            </w:pPr>
            <w:ins w:id="3024" w:author="Bhakti Gandhi" w:date="2015-12-07T11:26:00Z">
              <w:r>
                <w:t>30</w:t>
              </w:r>
              <w:r w:rsidR="00AA6908" w:rsidRPr="00EB5488">
                <w:t>0</w:t>
              </w:r>
            </w:ins>
          </w:p>
        </w:tc>
        <w:tc>
          <w:tcPr>
            <w:tcW w:w="1620" w:type="dxa"/>
          </w:tcPr>
          <w:p w14:paraId="2B69C919" w14:textId="77777777" w:rsidR="00AA6908" w:rsidRPr="00AA6908" w:rsidRDefault="00AA6908" w:rsidP="00AA6908">
            <w:pPr>
              <w:pStyle w:val="TableContentCenter"/>
              <w:rPr>
                <w:ins w:id="3025" w:author="Bhakti Gandhi" w:date="2015-12-07T11:26:00Z"/>
              </w:rPr>
            </w:pPr>
            <w:ins w:id="3026" w:author="Bhakti Gandhi" w:date="2015-12-07T11:26:00Z">
              <w:r>
                <w:t>60</w:t>
              </w:r>
            </w:ins>
          </w:p>
        </w:tc>
      </w:tr>
      <w:tr w:rsidR="00AA6908" w:rsidRPr="0027307A" w14:paraId="527F29CA" w14:textId="77777777" w:rsidTr="00EE4FA9">
        <w:trPr>
          <w:cantSplit/>
          <w:trHeight w:val="63"/>
          <w:ins w:id="3027" w:author="Bhakti Gandhi" w:date="2015-12-07T11:26:00Z"/>
        </w:trPr>
        <w:tc>
          <w:tcPr>
            <w:tcW w:w="1255" w:type="dxa"/>
            <w:shd w:val="clear" w:color="auto" w:fill="auto"/>
          </w:tcPr>
          <w:p w14:paraId="0C77C134" w14:textId="77777777" w:rsidR="00AA6908" w:rsidRPr="00AA6908" w:rsidRDefault="00AA6908" w:rsidP="00AA6908">
            <w:pPr>
              <w:pStyle w:val="TableContentCenter"/>
              <w:rPr>
                <w:ins w:id="3028" w:author="Bhakti Gandhi" w:date="2015-12-07T11:26:00Z"/>
              </w:rPr>
            </w:pPr>
            <w:ins w:id="3029" w:author="Bhakti Gandhi" w:date="2015-12-07T11:26:00Z">
              <w:r w:rsidRPr="00EB5488">
                <w:t>Browse</w:t>
              </w:r>
            </w:ins>
          </w:p>
        </w:tc>
        <w:tc>
          <w:tcPr>
            <w:tcW w:w="1620" w:type="dxa"/>
          </w:tcPr>
          <w:p w14:paraId="693BA69A" w14:textId="34433BD0" w:rsidR="00AA6908" w:rsidRPr="00AA6908" w:rsidRDefault="007E579A" w:rsidP="00AA6908">
            <w:pPr>
              <w:pStyle w:val="TableContentCenter"/>
              <w:rPr>
                <w:ins w:id="3030" w:author="Bhakti Gandhi" w:date="2015-12-07T11:26:00Z"/>
              </w:rPr>
            </w:pPr>
            <w:ins w:id="3031" w:author="Bhakti Gandhi" w:date="2015-12-07T11:26:00Z">
              <w:r>
                <w:t>2293</w:t>
              </w:r>
            </w:ins>
          </w:p>
        </w:tc>
        <w:tc>
          <w:tcPr>
            <w:tcW w:w="1292" w:type="dxa"/>
          </w:tcPr>
          <w:p w14:paraId="3073636C" w14:textId="77777777" w:rsidR="00AA6908" w:rsidRPr="00AA6908" w:rsidRDefault="00AA6908" w:rsidP="00AA6908">
            <w:pPr>
              <w:pStyle w:val="TableContentCenter"/>
              <w:rPr>
                <w:ins w:id="3032" w:author="Bhakti Gandhi" w:date="2015-12-07T11:26:00Z"/>
              </w:rPr>
            </w:pPr>
            <w:ins w:id="3033" w:author="Bhakti Gandhi" w:date="2015-12-07T11:26:00Z">
              <w:r>
                <w:t>10000</w:t>
              </w:r>
            </w:ins>
          </w:p>
        </w:tc>
        <w:tc>
          <w:tcPr>
            <w:tcW w:w="1318" w:type="dxa"/>
          </w:tcPr>
          <w:p w14:paraId="55B9FB47" w14:textId="19EDE965" w:rsidR="00AA6908" w:rsidRPr="00AA6908" w:rsidRDefault="007E579A" w:rsidP="00AA6908">
            <w:pPr>
              <w:pStyle w:val="TableContentCenter"/>
              <w:rPr>
                <w:ins w:id="3034" w:author="Bhakti Gandhi" w:date="2015-12-07T11:26:00Z"/>
              </w:rPr>
            </w:pPr>
            <w:ins w:id="3035" w:author="Bhakti Gandhi" w:date="2015-12-07T11:26:00Z">
              <w:r>
                <w:t>45</w:t>
              </w:r>
              <w:r w:rsidR="00AA6908" w:rsidRPr="00EB5488">
                <w:t>0</w:t>
              </w:r>
            </w:ins>
          </w:p>
        </w:tc>
        <w:tc>
          <w:tcPr>
            <w:tcW w:w="1620" w:type="dxa"/>
          </w:tcPr>
          <w:p w14:paraId="5AE9B2DA" w14:textId="77777777" w:rsidR="00AA6908" w:rsidRPr="00AA6908" w:rsidRDefault="00AA6908" w:rsidP="00AA6908">
            <w:pPr>
              <w:pStyle w:val="TableContentCenter"/>
              <w:rPr>
                <w:ins w:id="3036" w:author="Bhakti Gandhi" w:date="2015-12-07T11:26:00Z"/>
              </w:rPr>
            </w:pPr>
            <w:ins w:id="3037" w:author="Bhakti Gandhi" w:date="2015-12-07T11:26:00Z">
              <w:r>
                <w:t>60</w:t>
              </w:r>
            </w:ins>
          </w:p>
        </w:tc>
      </w:tr>
    </w:tbl>
    <w:p w14:paraId="737306FE" w14:textId="77777777" w:rsidR="00AA6908" w:rsidRDefault="00AA6908" w:rsidP="00AA6908">
      <w:pPr>
        <w:rPr>
          <w:ins w:id="3038" w:author="Bhakti Gandhi" w:date="2015-12-07T11:26:00Z"/>
        </w:rPr>
      </w:pPr>
    </w:p>
    <w:p w14:paraId="1EE02B99" w14:textId="77777777" w:rsidR="00AA6908" w:rsidRDefault="00AA6908" w:rsidP="00AA6908">
      <w:pPr>
        <w:rPr>
          <w:ins w:id="3039" w:author="Bhakti Gandhi" w:date="2015-12-07T11:26:00Z"/>
        </w:rPr>
      </w:pPr>
    </w:p>
    <w:p w14:paraId="18F540A9" w14:textId="77777777" w:rsidR="00AA6908" w:rsidRDefault="00AA6908" w:rsidP="00AA6908">
      <w:pPr>
        <w:rPr>
          <w:ins w:id="3040" w:author="Bhakti Gandhi" w:date="2015-12-07T11:26:00Z"/>
        </w:rPr>
      </w:pPr>
    </w:p>
    <w:p w14:paraId="13BE5017" w14:textId="77777777" w:rsidR="00AA6908" w:rsidRDefault="00AA6908" w:rsidP="00AA6908">
      <w:pPr>
        <w:rPr>
          <w:ins w:id="3041" w:author="Bhakti Gandhi" w:date="2015-12-07T11:26:00Z"/>
        </w:rPr>
      </w:pPr>
    </w:p>
    <w:p w14:paraId="5FF85260" w14:textId="77777777" w:rsidR="00AA6908" w:rsidRPr="00AA6908" w:rsidRDefault="00AA6908">
      <w:pPr>
        <w:rPr>
          <w:ins w:id="3042" w:author="Bhakti Gandhi" w:date="2015-12-07T11:26:00Z"/>
        </w:rPr>
      </w:pPr>
    </w:p>
    <w:p w14:paraId="38856EF3" w14:textId="41A364CC" w:rsidR="00AA6908" w:rsidRDefault="00EE4FA9">
      <w:pPr>
        <w:pStyle w:val="Heading4"/>
        <w:rPr>
          <w:ins w:id="3043" w:author="Bhakti Gandhi" w:date="2015-12-07T11:26:00Z"/>
        </w:rPr>
        <w:pPrChange w:id="3044" w:author="Bhakti Gandhi" w:date="2015-12-07T11:26:00Z">
          <w:pPr/>
        </w:pPrChange>
      </w:pPr>
      <w:ins w:id="3045" w:author="Bhakti Gandhi" w:date="2015-12-07T11:32:00Z">
        <w:r>
          <w:t>Current load + 20%</w:t>
        </w:r>
      </w:ins>
      <w:del w:id="3046" w:author="Bhakti Gandhi" w:date="2015-12-07T11:26:00Z">
        <w:r w:rsidR="00566D45" w:rsidDel="00AA6908">
          <w:tab/>
        </w:r>
        <w:r w:rsidR="00566D45" w:rsidDel="00AA6908">
          <w:tab/>
        </w:r>
      </w:del>
    </w:p>
    <w:p w14:paraId="5FA988A5" w14:textId="71FE371E" w:rsidR="00566D45" w:rsidRDefault="00566D45" w:rsidP="00854435">
      <w:r>
        <w:t xml:space="preserve">Below </w:t>
      </w:r>
      <w:r w:rsidR="00110D87">
        <w:t xml:space="preserve">distribution of transactions will be used during this testing: </w:t>
      </w:r>
    </w:p>
    <w:tbl>
      <w:tblPr>
        <w:tblpPr w:leftFromText="180" w:rightFromText="180" w:vertAnchor="text" w:horzAnchor="page" w:tblpX="3811" w:tblpY="44"/>
        <w:tblW w:w="38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425"/>
        <w:gridCol w:w="1440"/>
      </w:tblGrid>
      <w:tr w:rsidR="00EA0086" w:rsidRPr="0027307A" w14:paraId="5FA988A8" w14:textId="77777777" w:rsidTr="00EA0086">
        <w:trPr>
          <w:cantSplit/>
          <w:trHeight w:val="296"/>
          <w:tblHeader/>
        </w:trPr>
        <w:tc>
          <w:tcPr>
            <w:tcW w:w="2425" w:type="dxa"/>
            <w:shd w:val="clear" w:color="auto" w:fill="17365D"/>
          </w:tcPr>
          <w:p w14:paraId="5FA988A6" w14:textId="77777777" w:rsidR="00EA0086" w:rsidRPr="00511A3E" w:rsidRDefault="00EA0086">
            <w:pPr>
              <w:pStyle w:val="NormalCenter"/>
              <w:pPrChange w:id="3047" w:author="Bhakti Gandhi [2]" w:date="2015-04-06T11:19:00Z">
                <w:pPr>
                  <w:framePr w:hSpace="180" w:wrap="around" w:vAnchor="text" w:hAnchor="page" w:x="3811" w:y="44"/>
                </w:pPr>
              </w:pPrChange>
            </w:pPr>
            <w:r>
              <w:t>Transaction</w:t>
            </w:r>
            <w:r w:rsidR="0019478D">
              <w:t xml:space="preserve"> Mix</w:t>
            </w:r>
          </w:p>
        </w:tc>
        <w:tc>
          <w:tcPr>
            <w:tcW w:w="1440" w:type="dxa"/>
            <w:shd w:val="clear" w:color="auto" w:fill="17365D"/>
          </w:tcPr>
          <w:p w14:paraId="5FA988A7" w14:textId="77777777" w:rsidR="00EA0086" w:rsidRPr="00511A3E" w:rsidRDefault="00EA0086">
            <w:pPr>
              <w:pStyle w:val="NormalCenter"/>
              <w:pPrChange w:id="3048" w:author="Bhakti Gandhi [2]" w:date="2015-04-06T11:19:00Z">
                <w:pPr>
                  <w:framePr w:hSpace="180" w:wrap="around" w:vAnchor="text" w:hAnchor="page" w:x="3811" w:y="44"/>
                </w:pPr>
              </w:pPrChange>
            </w:pPr>
            <w:r>
              <w:t>Threads</w:t>
            </w:r>
          </w:p>
        </w:tc>
      </w:tr>
      <w:tr w:rsidR="00EA0086" w:rsidRPr="0027307A" w14:paraId="5FA988AB" w14:textId="77777777" w:rsidTr="00EA0086">
        <w:trPr>
          <w:cantSplit/>
          <w:trHeight w:val="428"/>
        </w:trPr>
        <w:tc>
          <w:tcPr>
            <w:tcW w:w="2425" w:type="dxa"/>
            <w:shd w:val="clear" w:color="auto" w:fill="auto"/>
          </w:tcPr>
          <w:p w14:paraId="5FA988A9" w14:textId="77777777" w:rsidR="00EA0086" w:rsidRPr="00511A3E" w:rsidRDefault="00EA0086" w:rsidP="002C4F51">
            <w:r>
              <w:t>Browse</w:t>
            </w:r>
          </w:p>
        </w:tc>
        <w:tc>
          <w:tcPr>
            <w:tcW w:w="1440" w:type="dxa"/>
          </w:tcPr>
          <w:p w14:paraId="5FA988AA" w14:textId="14923602" w:rsidR="00EA0086" w:rsidRPr="00511A3E" w:rsidRDefault="00EE4FA9">
            <w:pPr>
              <w:pPrChange w:id="3049" w:author="Bhakti Gandhi" w:date="2015-11-19T15:37:00Z">
                <w:pPr>
                  <w:framePr w:hSpace="180" w:wrap="around" w:vAnchor="text" w:hAnchor="page" w:x="3811" w:y="44"/>
                </w:pPr>
              </w:pPrChange>
            </w:pPr>
            <w:ins w:id="3050" w:author="Bhakti Gandhi" w:date="2015-12-07T11:34:00Z">
              <w:r>
                <w:t>2752</w:t>
              </w:r>
            </w:ins>
            <w:ins w:id="3051" w:author="Bhakti Gandhi [2]" w:date="2015-03-30T12:01:00Z">
              <w:del w:id="3052" w:author="Bhakti Gandhi" w:date="2015-11-17T13:28:00Z">
                <w:r w:rsidR="00DF4154" w:rsidDel="000275F7">
                  <w:delText>4</w:delText>
                </w:r>
              </w:del>
            </w:ins>
            <w:del w:id="3053" w:author="Bhakti Gandhi" w:date="2015-12-07T11:33:00Z">
              <w:r w:rsidR="00EA0086" w:rsidRPr="00511A3E" w:rsidDel="00EE4FA9">
                <w:delText>2</w:delText>
              </w:r>
            </w:del>
            <w:del w:id="3054" w:author="Bhakti Gandhi" w:date="2015-11-17T13:28:00Z">
              <w:r w:rsidR="00EA0086" w:rsidRPr="00511A3E" w:rsidDel="000275F7">
                <w:delText>0</w:delText>
              </w:r>
            </w:del>
          </w:p>
        </w:tc>
      </w:tr>
      <w:tr w:rsidR="00EA0086" w:rsidRPr="0027307A" w14:paraId="5FA988AE" w14:textId="77777777" w:rsidTr="00EA0086">
        <w:trPr>
          <w:cantSplit/>
          <w:trHeight w:val="557"/>
        </w:trPr>
        <w:tc>
          <w:tcPr>
            <w:tcW w:w="2425" w:type="dxa"/>
            <w:shd w:val="clear" w:color="auto" w:fill="auto"/>
          </w:tcPr>
          <w:p w14:paraId="5FA988AC" w14:textId="77777777" w:rsidR="00EA0086" w:rsidRPr="00511A3E" w:rsidRDefault="00EA0086" w:rsidP="002C4F51">
            <w:r>
              <w:t>Standard Enrollment</w:t>
            </w:r>
          </w:p>
        </w:tc>
        <w:tc>
          <w:tcPr>
            <w:tcW w:w="1440" w:type="dxa"/>
          </w:tcPr>
          <w:p w14:paraId="5FA988AD" w14:textId="30175805" w:rsidR="00EA0086" w:rsidRPr="00511A3E" w:rsidRDefault="001A3AE5" w:rsidP="002C4F51">
            <w:ins w:id="3055" w:author="Bhakti Gandhi" w:date="2015-12-07T13:22:00Z">
              <w:r>
                <w:t>35</w:t>
              </w:r>
            </w:ins>
            <w:ins w:id="3056" w:author="Bhakti Gandhi [2]" w:date="2015-03-30T12:03:00Z">
              <w:del w:id="3057" w:author="Bhakti Gandhi" w:date="2015-11-17T13:29:00Z">
                <w:r w:rsidR="00DF4154" w:rsidDel="000275F7">
                  <w:delText>4</w:delText>
                </w:r>
              </w:del>
            </w:ins>
            <w:del w:id="3058" w:author="Bhakti Gandhi" w:date="2015-12-07T11:33:00Z">
              <w:r w:rsidR="00EA0086" w:rsidDel="00EE4FA9">
                <w:delText>3</w:delText>
              </w:r>
            </w:del>
          </w:p>
        </w:tc>
      </w:tr>
      <w:tr w:rsidR="00EA0086" w:rsidRPr="0027307A" w14:paraId="5FA988B1" w14:textId="77777777" w:rsidTr="00EA0086">
        <w:trPr>
          <w:cantSplit/>
          <w:trHeight w:val="557"/>
        </w:trPr>
        <w:tc>
          <w:tcPr>
            <w:tcW w:w="2425" w:type="dxa"/>
            <w:shd w:val="clear" w:color="auto" w:fill="auto"/>
          </w:tcPr>
          <w:p w14:paraId="5FA988AF" w14:textId="77777777" w:rsidR="00EA0086" w:rsidRPr="00511A3E" w:rsidRDefault="00EA0086" w:rsidP="002C4F51">
            <w:r>
              <w:lastRenderedPageBreak/>
              <w:t>Express Enrollment</w:t>
            </w:r>
          </w:p>
        </w:tc>
        <w:tc>
          <w:tcPr>
            <w:tcW w:w="1440" w:type="dxa"/>
          </w:tcPr>
          <w:p w14:paraId="5FA988B0" w14:textId="10E1A765" w:rsidR="00EA0086" w:rsidRPr="00511A3E" w:rsidRDefault="001A3AE5" w:rsidP="002C4F51">
            <w:ins w:id="3059" w:author="Bhakti Gandhi" w:date="2015-12-07T13:22:00Z">
              <w:r>
                <w:t>36</w:t>
              </w:r>
            </w:ins>
            <w:ins w:id="3060" w:author="Bhakti Gandhi [2]" w:date="2015-03-30T12:03:00Z">
              <w:del w:id="3061" w:author="Bhakti Gandhi" w:date="2015-11-17T13:29:00Z">
                <w:r w:rsidR="00DF4154" w:rsidDel="000275F7">
                  <w:delText>4</w:delText>
                </w:r>
              </w:del>
            </w:ins>
            <w:del w:id="3062" w:author="Bhakti Gandhi" w:date="2015-11-19T15:40:00Z">
              <w:r w:rsidR="00EA0086" w:rsidDel="0037240E">
                <w:delText>3</w:delText>
              </w:r>
            </w:del>
          </w:p>
        </w:tc>
      </w:tr>
      <w:tr w:rsidR="00EA0086" w:rsidRPr="0027307A" w14:paraId="5FA988B4" w14:textId="77777777" w:rsidTr="00EA0086">
        <w:trPr>
          <w:cantSplit/>
          <w:trHeight w:val="557"/>
        </w:trPr>
        <w:tc>
          <w:tcPr>
            <w:tcW w:w="2425" w:type="dxa"/>
            <w:shd w:val="clear" w:color="auto" w:fill="auto"/>
          </w:tcPr>
          <w:p w14:paraId="5FA988B2" w14:textId="77777777" w:rsidR="00EA0086" w:rsidRPr="00511A3E" w:rsidRDefault="00EA0086" w:rsidP="002C4F51">
            <w:r>
              <w:t>Adhoc</w:t>
            </w:r>
            <w:r w:rsidR="0019478D">
              <w:t xml:space="preserve"> orders</w:t>
            </w:r>
          </w:p>
        </w:tc>
        <w:tc>
          <w:tcPr>
            <w:tcW w:w="1440" w:type="dxa"/>
          </w:tcPr>
          <w:p w14:paraId="5FA988B3" w14:textId="7B7331D7" w:rsidR="00EA0086" w:rsidRPr="00511A3E" w:rsidRDefault="00EE4FA9" w:rsidP="002C4F51">
            <w:ins w:id="3063" w:author="Bhakti Gandhi" w:date="2015-12-07T11:35:00Z">
              <w:r>
                <w:t>24</w:t>
              </w:r>
            </w:ins>
            <w:ins w:id="3064" w:author="Bhakti Gandhi [2]" w:date="2015-03-30T12:03:00Z">
              <w:del w:id="3065" w:author="Bhakti Gandhi" w:date="2015-11-19T15:40:00Z">
                <w:r w:rsidR="00DF4154" w:rsidDel="0037240E">
                  <w:delText>2</w:delText>
                </w:r>
              </w:del>
            </w:ins>
            <w:del w:id="3066" w:author="Bhakti Gandhi" w:date="2015-11-19T15:40:00Z">
              <w:r w:rsidR="0019478D" w:rsidDel="0037240E">
                <w:delText>3</w:delText>
              </w:r>
            </w:del>
          </w:p>
        </w:tc>
      </w:tr>
      <w:tr w:rsidR="00EA0086" w:rsidRPr="0027307A" w14:paraId="5FA988B7" w14:textId="77777777" w:rsidTr="00EA0086">
        <w:trPr>
          <w:cantSplit/>
          <w:trHeight w:val="557"/>
        </w:trPr>
        <w:tc>
          <w:tcPr>
            <w:tcW w:w="2425" w:type="dxa"/>
            <w:shd w:val="clear" w:color="auto" w:fill="auto"/>
          </w:tcPr>
          <w:p w14:paraId="5FA988B5" w14:textId="77777777" w:rsidR="00EA0086" w:rsidRPr="00511A3E" w:rsidRDefault="0019478D" w:rsidP="002C4F51">
            <w:r>
              <w:t>PC Orders</w:t>
            </w:r>
          </w:p>
        </w:tc>
        <w:tc>
          <w:tcPr>
            <w:tcW w:w="1440" w:type="dxa"/>
          </w:tcPr>
          <w:p w14:paraId="5FA988B6" w14:textId="4132AEA6" w:rsidR="00EA0086" w:rsidRPr="00511A3E" w:rsidRDefault="00EE4FA9">
            <w:pPr>
              <w:tabs>
                <w:tab w:val="center" w:pos="613"/>
              </w:tabs>
              <w:pPrChange w:id="3067" w:author="Bhakti Gandhi" w:date="2015-12-07T11:34:00Z">
                <w:pPr>
                  <w:framePr w:hSpace="180" w:wrap="around" w:vAnchor="text" w:hAnchor="page" w:x="3811" w:y="44"/>
                </w:pPr>
              </w:pPrChange>
            </w:pPr>
            <w:ins w:id="3068" w:author="Bhakti Gandhi" w:date="2015-12-07T11:34:00Z">
              <w:r>
                <w:t>83</w:t>
              </w:r>
            </w:ins>
            <w:ins w:id="3069" w:author="Bhakti Gandhi [2]" w:date="2015-03-30T12:03:00Z">
              <w:del w:id="3070" w:author="Bhakti Gandhi" w:date="2015-11-17T13:29:00Z">
                <w:r w:rsidR="00DF4154" w:rsidDel="000275F7">
                  <w:delText>2</w:delText>
                </w:r>
              </w:del>
            </w:ins>
            <w:del w:id="3071" w:author="Bhakti Gandhi" w:date="2015-11-19T15:40:00Z">
              <w:r w:rsidR="0019478D" w:rsidDel="0037240E">
                <w:delText>3</w:delText>
              </w:r>
            </w:del>
            <w:ins w:id="3072" w:author="Bhakti Gandhi" w:date="2015-12-07T11:34:00Z">
              <w:r>
                <w:tab/>
              </w:r>
            </w:ins>
          </w:p>
        </w:tc>
      </w:tr>
      <w:tr w:rsidR="00EA0086" w:rsidRPr="0027307A" w14:paraId="5FA988BA" w14:textId="77777777" w:rsidTr="00EA0086">
        <w:trPr>
          <w:cantSplit/>
          <w:trHeight w:val="557"/>
        </w:trPr>
        <w:tc>
          <w:tcPr>
            <w:tcW w:w="2425" w:type="dxa"/>
            <w:shd w:val="clear" w:color="auto" w:fill="auto"/>
          </w:tcPr>
          <w:p w14:paraId="5FA988B8" w14:textId="77777777" w:rsidR="00EA0086" w:rsidRPr="00511A3E" w:rsidRDefault="0019478D" w:rsidP="002C4F51">
            <w:r>
              <w:t>RC Orders</w:t>
            </w:r>
          </w:p>
        </w:tc>
        <w:tc>
          <w:tcPr>
            <w:tcW w:w="1440" w:type="dxa"/>
          </w:tcPr>
          <w:p w14:paraId="5FA988B9" w14:textId="5062DADD" w:rsidR="00EA0086" w:rsidRPr="00511A3E" w:rsidRDefault="00EE4FA9" w:rsidP="002C4F51">
            <w:ins w:id="3073" w:author="Bhakti Gandhi" w:date="2015-12-07T11:34:00Z">
              <w:r>
                <w:t>83</w:t>
              </w:r>
            </w:ins>
            <w:ins w:id="3074" w:author="Bhakti Gandhi [2]" w:date="2015-03-30T12:03:00Z">
              <w:del w:id="3075" w:author="Bhakti Gandhi" w:date="2015-11-17T13:30:00Z">
                <w:r w:rsidR="00DF4154" w:rsidDel="000275F7">
                  <w:delText>2</w:delText>
                </w:r>
              </w:del>
            </w:ins>
            <w:del w:id="3076" w:author="Bhakti Gandhi" w:date="2015-11-19T15:40:00Z">
              <w:r w:rsidR="0019478D" w:rsidDel="0037240E">
                <w:delText>3</w:delText>
              </w:r>
            </w:del>
          </w:p>
        </w:tc>
      </w:tr>
      <w:tr w:rsidR="0050191E" w:rsidRPr="0027307A" w14:paraId="0F7F58EA" w14:textId="77777777" w:rsidTr="00EA0086">
        <w:trPr>
          <w:cantSplit/>
          <w:trHeight w:val="557"/>
          <w:ins w:id="3077" w:author="Bhakti Gandhi" w:date="2015-11-17T14:27:00Z"/>
        </w:trPr>
        <w:tc>
          <w:tcPr>
            <w:tcW w:w="2425" w:type="dxa"/>
            <w:shd w:val="clear" w:color="auto" w:fill="auto"/>
          </w:tcPr>
          <w:p w14:paraId="149138E3" w14:textId="2382C63A" w:rsidR="0050191E" w:rsidRDefault="0050191E" w:rsidP="002C4F51">
            <w:pPr>
              <w:rPr>
                <w:ins w:id="3078" w:author="Bhakti Gandhi" w:date="2015-11-17T14:27:00Z"/>
              </w:rPr>
            </w:pPr>
            <w:ins w:id="3079" w:author="Bhakti Gandhi" w:date="2015-11-17T14:27:00Z">
              <w:r>
                <w:t>RC to PC Upgrade</w:t>
              </w:r>
            </w:ins>
          </w:p>
        </w:tc>
        <w:tc>
          <w:tcPr>
            <w:tcW w:w="1440" w:type="dxa"/>
          </w:tcPr>
          <w:p w14:paraId="22401556" w14:textId="2C569AA4" w:rsidR="0050191E" w:rsidRDefault="00585376" w:rsidP="002C4F51">
            <w:pPr>
              <w:rPr>
                <w:ins w:id="3080" w:author="Bhakti Gandhi" w:date="2015-11-17T14:27:00Z"/>
              </w:rPr>
            </w:pPr>
            <w:ins w:id="3081" w:author="Bhakti Gandhi" w:date="2015-12-07T13:23:00Z">
              <w:r>
                <w:t>11</w:t>
              </w:r>
            </w:ins>
          </w:p>
        </w:tc>
      </w:tr>
      <w:tr w:rsidR="0050191E" w:rsidRPr="0027307A" w14:paraId="1CFE2BA3" w14:textId="77777777" w:rsidTr="00EA0086">
        <w:trPr>
          <w:cantSplit/>
          <w:trHeight w:val="557"/>
          <w:ins w:id="3082" w:author="Bhakti Gandhi" w:date="2015-11-17T14:27:00Z"/>
        </w:trPr>
        <w:tc>
          <w:tcPr>
            <w:tcW w:w="2425" w:type="dxa"/>
            <w:shd w:val="clear" w:color="auto" w:fill="auto"/>
          </w:tcPr>
          <w:p w14:paraId="031651C7" w14:textId="560A90DA" w:rsidR="0050191E" w:rsidRDefault="0050191E" w:rsidP="002C4F51">
            <w:pPr>
              <w:rPr>
                <w:ins w:id="3083" w:author="Bhakti Gandhi" w:date="2015-11-17T14:27:00Z"/>
              </w:rPr>
            </w:pPr>
            <w:ins w:id="3084" w:author="Bhakti Gandhi" w:date="2015-11-17T14:27:00Z">
              <w:r>
                <w:t>PC to RC Downgrade</w:t>
              </w:r>
            </w:ins>
          </w:p>
        </w:tc>
        <w:tc>
          <w:tcPr>
            <w:tcW w:w="1440" w:type="dxa"/>
          </w:tcPr>
          <w:p w14:paraId="0A4BE789" w14:textId="117754A1" w:rsidR="0050191E" w:rsidRDefault="00585376" w:rsidP="002C4F51">
            <w:pPr>
              <w:rPr>
                <w:ins w:id="3085" w:author="Bhakti Gandhi" w:date="2015-11-17T14:27:00Z"/>
              </w:rPr>
            </w:pPr>
            <w:ins w:id="3086" w:author="Bhakti Gandhi" w:date="2015-12-07T13:23:00Z">
              <w:r>
                <w:t>11</w:t>
              </w:r>
            </w:ins>
          </w:p>
        </w:tc>
      </w:tr>
      <w:tr w:rsidR="0037240E" w:rsidRPr="0027307A" w14:paraId="1521E706" w14:textId="77777777" w:rsidTr="00EA0086">
        <w:trPr>
          <w:cantSplit/>
          <w:trHeight w:val="557"/>
          <w:ins w:id="3087" w:author="Bhakti Gandhi" w:date="2015-11-19T15:40:00Z"/>
        </w:trPr>
        <w:tc>
          <w:tcPr>
            <w:tcW w:w="2425" w:type="dxa"/>
            <w:shd w:val="clear" w:color="auto" w:fill="auto"/>
          </w:tcPr>
          <w:p w14:paraId="07303542" w14:textId="50A87E49" w:rsidR="0037240E" w:rsidRDefault="0037240E" w:rsidP="002C4F51">
            <w:pPr>
              <w:rPr>
                <w:ins w:id="3088" w:author="Bhakti Gandhi" w:date="2015-11-19T15:40:00Z"/>
              </w:rPr>
            </w:pPr>
            <w:ins w:id="3089" w:author="Bhakti Gandhi" w:date="2015-11-19T15:40:00Z">
              <w:r>
                <w:t>Sponsor Search</w:t>
              </w:r>
            </w:ins>
          </w:p>
        </w:tc>
        <w:tc>
          <w:tcPr>
            <w:tcW w:w="1440" w:type="dxa"/>
          </w:tcPr>
          <w:p w14:paraId="5F77E1E5" w14:textId="29F6702B" w:rsidR="0037240E" w:rsidRDefault="00585376" w:rsidP="002C4F51">
            <w:pPr>
              <w:rPr>
                <w:ins w:id="3090" w:author="Bhakti Gandhi" w:date="2015-11-19T15:40:00Z"/>
              </w:rPr>
            </w:pPr>
            <w:ins w:id="3091" w:author="Bhakti Gandhi" w:date="2015-12-07T13:23:00Z">
              <w:r>
                <w:t>51</w:t>
              </w:r>
            </w:ins>
          </w:p>
        </w:tc>
      </w:tr>
    </w:tbl>
    <w:p w14:paraId="5FA988BB" w14:textId="77777777" w:rsidR="00511A3E" w:rsidRDefault="00511A3E" w:rsidP="00854435"/>
    <w:p w14:paraId="5FA988BC" w14:textId="77777777" w:rsidR="00023FC6" w:rsidDel="0037240E" w:rsidRDefault="00023FC6" w:rsidP="00854435">
      <w:pPr>
        <w:rPr>
          <w:del w:id="3092" w:author="Bhakti Gandhi [2]" w:date="2015-04-06T10:56:00Z"/>
        </w:rPr>
      </w:pPr>
    </w:p>
    <w:p w14:paraId="035A714D" w14:textId="77777777" w:rsidR="0037240E" w:rsidRDefault="0037240E" w:rsidP="00854435">
      <w:pPr>
        <w:rPr>
          <w:ins w:id="3093" w:author="Bhakti Gandhi" w:date="2015-11-19T15:35:00Z"/>
        </w:rPr>
      </w:pPr>
    </w:p>
    <w:p w14:paraId="3FB942BB" w14:textId="77777777" w:rsidR="0037240E" w:rsidRDefault="0037240E" w:rsidP="00854435">
      <w:pPr>
        <w:rPr>
          <w:ins w:id="3094" w:author="Bhakti Gandhi" w:date="2015-11-19T15:35:00Z"/>
        </w:rPr>
      </w:pPr>
    </w:p>
    <w:p w14:paraId="4141DCC5" w14:textId="77777777" w:rsidR="0037240E" w:rsidRDefault="0037240E" w:rsidP="00854435">
      <w:pPr>
        <w:rPr>
          <w:ins w:id="3095" w:author="Bhakti Gandhi" w:date="2015-11-19T15:36:00Z"/>
        </w:rPr>
      </w:pPr>
    </w:p>
    <w:p w14:paraId="04ED2D60" w14:textId="77777777" w:rsidR="0037240E" w:rsidRDefault="0037240E" w:rsidP="00854435">
      <w:pPr>
        <w:rPr>
          <w:ins w:id="3096" w:author="Bhakti Gandhi" w:date="2015-11-19T15:36:00Z"/>
        </w:rPr>
      </w:pPr>
    </w:p>
    <w:p w14:paraId="19F2774C" w14:textId="77777777" w:rsidR="0037240E" w:rsidRDefault="0037240E" w:rsidP="00854435">
      <w:pPr>
        <w:rPr>
          <w:ins w:id="3097" w:author="Bhakti Gandhi" w:date="2015-11-19T15:36:00Z"/>
        </w:rPr>
      </w:pPr>
    </w:p>
    <w:p w14:paraId="05D753AA" w14:textId="77777777" w:rsidR="0037240E" w:rsidRDefault="0037240E" w:rsidP="00854435">
      <w:pPr>
        <w:rPr>
          <w:ins w:id="3098" w:author="Bhakti Gandhi" w:date="2015-11-19T15:36:00Z"/>
        </w:rPr>
      </w:pPr>
    </w:p>
    <w:p w14:paraId="30B144F3" w14:textId="77777777" w:rsidR="0037240E" w:rsidRDefault="0037240E" w:rsidP="00854435">
      <w:pPr>
        <w:rPr>
          <w:ins w:id="3099" w:author="Bhakti Gandhi" w:date="2015-11-19T15:36:00Z"/>
        </w:rPr>
      </w:pPr>
    </w:p>
    <w:p w14:paraId="1BAEEDDB" w14:textId="77777777" w:rsidR="0037240E" w:rsidRDefault="0037240E" w:rsidP="00854435">
      <w:pPr>
        <w:rPr>
          <w:ins w:id="3100" w:author="Bhakti Gandhi" w:date="2015-11-19T15:35:00Z"/>
        </w:rPr>
      </w:pPr>
    </w:p>
    <w:p w14:paraId="16BF4D6E" w14:textId="77777777" w:rsidR="0037240E" w:rsidRDefault="0037240E" w:rsidP="00854435">
      <w:pPr>
        <w:rPr>
          <w:ins w:id="3101" w:author="Bhakti Gandhi" w:date="2015-11-19T15:35:00Z"/>
        </w:rPr>
      </w:pPr>
    </w:p>
    <w:p w14:paraId="5FA988BD" w14:textId="4CA776CE" w:rsidR="002A2DC5" w:rsidDel="00E66190" w:rsidRDefault="002A2DC5" w:rsidP="00854435">
      <w:pPr>
        <w:rPr>
          <w:ins w:id="3102" w:author="Bhakti Gandhi [2]" w:date="2015-04-06T11:19:00Z"/>
          <w:del w:id="3103" w:author="Bhakti Gandhi" w:date="2015-12-07T15:59:00Z"/>
        </w:rPr>
      </w:pPr>
    </w:p>
    <w:p w14:paraId="5FA988BE" w14:textId="63E4476D" w:rsidR="002A2DC5" w:rsidDel="00FA2218" w:rsidRDefault="002A2DC5" w:rsidP="00854435">
      <w:pPr>
        <w:rPr>
          <w:ins w:id="3104" w:author="Bhakti Gandhi [2]" w:date="2015-04-06T11:19:00Z"/>
          <w:del w:id="3105" w:author="Bhakti Gandhi" w:date="2015-11-17T14:28:00Z"/>
        </w:rPr>
      </w:pPr>
    </w:p>
    <w:p w14:paraId="5FA988BF" w14:textId="4794FA96" w:rsidR="002A2DC5" w:rsidDel="00FA2218" w:rsidRDefault="002A2DC5" w:rsidP="00854435">
      <w:pPr>
        <w:rPr>
          <w:ins w:id="3106" w:author="Bhakti Gandhi [2]" w:date="2015-04-06T11:19:00Z"/>
          <w:del w:id="3107" w:author="Bhakti Gandhi" w:date="2015-11-17T14:28:00Z"/>
        </w:rPr>
      </w:pPr>
    </w:p>
    <w:p w14:paraId="036D24DD" w14:textId="395E2C1A" w:rsidR="000275F7" w:rsidDel="00FA2218" w:rsidRDefault="000275F7" w:rsidP="00854435">
      <w:pPr>
        <w:rPr>
          <w:ins w:id="3108" w:author="Bhakti Gandhi [2]" w:date="2015-04-06T11:19:00Z"/>
          <w:del w:id="3109" w:author="Bhakti Gandhi" w:date="2015-11-17T14:28:00Z"/>
        </w:rPr>
      </w:pPr>
    </w:p>
    <w:p w14:paraId="5FA988C1" w14:textId="77777777" w:rsidR="00511A3E" w:rsidDel="00E20982" w:rsidRDefault="00511A3E" w:rsidP="00854435">
      <w:pPr>
        <w:rPr>
          <w:del w:id="3110" w:author="Bhakti Gandhi" w:date="2015-11-17T14:01:00Z"/>
        </w:rPr>
      </w:pPr>
    </w:p>
    <w:p w14:paraId="5FA988C2" w14:textId="77777777" w:rsidR="00511A3E" w:rsidDel="00E621E2" w:rsidRDefault="00511A3E" w:rsidP="00854435">
      <w:pPr>
        <w:rPr>
          <w:del w:id="3111" w:author="Bhakti Gandhi [2]" w:date="2015-04-06T10:56:00Z"/>
        </w:rPr>
      </w:pPr>
    </w:p>
    <w:p w14:paraId="5FA988C3" w14:textId="3316F0A4" w:rsidR="00511A3E" w:rsidDel="007F5AA1" w:rsidRDefault="008C0765" w:rsidP="00854435">
      <w:pPr>
        <w:rPr>
          <w:del w:id="3112" w:author="Bhakti Gandhi [2]" w:date="2015-04-06T10:56:00Z"/>
        </w:rPr>
      </w:pPr>
      <w:ins w:id="3113" w:author="Bhakti Gandhi" w:date="2015-11-17T13:34:00Z">
        <w:r>
          <w:tab/>
        </w:r>
      </w:ins>
      <w:ins w:id="3114" w:author="Bhakti Gandhi" w:date="2015-11-19T15:41:00Z">
        <w:r w:rsidR="00F86210">
          <w:tab/>
        </w:r>
        <w:r w:rsidR="005C00F9">
          <w:t>Based on the above distribution, the below load would be run</w:t>
        </w:r>
      </w:ins>
      <w:ins w:id="3115" w:author="Bhakti Gandhi" w:date="2015-11-19T15:43:00Z">
        <w:r w:rsidR="00E14F7E">
          <w:t xml:space="preserve"> through 4</w:t>
        </w:r>
        <w:r w:rsidR="00E14F7E">
          <w:tab/>
        </w:r>
        <w:r w:rsidR="00E14F7E">
          <w:tab/>
        </w:r>
        <w:r w:rsidR="00E14F7E">
          <w:tab/>
          <w:t>jmeter nodes</w:t>
        </w:r>
        <w:r w:rsidR="00EB5488">
          <w:t xml:space="preserve"> without think time</w:t>
        </w:r>
      </w:ins>
      <w:ins w:id="3116" w:author="Bhakti Gandhi" w:date="2015-11-17T13:35:00Z">
        <w:r>
          <w:t>:</w:t>
        </w:r>
      </w:ins>
    </w:p>
    <w:p w14:paraId="5FA988C4" w14:textId="77777777" w:rsidR="00511A3E" w:rsidDel="007F5AA1" w:rsidRDefault="00511A3E" w:rsidP="00854435">
      <w:pPr>
        <w:rPr>
          <w:del w:id="3117" w:author="Bhakti Gandhi [2]" w:date="2015-04-06T10:56:00Z"/>
        </w:rPr>
      </w:pPr>
    </w:p>
    <w:p w14:paraId="5FA988C5" w14:textId="77777777" w:rsidR="00511A3E" w:rsidDel="007F5AA1" w:rsidRDefault="00511A3E" w:rsidP="00854435">
      <w:pPr>
        <w:rPr>
          <w:del w:id="3118" w:author="Bhakti Gandhi [2]" w:date="2015-04-06T10:56:00Z"/>
        </w:rPr>
      </w:pPr>
    </w:p>
    <w:p w14:paraId="5FA988C6" w14:textId="77777777" w:rsidR="00511A3E" w:rsidDel="007F5AA1" w:rsidRDefault="00511A3E" w:rsidP="00854435">
      <w:pPr>
        <w:rPr>
          <w:del w:id="3119" w:author="Bhakti Gandhi [2]" w:date="2015-04-06T10:56:00Z"/>
        </w:rPr>
      </w:pPr>
    </w:p>
    <w:p w14:paraId="5FA988C7" w14:textId="77777777" w:rsidR="00511A3E" w:rsidRDefault="00511A3E" w:rsidP="00854435"/>
    <w:tbl>
      <w:tblPr>
        <w:tblpPr w:leftFromText="180" w:rightFromText="180" w:vertAnchor="text" w:horzAnchor="page" w:tblpX="3811" w:tblpY="44"/>
        <w:tblW w:w="629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  <w:tblPrChange w:id="3120" w:author="Bhakti Gandhi" w:date="2015-11-17T13:32:00Z">
          <w:tblPr>
            <w:tblpPr w:leftFromText="180" w:rightFromText="180" w:vertAnchor="text" w:horzAnchor="page" w:tblpX="3811" w:tblpY="44"/>
            <w:tblW w:w="8800" w:type="dxa"/>
            <w:tbl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blBorders>
            <w:tblLayout w:type="fixed"/>
            <w:tblCellMar>
              <w:left w:w="107" w:type="dxa"/>
              <w:right w:w="107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1435"/>
        <w:gridCol w:w="1075"/>
        <w:gridCol w:w="1890"/>
        <w:gridCol w:w="1890"/>
        <w:tblGridChange w:id="3121">
          <w:tblGrid>
            <w:gridCol w:w="1255"/>
            <w:gridCol w:w="1255"/>
            <w:gridCol w:w="1890"/>
            <w:gridCol w:w="1890"/>
          </w:tblGrid>
        </w:tblGridChange>
      </w:tblGrid>
      <w:tr w:rsidR="00E621E2" w:rsidRPr="0027307A" w14:paraId="5FA988CB" w14:textId="77777777" w:rsidTr="00E621E2">
        <w:trPr>
          <w:cantSplit/>
          <w:trHeight w:val="296"/>
          <w:tblHeader/>
          <w:trPrChange w:id="3122" w:author="Bhakti Gandhi" w:date="2015-11-17T13:32:00Z">
            <w:trPr>
              <w:cantSplit/>
              <w:trHeight w:val="296"/>
              <w:tblHeader/>
            </w:trPr>
          </w:trPrChange>
        </w:trPr>
        <w:tc>
          <w:tcPr>
            <w:tcW w:w="1435" w:type="dxa"/>
            <w:shd w:val="clear" w:color="auto" w:fill="17365D"/>
            <w:tcPrChange w:id="3123" w:author="Bhakti Gandhi" w:date="2015-11-17T13:32:00Z">
              <w:tcPr>
                <w:tcW w:w="1255" w:type="dxa"/>
                <w:shd w:val="clear" w:color="auto" w:fill="17365D"/>
              </w:tcPr>
            </w:tcPrChange>
          </w:tcPr>
          <w:p w14:paraId="46B40499" w14:textId="64E0E5B8" w:rsidR="00E621E2" w:rsidRPr="00C91A08" w:rsidRDefault="008C0765">
            <w:pPr>
              <w:pStyle w:val="NormalCenter"/>
              <w:rPr>
                <w:ins w:id="3124" w:author="Bhakti Gandhi" w:date="2015-11-17T13:32:00Z"/>
              </w:rPr>
            </w:pPr>
            <w:ins w:id="3125" w:author="Bhakti Gandhi" w:date="2015-11-17T13:32:00Z">
              <w:r>
                <w:t>Load Type</w:t>
              </w:r>
            </w:ins>
          </w:p>
        </w:tc>
        <w:tc>
          <w:tcPr>
            <w:tcW w:w="1075" w:type="dxa"/>
            <w:shd w:val="clear" w:color="auto" w:fill="17365D"/>
            <w:tcPrChange w:id="3126" w:author="Bhakti Gandhi" w:date="2015-11-17T13:32:00Z">
              <w:tcPr>
                <w:tcW w:w="1255" w:type="dxa"/>
                <w:shd w:val="clear" w:color="auto" w:fill="17365D"/>
              </w:tcPr>
            </w:tcPrChange>
          </w:tcPr>
          <w:p w14:paraId="5FA988C8" w14:textId="4F0D2793" w:rsidR="00E621E2" w:rsidRPr="00C91A08" w:rsidRDefault="00E621E2">
            <w:pPr>
              <w:pStyle w:val="NormalCenter"/>
              <w:pPrChange w:id="3127" w:author="Bhakti Gandhi [2]" w:date="2015-04-06T11:19:00Z">
                <w:pPr>
                  <w:framePr w:hSpace="180" w:wrap="around" w:vAnchor="text" w:hAnchor="page" w:x="3811" w:y="44"/>
                </w:pPr>
              </w:pPrChange>
            </w:pPr>
            <w:r w:rsidRPr="00C91A08">
              <w:t>Threads</w:t>
            </w:r>
          </w:p>
        </w:tc>
        <w:tc>
          <w:tcPr>
            <w:tcW w:w="1890" w:type="dxa"/>
            <w:shd w:val="clear" w:color="auto" w:fill="17365D"/>
            <w:tcPrChange w:id="3128" w:author="Bhakti Gandhi" w:date="2015-11-17T13:32:00Z">
              <w:tcPr>
                <w:tcW w:w="1890" w:type="dxa"/>
                <w:shd w:val="clear" w:color="auto" w:fill="17365D"/>
              </w:tcPr>
            </w:tcPrChange>
          </w:tcPr>
          <w:p w14:paraId="5FA988C9" w14:textId="77777777" w:rsidR="00E621E2" w:rsidRPr="00C91A08" w:rsidRDefault="00E621E2">
            <w:pPr>
              <w:pStyle w:val="NormalCenter"/>
              <w:pPrChange w:id="3129" w:author="Bhakti Gandhi [2]" w:date="2015-04-06T11:19:00Z">
                <w:pPr>
                  <w:framePr w:hSpace="180" w:wrap="around" w:vAnchor="text" w:hAnchor="page" w:x="3811" w:y="44"/>
                </w:pPr>
              </w:pPrChange>
            </w:pPr>
            <w:r w:rsidRPr="00C91A08">
              <w:t>Ramp-Up (</w:t>
            </w:r>
            <w:r>
              <w:t>sec</w:t>
            </w:r>
            <w:r w:rsidRPr="00C91A08">
              <w:t>)</w:t>
            </w:r>
          </w:p>
        </w:tc>
        <w:tc>
          <w:tcPr>
            <w:tcW w:w="1890" w:type="dxa"/>
            <w:shd w:val="clear" w:color="auto" w:fill="17365D"/>
            <w:tcPrChange w:id="3130" w:author="Bhakti Gandhi" w:date="2015-11-17T13:32:00Z">
              <w:tcPr>
                <w:tcW w:w="1890" w:type="dxa"/>
                <w:shd w:val="clear" w:color="auto" w:fill="17365D"/>
              </w:tcPr>
            </w:tcPrChange>
          </w:tcPr>
          <w:p w14:paraId="5FA988CA" w14:textId="77777777" w:rsidR="00E621E2" w:rsidRPr="00C91A08" w:rsidRDefault="00E621E2">
            <w:pPr>
              <w:pStyle w:val="NormalCenter"/>
              <w:pPrChange w:id="3131" w:author="Bhakti Gandhi [2]" w:date="2015-04-06T11:19:00Z">
                <w:pPr>
                  <w:framePr w:hSpace="180" w:wrap="around" w:vAnchor="text" w:hAnchor="page" w:x="3811" w:y="44"/>
                </w:pPr>
              </w:pPrChange>
            </w:pPr>
            <w:r w:rsidRPr="00C91A08">
              <w:t>Duration (min)</w:t>
            </w:r>
          </w:p>
        </w:tc>
      </w:tr>
      <w:tr w:rsidR="00E621E2" w:rsidRPr="0027307A" w14:paraId="5FA988CF" w14:textId="77777777" w:rsidTr="00E621E2">
        <w:trPr>
          <w:cantSplit/>
          <w:trHeight w:val="163"/>
          <w:trPrChange w:id="3132" w:author="Bhakti Gandhi" w:date="2015-11-17T13:32:00Z">
            <w:trPr>
              <w:cantSplit/>
              <w:trHeight w:val="163"/>
            </w:trPr>
          </w:trPrChange>
        </w:trPr>
        <w:tc>
          <w:tcPr>
            <w:tcW w:w="1435" w:type="dxa"/>
            <w:shd w:val="clear" w:color="auto" w:fill="auto"/>
            <w:tcPrChange w:id="3133" w:author="Bhakti Gandhi" w:date="2015-11-17T13:32:00Z">
              <w:tcPr>
                <w:tcW w:w="1255" w:type="dxa"/>
                <w:shd w:val="clear" w:color="auto" w:fill="auto"/>
              </w:tcPr>
            </w:tcPrChange>
          </w:tcPr>
          <w:p w14:paraId="1CE986AF" w14:textId="22D9A82D" w:rsidR="00E621E2" w:rsidDel="00E621E2" w:rsidRDefault="008C0765" w:rsidP="00E621E2">
            <w:pPr>
              <w:pStyle w:val="TableContentCenter"/>
              <w:rPr>
                <w:ins w:id="3134" w:author="Bhakti Gandhi" w:date="2015-11-17T13:32:00Z"/>
              </w:rPr>
            </w:pPr>
            <w:ins w:id="3135" w:author="Bhakti Gandhi" w:date="2015-11-17T13:32:00Z">
              <w:r>
                <w:t>Transactional</w:t>
              </w:r>
            </w:ins>
          </w:p>
        </w:tc>
        <w:tc>
          <w:tcPr>
            <w:tcW w:w="1075" w:type="dxa"/>
            <w:tcPrChange w:id="3136" w:author="Bhakti Gandhi" w:date="2015-11-17T13:32:00Z">
              <w:tcPr>
                <w:tcW w:w="1255" w:type="dxa"/>
              </w:tcPr>
            </w:tcPrChange>
          </w:tcPr>
          <w:p w14:paraId="5FA988CC" w14:textId="62B9C244" w:rsidR="00E621E2" w:rsidRPr="0019478D" w:rsidRDefault="00E621E2">
            <w:pPr>
              <w:pStyle w:val="TableContentCenter"/>
              <w:pPrChange w:id="3137" w:author="Bhakti Gandhi" w:date="2015-11-17T13:32:00Z">
                <w:pPr>
                  <w:framePr w:hSpace="180" w:wrap="around" w:vAnchor="text" w:hAnchor="page" w:x="3811" w:y="44"/>
                </w:pPr>
              </w:pPrChange>
            </w:pPr>
            <w:del w:id="3138" w:author="Bhakti Gandhi" w:date="2015-11-17T13:32:00Z">
              <w:r w:rsidDel="00E621E2">
                <w:delText>35</w:delText>
              </w:r>
            </w:del>
            <w:ins w:id="3139" w:author="Bhakti Gandhi" w:date="2015-11-17T13:32:00Z">
              <w:r w:rsidR="00937F25">
                <w:t>334</w:t>
              </w:r>
            </w:ins>
          </w:p>
        </w:tc>
        <w:tc>
          <w:tcPr>
            <w:tcW w:w="1890" w:type="dxa"/>
            <w:tcPrChange w:id="3140" w:author="Bhakti Gandhi" w:date="2015-11-17T13:32:00Z">
              <w:tcPr>
                <w:tcW w:w="1890" w:type="dxa"/>
              </w:tcPr>
            </w:tcPrChange>
          </w:tcPr>
          <w:p w14:paraId="5FA988CD" w14:textId="466680C5" w:rsidR="00E621E2" w:rsidRPr="0019478D" w:rsidRDefault="00937F25">
            <w:pPr>
              <w:pStyle w:val="TableContentCenter"/>
              <w:pPrChange w:id="3141" w:author="Bhakti Gandhi" w:date="2015-12-07T13:24:00Z">
                <w:pPr>
                  <w:framePr w:hSpace="180" w:wrap="around" w:vAnchor="text" w:hAnchor="page" w:x="3811" w:y="44"/>
                </w:pPr>
              </w:pPrChange>
            </w:pPr>
            <w:ins w:id="3142" w:author="Bhakti Gandhi" w:date="2015-12-07T13:24:00Z">
              <w:r>
                <w:t>30</w:t>
              </w:r>
            </w:ins>
            <w:del w:id="3143" w:author="Bhakti Gandhi" w:date="2015-12-07T13:24:00Z">
              <w:r w:rsidR="00E621E2" w:rsidRPr="00841619" w:rsidDel="00937F25">
                <w:delText>2</w:delText>
              </w:r>
            </w:del>
            <w:r w:rsidR="00E621E2">
              <w:t>0</w:t>
            </w:r>
          </w:p>
        </w:tc>
        <w:tc>
          <w:tcPr>
            <w:tcW w:w="1890" w:type="dxa"/>
            <w:tcPrChange w:id="3144" w:author="Bhakti Gandhi" w:date="2015-11-17T13:32:00Z">
              <w:tcPr>
                <w:tcW w:w="1890" w:type="dxa"/>
              </w:tcPr>
            </w:tcPrChange>
          </w:tcPr>
          <w:p w14:paraId="5FA988CE" w14:textId="098CE17E" w:rsidR="00E621E2" w:rsidRPr="0019478D" w:rsidRDefault="00D946D1">
            <w:pPr>
              <w:pStyle w:val="TableContentCenter"/>
              <w:pPrChange w:id="3145" w:author="Bhakti Gandhi [2]" w:date="2015-04-06T11:20:00Z">
                <w:pPr>
                  <w:framePr w:hSpace="180" w:wrap="around" w:vAnchor="text" w:hAnchor="page" w:x="3811" w:y="44"/>
                </w:pPr>
              </w:pPrChange>
            </w:pPr>
            <w:ins w:id="3146" w:author="Bhakti Gandhi" w:date="2015-11-19T11:23:00Z">
              <w:r>
                <w:t>30</w:t>
              </w:r>
            </w:ins>
            <w:del w:id="3147" w:author="Bhakti Gandhi" w:date="2015-11-19T11:23:00Z">
              <w:r w:rsidR="00E621E2" w:rsidDel="00D946D1">
                <w:delText>1</w:delText>
              </w:r>
              <w:r w:rsidR="00E621E2" w:rsidRPr="00841619" w:rsidDel="00D946D1">
                <w:delText>5</w:delText>
              </w:r>
            </w:del>
          </w:p>
        </w:tc>
      </w:tr>
      <w:tr w:rsidR="00E621E2" w:rsidRPr="0027307A" w14:paraId="5FA988D3" w14:textId="77777777" w:rsidTr="00E621E2">
        <w:trPr>
          <w:cantSplit/>
          <w:trHeight w:val="61"/>
          <w:trPrChange w:id="3148" w:author="Bhakti Gandhi" w:date="2015-11-17T13:32:00Z">
            <w:trPr>
              <w:cantSplit/>
              <w:trHeight w:val="61"/>
            </w:trPr>
          </w:trPrChange>
        </w:trPr>
        <w:tc>
          <w:tcPr>
            <w:tcW w:w="1435" w:type="dxa"/>
            <w:shd w:val="clear" w:color="auto" w:fill="auto"/>
            <w:tcPrChange w:id="3149" w:author="Bhakti Gandhi" w:date="2015-11-17T13:32:00Z">
              <w:tcPr>
                <w:tcW w:w="1255" w:type="dxa"/>
                <w:shd w:val="clear" w:color="auto" w:fill="auto"/>
              </w:tcPr>
            </w:tcPrChange>
          </w:tcPr>
          <w:p w14:paraId="51077E52" w14:textId="0096E469" w:rsidR="00E621E2" w:rsidRDefault="008C0765">
            <w:pPr>
              <w:pStyle w:val="TableContentCenter"/>
              <w:rPr>
                <w:ins w:id="3150" w:author="Bhakti Gandhi" w:date="2015-11-17T13:32:00Z"/>
              </w:rPr>
            </w:pPr>
            <w:ins w:id="3151" w:author="Bhakti Gandhi" w:date="2015-11-17T13:33:00Z">
              <w:r>
                <w:t>Browse</w:t>
              </w:r>
            </w:ins>
          </w:p>
        </w:tc>
        <w:tc>
          <w:tcPr>
            <w:tcW w:w="1075" w:type="dxa"/>
            <w:tcPrChange w:id="3152" w:author="Bhakti Gandhi" w:date="2015-11-17T13:32:00Z">
              <w:tcPr>
                <w:tcW w:w="1255" w:type="dxa"/>
              </w:tcPr>
            </w:tcPrChange>
          </w:tcPr>
          <w:p w14:paraId="5FA988D0" w14:textId="3EDBC155" w:rsidR="00E621E2" w:rsidRPr="0019478D" w:rsidRDefault="00E621E2">
            <w:pPr>
              <w:pStyle w:val="TableContentCenter"/>
              <w:pPrChange w:id="3153" w:author="Bhakti Gandhi" w:date="2015-12-07T13:23:00Z">
                <w:pPr>
                  <w:framePr w:hSpace="180" w:wrap="around" w:vAnchor="text" w:hAnchor="page" w:x="3811" w:y="44"/>
                </w:pPr>
              </w:pPrChange>
            </w:pPr>
            <w:del w:id="3154" w:author="Bhakti Gandhi" w:date="2015-11-17T13:33:00Z">
              <w:r w:rsidDel="008C0765">
                <w:delText>70</w:delText>
              </w:r>
            </w:del>
            <w:ins w:id="3155" w:author="Bhakti Gandhi" w:date="2015-12-07T13:23:00Z">
              <w:r w:rsidR="00937F25">
                <w:t>2752</w:t>
              </w:r>
            </w:ins>
            <w:del w:id="3156" w:author="Bhakti Gandhi" w:date="2015-11-19T11:25:00Z">
              <w:r w:rsidDel="00C90446">
                <w:delText xml:space="preserve"> </w:delText>
              </w:r>
            </w:del>
          </w:p>
        </w:tc>
        <w:tc>
          <w:tcPr>
            <w:tcW w:w="1890" w:type="dxa"/>
            <w:tcPrChange w:id="3157" w:author="Bhakti Gandhi" w:date="2015-11-17T13:32:00Z">
              <w:tcPr>
                <w:tcW w:w="1890" w:type="dxa"/>
              </w:tcPr>
            </w:tcPrChange>
          </w:tcPr>
          <w:p w14:paraId="5FA988D1" w14:textId="0D0B1334" w:rsidR="00E621E2" w:rsidRPr="0019478D" w:rsidRDefault="00E621E2">
            <w:pPr>
              <w:pStyle w:val="TableContentCenter"/>
              <w:pPrChange w:id="3158" w:author="Bhakti Gandhi" w:date="2015-12-07T13:24:00Z">
                <w:pPr>
                  <w:framePr w:hSpace="180" w:wrap="around" w:vAnchor="text" w:hAnchor="page" w:x="3811" w:y="44"/>
                </w:pPr>
              </w:pPrChange>
            </w:pPr>
            <w:del w:id="3159" w:author="Bhakti Gandhi" w:date="2015-11-17T13:33:00Z">
              <w:r w:rsidRPr="00841619" w:rsidDel="008C0765">
                <w:delText>50</w:delText>
              </w:r>
            </w:del>
            <w:ins w:id="3160" w:author="Bhakti Gandhi" w:date="2015-11-17T13:33:00Z">
              <w:r w:rsidR="00937F25">
                <w:t>4</w:t>
              </w:r>
            </w:ins>
            <w:ins w:id="3161" w:author="Bhakti Gandhi" w:date="2015-12-07T13:24:00Z">
              <w:r w:rsidR="00937F25">
                <w:t>5</w:t>
              </w:r>
            </w:ins>
            <w:ins w:id="3162" w:author="Bhakti Gandhi" w:date="2015-11-17T13:33:00Z">
              <w:r w:rsidR="008C0765">
                <w:t>0</w:t>
              </w:r>
            </w:ins>
          </w:p>
        </w:tc>
        <w:tc>
          <w:tcPr>
            <w:tcW w:w="1890" w:type="dxa"/>
            <w:tcPrChange w:id="3163" w:author="Bhakti Gandhi" w:date="2015-11-17T13:32:00Z">
              <w:tcPr>
                <w:tcW w:w="1890" w:type="dxa"/>
              </w:tcPr>
            </w:tcPrChange>
          </w:tcPr>
          <w:p w14:paraId="5FA988D2" w14:textId="7CB346C8" w:rsidR="00E621E2" w:rsidRPr="0019478D" w:rsidRDefault="00D946D1">
            <w:pPr>
              <w:pStyle w:val="TableContentCenter"/>
              <w:pPrChange w:id="3164" w:author="Bhakti Gandhi [2]" w:date="2015-04-06T11:20:00Z">
                <w:pPr>
                  <w:framePr w:hSpace="180" w:wrap="around" w:vAnchor="text" w:hAnchor="page" w:x="3811" w:y="44"/>
                </w:pPr>
              </w:pPrChange>
            </w:pPr>
            <w:ins w:id="3165" w:author="Bhakti Gandhi" w:date="2015-11-19T11:23:00Z">
              <w:r>
                <w:t>30</w:t>
              </w:r>
            </w:ins>
            <w:del w:id="3166" w:author="Bhakti Gandhi" w:date="2015-11-19T11:23:00Z">
              <w:r w:rsidR="00E621E2" w:rsidDel="00D946D1">
                <w:delText>1</w:delText>
              </w:r>
              <w:r w:rsidR="00E621E2" w:rsidRPr="00841619" w:rsidDel="00D946D1">
                <w:delText>5</w:delText>
              </w:r>
            </w:del>
          </w:p>
        </w:tc>
      </w:tr>
    </w:tbl>
    <w:p w14:paraId="5FA988E0" w14:textId="77777777" w:rsidR="00511A3E" w:rsidRDefault="00511A3E" w:rsidP="00854435"/>
    <w:p w14:paraId="5FA988E1" w14:textId="77777777" w:rsidR="0019478D" w:rsidRDefault="0019478D" w:rsidP="00854435"/>
    <w:p w14:paraId="5FA988E2" w14:textId="77777777" w:rsidR="0019478D" w:rsidDel="00E20982" w:rsidRDefault="0019478D" w:rsidP="00854435">
      <w:pPr>
        <w:rPr>
          <w:del w:id="3167" w:author="Bhakti Gandhi" w:date="2015-11-17T14:02:00Z"/>
        </w:rPr>
      </w:pPr>
    </w:p>
    <w:p w14:paraId="5FA988E3" w14:textId="6F309AE0" w:rsidR="0019478D" w:rsidDel="008C0765" w:rsidRDefault="0019478D" w:rsidP="00854435">
      <w:pPr>
        <w:rPr>
          <w:del w:id="3168" w:author="Bhakti Gandhi" w:date="2015-11-17T13:33:00Z"/>
        </w:rPr>
      </w:pPr>
    </w:p>
    <w:p w14:paraId="5FA988E4" w14:textId="77777777" w:rsidR="0019478D" w:rsidDel="00E20982" w:rsidRDefault="0019478D" w:rsidP="00854435">
      <w:pPr>
        <w:rPr>
          <w:del w:id="3169" w:author="Bhakti Gandhi" w:date="2015-11-17T14:02:00Z"/>
        </w:rPr>
      </w:pPr>
    </w:p>
    <w:p w14:paraId="239DCA67" w14:textId="77777777" w:rsidR="00E20982" w:rsidRDefault="00E20982" w:rsidP="00854435">
      <w:pPr>
        <w:rPr>
          <w:ins w:id="3170" w:author="Bhakti Gandhi" w:date="2015-11-17T14:02:00Z"/>
        </w:rPr>
      </w:pPr>
    </w:p>
    <w:p w14:paraId="5FA988E5" w14:textId="17FF17DA" w:rsidR="0019478D" w:rsidDel="00EB5488" w:rsidRDefault="00EB5488" w:rsidP="00854435">
      <w:pPr>
        <w:rPr>
          <w:del w:id="3171" w:author="Bhakti Gandhi [2]" w:date="2015-04-06T11:20:00Z"/>
        </w:rPr>
      </w:pPr>
      <w:ins w:id="3172" w:author="Bhakti Gandhi" w:date="2015-11-19T15:43:00Z">
        <w:r>
          <w:tab/>
        </w:r>
        <w:r>
          <w:tab/>
          <w:t>Below load would be run with think time:</w:t>
        </w:r>
      </w:ins>
    </w:p>
    <w:p w14:paraId="0C1B84DA" w14:textId="77777777" w:rsidR="00EB5488" w:rsidRDefault="00EB5488" w:rsidP="00854435">
      <w:pPr>
        <w:rPr>
          <w:ins w:id="3173" w:author="Bhakti Gandhi" w:date="2015-11-19T15:45:00Z"/>
        </w:rPr>
      </w:pPr>
    </w:p>
    <w:p w14:paraId="1DBA87F9" w14:textId="6C5294B6" w:rsidR="00EB5488" w:rsidRDefault="00EB5488" w:rsidP="00854435">
      <w:pPr>
        <w:rPr>
          <w:ins w:id="3174" w:author="Bhakti Gandhi" w:date="2015-11-19T15:43:00Z"/>
        </w:rPr>
      </w:pPr>
      <w:ins w:id="3175" w:author="Bhakti Gandhi" w:date="2015-11-19T15:45:00Z">
        <w:r>
          <w:tab/>
        </w:r>
        <w:r>
          <w:tab/>
          <w:t>(The thread count for this test needs to be calculated)</w:t>
        </w:r>
      </w:ins>
    </w:p>
    <w:tbl>
      <w:tblPr>
        <w:tblpPr w:leftFromText="180" w:rightFromText="180" w:vertAnchor="text" w:horzAnchor="page" w:tblpX="3811" w:tblpY="44"/>
        <w:tblW w:w="710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  <w:tblPrChange w:id="3176" w:author="Bhakti Gandhi" w:date="2015-11-19T15:45:00Z">
          <w:tblPr>
            <w:tblpPr w:leftFromText="180" w:rightFromText="180" w:vertAnchor="text" w:horzAnchor="page" w:tblpX="3811" w:tblpY="44"/>
            <w:tblW w:w="6290" w:type="dxa"/>
            <w:tbl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blBorders>
            <w:tblLayout w:type="fixed"/>
            <w:tblCellMar>
              <w:left w:w="107" w:type="dxa"/>
              <w:right w:w="107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1255"/>
        <w:gridCol w:w="1620"/>
        <w:gridCol w:w="1292"/>
        <w:gridCol w:w="1318"/>
        <w:gridCol w:w="1620"/>
        <w:tblGridChange w:id="3177">
          <w:tblGrid>
            <w:gridCol w:w="1435"/>
            <w:gridCol w:w="1075"/>
            <w:gridCol w:w="1890"/>
            <w:gridCol w:w="1890"/>
            <w:gridCol w:w="1890"/>
          </w:tblGrid>
        </w:tblGridChange>
      </w:tblGrid>
      <w:tr w:rsidR="00EB5488" w:rsidRPr="0027307A" w14:paraId="5300E8E0" w14:textId="77777777" w:rsidTr="00EB5488">
        <w:trPr>
          <w:cantSplit/>
          <w:trHeight w:val="309"/>
          <w:tblHeader/>
          <w:ins w:id="3178" w:author="Bhakti Gandhi" w:date="2015-11-19T15:43:00Z"/>
          <w:trPrChange w:id="3179" w:author="Bhakti Gandhi" w:date="2015-11-19T15:45:00Z">
            <w:trPr>
              <w:cantSplit/>
              <w:trHeight w:val="296"/>
              <w:tblHeader/>
            </w:trPr>
          </w:trPrChange>
        </w:trPr>
        <w:tc>
          <w:tcPr>
            <w:tcW w:w="1255" w:type="dxa"/>
            <w:shd w:val="clear" w:color="auto" w:fill="17365D"/>
            <w:tcPrChange w:id="3180" w:author="Bhakti Gandhi" w:date="2015-11-19T15:45:00Z">
              <w:tcPr>
                <w:tcW w:w="1435" w:type="dxa"/>
                <w:shd w:val="clear" w:color="auto" w:fill="17365D"/>
              </w:tcPr>
            </w:tcPrChange>
          </w:tcPr>
          <w:p w14:paraId="216C2243" w14:textId="77777777" w:rsidR="00EB5488" w:rsidRPr="00EB5488" w:rsidRDefault="00EB5488" w:rsidP="00EB5488">
            <w:pPr>
              <w:pStyle w:val="NormalCenter"/>
              <w:rPr>
                <w:ins w:id="3181" w:author="Bhakti Gandhi" w:date="2015-11-19T15:43:00Z"/>
              </w:rPr>
            </w:pPr>
            <w:ins w:id="3182" w:author="Bhakti Gandhi" w:date="2015-11-19T15:43:00Z">
              <w:r w:rsidRPr="00EB5488">
                <w:t>Load Type</w:t>
              </w:r>
            </w:ins>
          </w:p>
        </w:tc>
        <w:tc>
          <w:tcPr>
            <w:tcW w:w="1620" w:type="dxa"/>
            <w:shd w:val="clear" w:color="auto" w:fill="17365D"/>
            <w:tcPrChange w:id="3183" w:author="Bhakti Gandhi" w:date="2015-11-19T15:45:00Z">
              <w:tcPr>
                <w:tcW w:w="1075" w:type="dxa"/>
                <w:shd w:val="clear" w:color="auto" w:fill="17365D"/>
              </w:tcPr>
            </w:tcPrChange>
          </w:tcPr>
          <w:p w14:paraId="4C6B1D0F" w14:textId="42AF92B4" w:rsidR="00EB5488" w:rsidRPr="00EB5488" w:rsidRDefault="00EB5488" w:rsidP="00EB5488">
            <w:pPr>
              <w:pStyle w:val="NormalCenter"/>
              <w:rPr>
                <w:ins w:id="3184" w:author="Bhakti Gandhi" w:date="2015-11-19T15:43:00Z"/>
              </w:rPr>
            </w:pPr>
            <w:ins w:id="3185" w:author="Bhakti Gandhi" w:date="2015-11-19T15:44:00Z">
              <w:r>
                <w:t>Concurrency</w:t>
              </w:r>
            </w:ins>
          </w:p>
        </w:tc>
        <w:tc>
          <w:tcPr>
            <w:tcW w:w="1292" w:type="dxa"/>
            <w:shd w:val="clear" w:color="auto" w:fill="17365D"/>
            <w:tcPrChange w:id="3186" w:author="Bhakti Gandhi" w:date="2015-11-19T15:45:00Z">
              <w:tcPr>
                <w:tcW w:w="1890" w:type="dxa"/>
                <w:shd w:val="clear" w:color="auto" w:fill="17365D"/>
              </w:tcPr>
            </w:tcPrChange>
          </w:tcPr>
          <w:p w14:paraId="583217A8" w14:textId="4DFC7649" w:rsidR="00EB5488" w:rsidRPr="00EB5488" w:rsidRDefault="00EB5488" w:rsidP="00EB5488">
            <w:pPr>
              <w:pStyle w:val="NormalCenter"/>
              <w:rPr>
                <w:ins w:id="3187" w:author="Bhakti Gandhi" w:date="2015-11-19T15:44:00Z"/>
              </w:rPr>
            </w:pPr>
            <w:ins w:id="3188" w:author="Bhakti Gandhi" w:date="2015-11-19T15:44:00Z">
              <w:r w:rsidRPr="00EB5488">
                <w:t>Threads</w:t>
              </w:r>
            </w:ins>
          </w:p>
        </w:tc>
        <w:tc>
          <w:tcPr>
            <w:tcW w:w="1318" w:type="dxa"/>
            <w:shd w:val="clear" w:color="auto" w:fill="17365D"/>
            <w:tcPrChange w:id="3189" w:author="Bhakti Gandhi" w:date="2015-11-19T15:45:00Z">
              <w:tcPr>
                <w:tcW w:w="1890" w:type="dxa"/>
                <w:shd w:val="clear" w:color="auto" w:fill="17365D"/>
              </w:tcPr>
            </w:tcPrChange>
          </w:tcPr>
          <w:p w14:paraId="4446B58B" w14:textId="43B0296D" w:rsidR="00EB5488" w:rsidRPr="00EB5488" w:rsidRDefault="00EB5488" w:rsidP="00EB5488">
            <w:pPr>
              <w:pStyle w:val="NormalCenter"/>
              <w:rPr>
                <w:ins w:id="3190" w:author="Bhakti Gandhi" w:date="2015-11-19T15:43:00Z"/>
              </w:rPr>
            </w:pPr>
            <w:ins w:id="3191" w:author="Bhakti Gandhi" w:date="2015-11-19T15:43:00Z">
              <w:r w:rsidRPr="00EB5488">
                <w:t>Ramp-Up (sec)</w:t>
              </w:r>
            </w:ins>
          </w:p>
        </w:tc>
        <w:tc>
          <w:tcPr>
            <w:tcW w:w="1620" w:type="dxa"/>
            <w:shd w:val="clear" w:color="auto" w:fill="17365D"/>
            <w:tcPrChange w:id="3192" w:author="Bhakti Gandhi" w:date="2015-11-19T15:45:00Z">
              <w:tcPr>
                <w:tcW w:w="1890" w:type="dxa"/>
                <w:shd w:val="clear" w:color="auto" w:fill="17365D"/>
              </w:tcPr>
            </w:tcPrChange>
          </w:tcPr>
          <w:p w14:paraId="67AF8151" w14:textId="77777777" w:rsidR="00EB5488" w:rsidRPr="00EB5488" w:rsidRDefault="00EB5488" w:rsidP="00EB5488">
            <w:pPr>
              <w:pStyle w:val="NormalCenter"/>
              <w:rPr>
                <w:ins w:id="3193" w:author="Bhakti Gandhi" w:date="2015-11-19T15:43:00Z"/>
              </w:rPr>
            </w:pPr>
            <w:ins w:id="3194" w:author="Bhakti Gandhi" w:date="2015-11-19T15:43:00Z">
              <w:r w:rsidRPr="00EB5488">
                <w:t>Duration (min)</w:t>
              </w:r>
            </w:ins>
          </w:p>
        </w:tc>
      </w:tr>
      <w:tr w:rsidR="00EB5488" w:rsidRPr="0027307A" w14:paraId="198CECB7" w14:textId="77777777" w:rsidTr="00EB5488">
        <w:trPr>
          <w:cantSplit/>
          <w:trHeight w:val="170"/>
          <w:ins w:id="3195" w:author="Bhakti Gandhi" w:date="2015-11-19T15:43:00Z"/>
          <w:trPrChange w:id="3196" w:author="Bhakti Gandhi" w:date="2015-11-19T15:45:00Z">
            <w:trPr>
              <w:cantSplit/>
              <w:trHeight w:val="163"/>
            </w:trPr>
          </w:trPrChange>
        </w:trPr>
        <w:tc>
          <w:tcPr>
            <w:tcW w:w="1255" w:type="dxa"/>
            <w:shd w:val="clear" w:color="auto" w:fill="auto"/>
            <w:tcPrChange w:id="3197" w:author="Bhakti Gandhi" w:date="2015-11-19T15:45:00Z">
              <w:tcPr>
                <w:tcW w:w="1435" w:type="dxa"/>
                <w:shd w:val="clear" w:color="auto" w:fill="auto"/>
              </w:tcPr>
            </w:tcPrChange>
          </w:tcPr>
          <w:p w14:paraId="64F2BB28" w14:textId="77777777" w:rsidR="00EB5488" w:rsidRPr="00EB5488" w:rsidDel="00E621E2" w:rsidRDefault="00EB5488" w:rsidP="00EB5488">
            <w:pPr>
              <w:pStyle w:val="TableContentCenter"/>
              <w:rPr>
                <w:ins w:id="3198" w:author="Bhakti Gandhi" w:date="2015-11-19T15:43:00Z"/>
              </w:rPr>
            </w:pPr>
            <w:ins w:id="3199" w:author="Bhakti Gandhi" w:date="2015-11-19T15:43:00Z">
              <w:r w:rsidRPr="00EB5488">
                <w:t>Transactional</w:t>
              </w:r>
            </w:ins>
          </w:p>
        </w:tc>
        <w:tc>
          <w:tcPr>
            <w:tcW w:w="1620" w:type="dxa"/>
            <w:tcPrChange w:id="3200" w:author="Bhakti Gandhi" w:date="2015-11-19T15:45:00Z">
              <w:tcPr>
                <w:tcW w:w="1075" w:type="dxa"/>
              </w:tcPr>
            </w:tcPrChange>
          </w:tcPr>
          <w:p w14:paraId="4F02C8F1" w14:textId="1E69F466" w:rsidR="00EB5488" w:rsidRPr="00EB5488" w:rsidRDefault="00937F25" w:rsidP="00EB5488">
            <w:pPr>
              <w:pStyle w:val="TableContentCenter"/>
              <w:rPr>
                <w:ins w:id="3201" w:author="Bhakti Gandhi" w:date="2015-11-19T15:43:00Z"/>
              </w:rPr>
            </w:pPr>
            <w:ins w:id="3202" w:author="Bhakti Gandhi" w:date="2015-12-07T13:23:00Z">
              <w:r>
                <w:t>334</w:t>
              </w:r>
            </w:ins>
          </w:p>
        </w:tc>
        <w:tc>
          <w:tcPr>
            <w:tcW w:w="1292" w:type="dxa"/>
            <w:tcPrChange w:id="3203" w:author="Bhakti Gandhi" w:date="2015-11-19T15:45:00Z">
              <w:tcPr>
                <w:tcW w:w="1890" w:type="dxa"/>
              </w:tcPr>
            </w:tcPrChange>
          </w:tcPr>
          <w:p w14:paraId="03A1121D" w14:textId="5825FCF3" w:rsidR="00EB5488" w:rsidRPr="00EB5488" w:rsidRDefault="00EB5488" w:rsidP="00EB5488">
            <w:pPr>
              <w:pStyle w:val="TableContentCenter"/>
              <w:rPr>
                <w:ins w:id="3204" w:author="Bhakti Gandhi" w:date="2015-11-19T15:44:00Z"/>
              </w:rPr>
            </w:pPr>
            <w:ins w:id="3205" w:author="Bhakti Gandhi" w:date="2015-11-19T15:45:00Z">
              <w:r>
                <w:t>5000</w:t>
              </w:r>
            </w:ins>
          </w:p>
        </w:tc>
        <w:tc>
          <w:tcPr>
            <w:tcW w:w="1318" w:type="dxa"/>
            <w:tcPrChange w:id="3206" w:author="Bhakti Gandhi" w:date="2015-11-19T15:45:00Z">
              <w:tcPr>
                <w:tcW w:w="1890" w:type="dxa"/>
              </w:tcPr>
            </w:tcPrChange>
          </w:tcPr>
          <w:p w14:paraId="38E3B678" w14:textId="58EA31AF" w:rsidR="00EB5488" w:rsidRPr="00EB5488" w:rsidRDefault="00937F25" w:rsidP="00EB5488">
            <w:pPr>
              <w:pStyle w:val="TableContentCenter"/>
              <w:rPr>
                <w:ins w:id="3207" w:author="Bhakti Gandhi" w:date="2015-11-19T15:43:00Z"/>
              </w:rPr>
            </w:pPr>
            <w:ins w:id="3208" w:author="Bhakti Gandhi" w:date="2015-12-07T13:24:00Z">
              <w:r>
                <w:t>30</w:t>
              </w:r>
            </w:ins>
            <w:ins w:id="3209" w:author="Bhakti Gandhi" w:date="2015-11-19T15:43:00Z">
              <w:r w:rsidR="00EB5488" w:rsidRPr="00EB5488">
                <w:t>0</w:t>
              </w:r>
            </w:ins>
          </w:p>
        </w:tc>
        <w:tc>
          <w:tcPr>
            <w:tcW w:w="1620" w:type="dxa"/>
            <w:tcPrChange w:id="3210" w:author="Bhakti Gandhi" w:date="2015-11-19T15:45:00Z">
              <w:tcPr>
                <w:tcW w:w="1890" w:type="dxa"/>
              </w:tcPr>
            </w:tcPrChange>
          </w:tcPr>
          <w:p w14:paraId="12DBE92C" w14:textId="5B9579B5" w:rsidR="00EB5488" w:rsidRPr="00EB5488" w:rsidRDefault="00161B91" w:rsidP="00EB5488">
            <w:pPr>
              <w:pStyle w:val="TableContentCenter"/>
              <w:rPr>
                <w:ins w:id="3211" w:author="Bhakti Gandhi" w:date="2015-11-19T15:43:00Z"/>
              </w:rPr>
            </w:pPr>
            <w:ins w:id="3212" w:author="Bhakti Gandhi" w:date="2015-11-19T15:43:00Z">
              <w:r>
                <w:t>60</w:t>
              </w:r>
            </w:ins>
          </w:p>
        </w:tc>
      </w:tr>
      <w:tr w:rsidR="00EB5488" w:rsidRPr="0027307A" w14:paraId="47A828ED" w14:textId="77777777" w:rsidTr="00EB5488">
        <w:trPr>
          <w:cantSplit/>
          <w:trHeight w:val="63"/>
          <w:ins w:id="3213" w:author="Bhakti Gandhi" w:date="2015-11-19T15:43:00Z"/>
          <w:trPrChange w:id="3214" w:author="Bhakti Gandhi" w:date="2015-11-19T15:45:00Z">
            <w:trPr>
              <w:cantSplit/>
              <w:trHeight w:val="61"/>
            </w:trPr>
          </w:trPrChange>
        </w:trPr>
        <w:tc>
          <w:tcPr>
            <w:tcW w:w="1255" w:type="dxa"/>
            <w:shd w:val="clear" w:color="auto" w:fill="auto"/>
            <w:tcPrChange w:id="3215" w:author="Bhakti Gandhi" w:date="2015-11-19T15:45:00Z">
              <w:tcPr>
                <w:tcW w:w="1435" w:type="dxa"/>
                <w:shd w:val="clear" w:color="auto" w:fill="auto"/>
              </w:tcPr>
            </w:tcPrChange>
          </w:tcPr>
          <w:p w14:paraId="4E61F701" w14:textId="77777777" w:rsidR="00EB5488" w:rsidRPr="00EB5488" w:rsidRDefault="00EB5488" w:rsidP="00EB5488">
            <w:pPr>
              <w:pStyle w:val="TableContentCenter"/>
              <w:rPr>
                <w:ins w:id="3216" w:author="Bhakti Gandhi" w:date="2015-11-19T15:43:00Z"/>
              </w:rPr>
            </w:pPr>
            <w:ins w:id="3217" w:author="Bhakti Gandhi" w:date="2015-11-19T15:43:00Z">
              <w:r w:rsidRPr="00EB5488">
                <w:t>Browse</w:t>
              </w:r>
            </w:ins>
          </w:p>
        </w:tc>
        <w:tc>
          <w:tcPr>
            <w:tcW w:w="1620" w:type="dxa"/>
            <w:tcPrChange w:id="3218" w:author="Bhakti Gandhi" w:date="2015-11-19T15:45:00Z">
              <w:tcPr>
                <w:tcW w:w="1075" w:type="dxa"/>
              </w:tcPr>
            </w:tcPrChange>
          </w:tcPr>
          <w:p w14:paraId="1F4DC8FE" w14:textId="5F64A7EE" w:rsidR="00EB5488" w:rsidRPr="00EB5488" w:rsidRDefault="00937F25" w:rsidP="00EB5488">
            <w:pPr>
              <w:pStyle w:val="TableContentCenter"/>
              <w:rPr>
                <w:ins w:id="3219" w:author="Bhakti Gandhi" w:date="2015-11-19T15:43:00Z"/>
              </w:rPr>
            </w:pPr>
            <w:ins w:id="3220" w:author="Bhakti Gandhi" w:date="2015-12-07T13:23:00Z">
              <w:r>
                <w:t>2752</w:t>
              </w:r>
            </w:ins>
          </w:p>
        </w:tc>
        <w:tc>
          <w:tcPr>
            <w:tcW w:w="1292" w:type="dxa"/>
            <w:tcPrChange w:id="3221" w:author="Bhakti Gandhi" w:date="2015-11-19T15:45:00Z">
              <w:tcPr>
                <w:tcW w:w="1890" w:type="dxa"/>
              </w:tcPr>
            </w:tcPrChange>
          </w:tcPr>
          <w:p w14:paraId="2A743B01" w14:textId="4465DF8D" w:rsidR="00EB5488" w:rsidRPr="00EB5488" w:rsidRDefault="00EB5488" w:rsidP="00EB5488">
            <w:pPr>
              <w:pStyle w:val="TableContentCenter"/>
              <w:rPr>
                <w:ins w:id="3222" w:author="Bhakti Gandhi" w:date="2015-11-19T15:44:00Z"/>
              </w:rPr>
            </w:pPr>
            <w:ins w:id="3223" w:author="Bhakti Gandhi" w:date="2015-11-19T15:46:00Z">
              <w:r>
                <w:t>10000</w:t>
              </w:r>
            </w:ins>
          </w:p>
        </w:tc>
        <w:tc>
          <w:tcPr>
            <w:tcW w:w="1318" w:type="dxa"/>
            <w:tcPrChange w:id="3224" w:author="Bhakti Gandhi" w:date="2015-11-19T15:45:00Z">
              <w:tcPr>
                <w:tcW w:w="1890" w:type="dxa"/>
              </w:tcPr>
            </w:tcPrChange>
          </w:tcPr>
          <w:p w14:paraId="062473C5" w14:textId="4B4CB268" w:rsidR="00EB5488" w:rsidRPr="00EB5488" w:rsidRDefault="00937F25">
            <w:pPr>
              <w:pStyle w:val="TableContentCenter"/>
              <w:rPr>
                <w:ins w:id="3225" w:author="Bhakti Gandhi" w:date="2015-11-19T15:43:00Z"/>
              </w:rPr>
              <w:pPrChange w:id="3226" w:author="Bhakti Gandhi" w:date="2015-12-07T13:24:00Z">
                <w:pPr>
                  <w:pStyle w:val="TableContentCenter"/>
                  <w:framePr w:hSpace="180" w:wrap="around" w:vAnchor="text" w:hAnchor="page" w:x="3811" w:y="44"/>
                </w:pPr>
              </w:pPrChange>
            </w:pPr>
            <w:ins w:id="3227" w:author="Bhakti Gandhi" w:date="2015-12-07T13:24:00Z">
              <w:r>
                <w:t>45</w:t>
              </w:r>
            </w:ins>
            <w:ins w:id="3228" w:author="Bhakti Gandhi" w:date="2015-11-19T15:43:00Z">
              <w:r w:rsidR="00EB5488" w:rsidRPr="00EB5488">
                <w:t>0</w:t>
              </w:r>
            </w:ins>
          </w:p>
        </w:tc>
        <w:tc>
          <w:tcPr>
            <w:tcW w:w="1620" w:type="dxa"/>
            <w:tcPrChange w:id="3229" w:author="Bhakti Gandhi" w:date="2015-11-19T15:45:00Z">
              <w:tcPr>
                <w:tcW w:w="1890" w:type="dxa"/>
              </w:tcPr>
            </w:tcPrChange>
          </w:tcPr>
          <w:p w14:paraId="3F7A0896" w14:textId="7FD8EBA7" w:rsidR="00EB5488" w:rsidRPr="00EB5488" w:rsidRDefault="00161B91" w:rsidP="00EB5488">
            <w:pPr>
              <w:pStyle w:val="TableContentCenter"/>
              <w:rPr>
                <w:ins w:id="3230" w:author="Bhakti Gandhi" w:date="2015-11-19T15:43:00Z"/>
              </w:rPr>
            </w:pPr>
            <w:ins w:id="3231" w:author="Bhakti Gandhi" w:date="2015-11-19T15:43:00Z">
              <w:r>
                <w:t>60</w:t>
              </w:r>
            </w:ins>
          </w:p>
        </w:tc>
      </w:tr>
    </w:tbl>
    <w:p w14:paraId="5FA988E6" w14:textId="77777777" w:rsidR="0019478D" w:rsidDel="00EB5488" w:rsidRDefault="0019478D" w:rsidP="00854435">
      <w:pPr>
        <w:rPr>
          <w:del w:id="3232" w:author="Bhakti Gandhi [2]" w:date="2015-04-06T11:20:00Z"/>
        </w:rPr>
      </w:pPr>
    </w:p>
    <w:p w14:paraId="1936DC0D" w14:textId="77777777" w:rsidR="00EB5488" w:rsidRDefault="00EB5488" w:rsidP="00854435">
      <w:pPr>
        <w:rPr>
          <w:ins w:id="3233" w:author="Bhakti Gandhi" w:date="2015-11-19T15:43:00Z"/>
        </w:rPr>
      </w:pPr>
    </w:p>
    <w:p w14:paraId="68A48AEE" w14:textId="77777777" w:rsidR="00EB5488" w:rsidRDefault="00EB5488" w:rsidP="00854435">
      <w:pPr>
        <w:rPr>
          <w:ins w:id="3234" w:author="Bhakti Gandhi" w:date="2015-11-19T15:43:00Z"/>
        </w:rPr>
      </w:pPr>
    </w:p>
    <w:p w14:paraId="0B72ACBF" w14:textId="77777777" w:rsidR="00EB5488" w:rsidRDefault="00EB5488" w:rsidP="00854435">
      <w:pPr>
        <w:rPr>
          <w:ins w:id="3235" w:author="Bhakti Gandhi" w:date="2015-11-19T15:43:00Z"/>
        </w:rPr>
      </w:pPr>
    </w:p>
    <w:p w14:paraId="4959DE86" w14:textId="77777777" w:rsidR="00EB5488" w:rsidRDefault="00EB5488" w:rsidP="00854435">
      <w:pPr>
        <w:rPr>
          <w:ins w:id="3236" w:author="Bhakti Gandhi" w:date="2015-11-19T15:43:00Z"/>
        </w:rPr>
      </w:pPr>
    </w:p>
    <w:p w14:paraId="6A70948A" w14:textId="77777777" w:rsidR="00EB5488" w:rsidRDefault="00EB5488" w:rsidP="00854435">
      <w:pPr>
        <w:rPr>
          <w:ins w:id="3237" w:author="Bhakti Gandhi" w:date="2015-11-19T15:43:00Z"/>
        </w:rPr>
      </w:pPr>
    </w:p>
    <w:p w14:paraId="5FA988E7" w14:textId="77777777" w:rsidR="0019478D" w:rsidDel="00AC2D74" w:rsidRDefault="0019478D" w:rsidP="00854435">
      <w:pPr>
        <w:rPr>
          <w:del w:id="3238" w:author="Bhakti Gandhi [2]" w:date="2015-03-19T14:36:00Z"/>
        </w:rPr>
      </w:pPr>
    </w:p>
    <w:p w14:paraId="4B57F495" w14:textId="5CB58FBD" w:rsidR="00AC2D74" w:rsidRPr="00AC2D74" w:rsidRDefault="00AC2D74" w:rsidP="00AC2D74">
      <w:pPr>
        <w:pStyle w:val="Heading4"/>
        <w:numPr>
          <w:ilvl w:val="3"/>
          <w:numId w:val="31"/>
        </w:numPr>
        <w:rPr>
          <w:ins w:id="3239" w:author="Bhakti Gandhi" w:date="2015-12-07T13:24:00Z"/>
        </w:rPr>
      </w:pPr>
      <w:ins w:id="3240" w:author="Bhakti Gandhi" w:date="2015-12-07T13:24:00Z">
        <w:r>
          <w:t>Current load + 5</w:t>
        </w:r>
        <w:r w:rsidRPr="00AC2D74">
          <w:t>0%</w:t>
        </w:r>
      </w:ins>
    </w:p>
    <w:p w14:paraId="084EE54E" w14:textId="77777777" w:rsidR="00AC2D74" w:rsidRDefault="00AC2D74" w:rsidP="00AC2D74">
      <w:pPr>
        <w:rPr>
          <w:ins w:id="3241" w:author="Bhakti Gandhi" w:date="2015-12-07T13:24:00Z"/>
        </w:rPr>
      </w:pPr>
      <w:ins w:id="3242" w:author="Bhakti Gandhi" w:date="2015-12-07T13:24:00Z">
        <w:r w:rsidRPr="00AC2D74">
          <w:t>B</w:t>
        </w:r>
        <w:r>
          <w:t xml:space="preserve">elow distribution of transactions will be used during this testing: </w:t>
        </w:r>
      </w:ins>
    </w:p>
    <w:tbl>
      <w:tblPr>
        <w:tblpPr w:leftFromText="180" w:rightFromText="180" w:vertAnchor="text" w:horzAnchor="page" w:tblpX="3811" w:tblpY="44"/>
        <w:tblW w:w="38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425"/>
        <w:gridCol w:w="1440"/>
      </w:tblGrid>
      <w:tr w:rsidR="00AC2D74" w:rsidRPr="0027307A" w14:paraId="1611E9C3" w14:textId="77777777" w:rsidTr="001E505E">
        <w:trPr>
          <w:cantSplit/>
          <w:trHeight w:val="296"/>
          <w:tblHeader/>
          <w:ins w:id="3243" w:author="Bhakti Gandhi" w:date="2015-12-07T13:24:00Z"/>
        </w:trPr>
        <w:tc>
          <w:tcPr>
            <w:tcW w:w="2425" w:type="dxa"/>
            <w:shd w:val="clear" w:color="auto" w:fill="17365D"/>
          </w:tcPr>
          <w:p w14:paraId="55BF8766" w14:textId="77777777" w:rsidR="00AC2D74" w:rsidRPr="00AC2D74" w:rsidRDefault="00AC2D74" w:rsidP="00AC2D74">
            <w:pPr>
              <w:pStyle w:val="NormalCenter"/>
              <w:rPr>
                <w:ins w:id="3244" w:author="Bhakti Gandhi" w:date="2015-12-07T13:24:00Z"/>
              </w:rPr>
            </w:pPr>
            <w:ins w:id="3245" w:author="Bhakti Gandhi" w:date="2015-12-07T13:24:00Z">
              <w:r>
                <w:t>Transaction</w:t>
              </w:r>
              <w:r w:rsidRPr="00AC2D74">
                <w:t xml:space="preserve"> Mix</w:t>
              </w:r>
            </w:ins>
          </w:p>
        </w:tc>
        <w:tc>
          <w:tcPr>
            <w:tcW w:w="1440" w:type="dxa"/>
            <w:shd w:val="clear" w:color="auto" w:fill="17365D"/>
          </w:tcPr>
          <w:p w14:paraId="2FBA3863" w14:textId="77777777" w:rsidR="00AC2D74" w:rsidRPr="00AC2D74" w:rsidRDefault="00AC2D74" w:rsidP="00AC2D74">
            <w:pPr>
              <w:pStyle w:val="NormalCenter"/>
              <w:rPr>
                <w:ins w:id="3246" w:author="Bhakti Gandhi" w:date="2015-12-07T13:24:00Z"/>
              </w:rPr>
            </w:pPr>
            <w:ins w:id="3247" w:author="Bhakti Gandhi" w:date="2015-12-07T13:24:00Z">
              <w:r>
                <w:t>Threads</w:t>
              </w:r>
            </w:ins>
          </w:p>
        </w:tc>
      </w:tr>
      <w:tr w:rsidR="00AC2D74" w:rsidRPr="0027307A" w14:paraId="46E0B150" w14:textId="77777777" w:rsidTr="001E505E">
        <w:trPr>
          <w:cantSplit/>
          <w:trHeight w:val="428"/>
          <w:ins w:id="3248" w:author="Bhakti Gandhi" w:date="2015-12-07T13:24:00Z"/>
        </w:trPr>
        <w:tc>
          <w:tcPr>
            <w:tcW w:w="2425" w:type="dxa"/>
            <w:shd w:val="clear" w:color="auto" w:fill="auto"/>
          </w:tcPr>
          <w:p w14:paraId="48418F5E" w14:textId="77777777" w:rsidR="00AC2D74" w:rsidRPr="00AC2D74" w:rsidRDefault="00AC2D74" w:rsidP="00AC2D74">
            <w:pPr>
              <w:rPr>
                <w:ins w:id="3249" w:author="Bhakti Gandhi" w:date="2015-12-07T13:24:00Z"/>
              </w:rPr>
            </w:pPr>
            <w:ins w:id="3250" w:author="Bhakti Gandhi" w:date="2015-12-07T13:24:00Z">
              <w:r>
                <w:t>Browse</w:t>
              </w:r>
            </w:ins>
          </w:p>
        </w:tc>
        <w:tc>
          <w:tcPr>
            <w:tcW w:w="1440" w:type="dxa"/>
          </w:tcPr>
          <w:p w14:paraId="1625E577" w14:textId="43ACA97F" w:rsidR="00AC2D74" w:rsidRPr="00AC2D74" w:rsidRDefault="00AC2D74" w:rsidP="00AC2D74">
            <w:pPr>
              <w:rPr>
                <w:ins w:id="3251" w:author="Bhakti Gandhi" w:date="2015-12-07T13:24:00Z"/>
              </w:rPr>
            </w:pPr>
            <w:ins w:id="3252" w:author="Bhakti Gandhi" w:date="2015-12-07T13:25:00Z">
              <w:r>
                <w:t>3440</w:t>
              </w:r>
            </w:ins>
          </w:p>
        </w:tc>
      </w:tr>
      <w:tr w:rsidR="00AC2D74" w:rsidRPr="0027307A" w14:paraId="64722D6C" w14:textId="77777777" w:rsidTr="001E505E">
        <w:trPr>
          <w:cantSplit/>
          <w:trHeight w:val="557"/>
          <w:ins w:id="3253" w:author="Bhakti Gandhi" w:date="2015-12-07T13:24:00Z"/>
        </w:trPr>
        <w:tc>
          <w:tcPr>
            <w:tcW w:w="2425" w:type="dxa"/>
            <w:shd w:val="clear" w:color="auto" w:fill="auto"/>
          </w:tcPr>
          <w:p w14:paraId="34FF34E9" w14:textId="77777777" w:rsidR="00AC2D74" w:rsidRPr="00AC2D74" w:rsidRDefault="00AC2D74" w:rsidP="00AC2D74">
            <w:pPr>
              <w:rPr>
                <w:ins w:id="3254" w:author="Bhakti Gandhi" w:date="2015-12-07T13:24:00Z"/>
              </w:rPr>
            </w:pPr>
            <w:ins w:id="3255" w:author="Bhakti Gandhi" w:date="2015-12-07T13:24:00Z">
              <w:r>
                <w:t>Standard Enrollment</w:t>
              </w:r>
            </w:ins>
          </w:p>
        </w:tc>
        <w:tc>
          <w:tcPr>
            <w:tcW w:w="1440" w:type="dxa"/>
          </w:tcPr>
          <w:p w14:paraId="3D9DA93C" w14:textId="2E2F0698" w:rsidR="00AC2D74" w:rsidRPr="00AC2D74" w:rsidRDefault="00AC2D74" w:rsidP="00AC2D74">
            <w:pPr>
              <w:rPr>
                <w:ins w:id="3256" w:author="Bhakti Gandhi" w:date="2015-12-07T13:24:00Z"/>
              </w:rPr>
            </w:pPr>
            <w:ins w:id="3257" w:author="Bhakti Gandhi" w:date="2015-12-07T13:27:00Z">
              <w:r>
                <w:t>46</w:t>
              </w:r>
            </w:ins>
          </w:p>
        </w:tc>
      </w:tr>
      <w:tr w:rsidR="00AC2D74" w:rsidRPr="0027307A" w14:paraId="0C9D29A0" w14:textId="77777777" w:rsidTr="001E505E">
        <w:trPr>
          <w:cantSplit/>
          <w:trHeight w:val="557"/>
          <w:ins w:id="3258" w:author="Bhakti Gandhi" w:date="2015-12-07T13:24:00Z"/>
        </w:trPr>
        <w:tc>
          <w:tcPr>
            <w:tcW w:w="2425" w:type="dxa"/>
            <w:shd w:val="clear" w:color="auto" w:fill="auto"/>
          </w:tcPr>
          <w:p w14:paraId="0B458525" w14:textId="77777777" w:rsidR="00AC2D74" w:rsidRPr="00AC2D74" w:rsidRDefault="00AC2D74" w:rsidP="00AC2D74">
            <w:pPr>
              <w:rPr>
                <w:ins w:id="3259" w:author="Bhakti Gandhi" w:date="2015-12-07T13:24:00Z"/>
              </w:rPr>
            </w:pPr>
            <w:ins w:id="3260" w:author="Bhakti Gandhi" w:date="2015-12-07T13:24:00Z">
              <w:r>
                <w:lastRenderedPageBreak/>
                <w:t>Express Enrollment</w:t>
              </w:r>
            </w:ins>
          </w:p>
        </w:tc>
        <w:tc>
          <w:tcPr>
            <w:tcW w:w="1440" w:type="dxa"/>
          </w:tcPr>
          <w:p w14:paraId="0511880E" w14:textId="5D1CCFCE" w:rsidR="00AC2D74" w:rsidRPr="00AC2D74" w:rsidRDefault="00AC2D74" w:rsidP="00AC2D74">
            <w:pPr>
              <w:rPr>
                <w:ins w:id="3261" w:author="Bhakti Gandhi" w:date="2015-12-07T13:24:00Z"/>
              </w:rPr>
            </w:pPr>
            <w:ins w:id="3262" w:author="Bhakti Gandhi" w:date="2015-12-07T13:27:00Z">
              <w:r>
                <w:t>46</w:t>
              </w:r>
            </w:ins>
          </w:p>
        </w:tc>
      </w:tr>
      <w:tr w:rsidR="00AC2D74" w:rsidRPr="0027307A" w14:paraId="177A04D0" w14:textId="77777777" w:rsidTr="001E505E">
        <w:trPr>
          <w:cantSplit/>
          <w:trHeight w:val="557"/>
          <w:ins w:id="3263" w:author="Bhakti Gandhi" w:date="2015-12-07T13:24:00Z"/>
        </w:trPr>
        <w:tc>
          <w:tcPr>
            <w:tcW w:w="2425" w:type="dxa"/>
            <w:shd w:val="clear" w:color="auto" w:fill="auto"/>
          </w:tcPr>
          <w:p w14:paraId="04529CDF" w14:textId="77777777" w:rsidR="00AC2D74" w:rsidRPr="00AC2D74" w:rsidRDefault="00AC2D74" w:rsidP="00AC2D74">
            <w:pPr>
              <w:rPr>
                <w:ins w:id="3264" w:author="Bhakti Gandhi" w:date="2015-12-07T13:24:00Z"/>
              </w:rPr>
            </w:pPr>
            <w:ins w:id="3265" w:author="Bhakti Gandhi" w:date="2015-12-07T13:24:00Z">
              <w:r>
                <w:t>Adhoc</w:t>
              </w:r>
              <w:r w:rsidRPr="00AC2D74">
                <w:t xml:space="preserve"> orders</w:t>
              </w:r>
            </w:ins>
          </w:p>
        </w:tc>
        <w:tc>
          <w:tcPr>
            <w:tcW w:w="1440" w:type="dxa"/>
          </w:tcPr>
          <w:p w14:paraId="7058BDE6" w14:textId="753ADDCA" w:rsidR="00AC2D74" w:rsidRPr="00AC2D74" w:rsidRDefault="00AC2D74" w:rsidP="00AC2D74">
            <w:pPr>
              <w:rPr>
                <w:ins w:id="3266" w:author="Bhakti Gandhi" w:date="2015-12-07T13:24:00Z"/>
              </w:rPr>
            </w:pPr>
            <w:ins w:id="3267" w:author="Bhakti Gandhi" w:date="2015-12-07T13:26:00Z">
              <w:r>
                <w:t>31</w:t>
              </w:r>
            </w:ins>
          </w:p>
        </w:tc>
      </w:tr>
      <w:tr w:rsidR="00AC2D74" w:rsidRPr="0027307A" w14:paraId="5B69678A" w14:textId="77777777" w:rsidTr="001E505E">
        <w:trPr>
          <w:cantSplit/>
          <w:trHeight w:val="557"/>
          <w:ins w:id="3268" w:author="Bhakti Gandhi" w:date="2015-12-07T13:24:00Z"/>
        </w:trPr>
        <w:tc>
          <w:tcPr>
            <w:tcW w:w="2425" w:type="dxa"/>
            <w:shd w:val="clear" w:color="auto" w:fill="auto"/>
          </w:tcPr>
          <w:p w14:paraId="3F17548A" w14:textId="77777777" w:rsidR="00AC2D74" w:rsidRPr="00AC2D74" w:rsidRDefault="00AC2D74" w:rsidP="00AC2D74">
            <w:pPr>
              <w:rPr>
                <w:ins w:id="3269" w:author="Bhakti Gandhi" w:date="2015-12-07T13:24:00Z"/>
              </w:rPr>
            </w:pPr>
            <w:ins w:id="3270" w:author="Bhakti Gandhi" w:date="2015-12-07T13:24:00Z">
              <w:r>
                <w:t>PC Orders</w:t>
              </w:r>
            </w:ins>
          </w:p>
        </w:tc>
        <w:tc>
          <w:tcPr>
            <w:tcW w:w="1440" w:type="dxa"/>
          </w:tcPr>
          <w:p w14:paraId="7D12F5B7" w14:textId="51EF4EC4" w:rsidR="00AC2D74" w:rsidRPr="00AC2D74" w:rsidRDefault="00AC2D74" w:rsidP="00AC2D74">
            <w:pPr>
              <w:rPr>
                <w:ins w:id="3271" w:author="Bhakti Gandhi" w:date="2015-12-07T13:24:00Z"/>
              </w:rPr>
            </w:pPr>
            <w:ins w:id="3272" w:author="Bhakti Gandhi" w:date="2015-12-07T13:26:00Z">
              <w:r>
                <w:t>102</w:t>
              </w:r>
            </w:ins>
          </w:p>
        </w:tc>
      </w:tr>
      <w:tr w:rsidR="00AC2D74" w:rsidRPr="0027307A" w14:paraId="77FED147" w14:textId="77777777" w:rsidTr="001E505E">
        <w:trPr>
          <w:cantSplit/>
          <w:trHeight w:val="557"/>
          <w:ins w:id="3273" w:author="Bhakti Gandhi" w:date="2015-12-07T13:24:00Z"/>
        </w:trPr>
        <w:tc>
          <w:tcPr>
            <w:tcW w:w="2425" w:type="dxa"/>
            <w:shd w:val="clear" w:color="auto" w:fill="auto"/>
          </w:tcPr>
          <w:p w14:paraId="75B5EEEC" w14:textId="77777777" w:rsidR="00AC2D74" w:rsidRPr="00AC2D74" w:rsidRDefault="00AC2D74" w:rsidP="00AC2D74">
            <w:pPr>
              <w:rPr>
                <w:ins w:id="3274" w:author="Bhakti Gandhi" w:date="2015-12-07T13:24:00Z"/>
              </w:rPr>
            </w:pPr>
            <w:ins w:id="3275" w:author="Bhakti Gandhi" w:date="2015-12-07T13:24:00Z">
              <w:r>
                <w:t>RC Orders</w:t>
              </w:r>
            </w:ins>
          </w:p>
        </w:tc>
        <w:tc>
          <w:tcPr>
            <w:tcW w:w="1440" w:type="dxa"/>
          </w:tcPr>
          <w:p w14:paraId="5F9BD31C" w14:textId="64ADA90A" w:rsidR="00AC2D74" w:rsidRPr="00AC2D74" w:rsidRDefault="00AC2D74" w:rsidP="00AC2D74">
            <w:pPr>
              <w:rPr>
                <w:ins w:id="3276" w:author="Bhakti Gandhi" w:date="2015-12-07T13:24:00Z"/>
              </w:rPr>
            </w:pPr>
            <w:ins w:id="3277" w:author="Bhakti Gandhi" w:date="2015-12-07T13:26:00Z">
              <w:r>
                <w:t>103</w:t>
              </w:r>
            </w:ins>
          </w:p>
        </w:tc>
      </w:tr>
      <w:tr w:rsidR="00AC2D74" w:rsidRPr="0027307A" w14:paraId="0DEE6452" w14:textId="77777777" w:rsidTr="001E505E">
        <w:trPr>
          <w:cantSplit/>
          <w:trHeight w:val="557"/>
          <w:ins w:id="3278" w:author="Bhakti Gandhi" w:date="2015-12-07T13:24:00Z"/>
        </w:trPr>
        <w:tc>
          <w:tcPr>
            <w:tcW w:w="2425" w:type="dxa"/>
            <w:shd w:val="clear" w:color="auto" w:fill="auto"/>
          </w:tcPr>
          <w:p w14:paraId="05AF9785" w14:textId="77777777" w:rsidR="00AC2D74" w:rsidRDefault="00AC2D74" w:rsidP="00AC2D74">
            <w:pPr>
              <w:rPr>
                <w:ins w:id="3279" w:author="Bhakti Gandhi" w:date="2015-12-07T13:24:00Z"/>
              </w:rPr>
            </w:pPr>
            <w:ins w:id="3280" w:author="Bhakti Gandhi" w:date="2015-12-07T13:24:00Z">
              <w:r>
                <w:t>RC to PC Upgrade</w:t>
              </w:r>
            </w:ins>
          </w:p>
        </w:tc>
        <w:tc>
          <w:tcPr>
            <w:tcW w:w="1440" w:type="dxa"/>
          </w:tcPr>
          <w:p w14:paraId="3C546D35" w14:textId="6E5B8391" w:rsidR="00AC2D74" w:rsidRPr="00AC2D74" w:rsidRDefault="00AC2D74" w:rsidP="00AC2D74">
            <w:pPr>
              <w:rPr>
                <w:ins w:id="3281" w:author="Bhakti Gandhi" w:date="2015-12-07T13:24:00Z"/>
              </w:rPr>
            </w:pPr>
            <w:ins w:id="3282" w:author="Bhakti Gandhi" w:date="2015-12-07T13:26:00Z">
              <w:r>
                <w:t>12</w:t>
              </w:r>
            </w:ins>
          </w:p>
        </w:tc>
      </w:tr>
      <w:tr w:rsidR="00AC2D74" w:rsidRPr="0027307A" w14:paraId="03B4E0AE" w14:textId="77777777" w:rsidTr="001E505E">
        <w:trPr>
          <w:cantSplit/>
          <w:trHeight w:val="557"/>
          <w:ins w:id="3283" w:author="Bhakti Gandhi" w:date="2015-12-07T13:24:00Z"/>
        </w:trPr>
        <w:tc>
          <w:tcPr>
            <w:tcW w:w="2425" w:type="dxa"/>
            <w:shd w:val="clear" w:color="auto" w:fill="auto"/>
          </w:tcPr>
          <w:p w14:paraId="0D8B5E02" w14:textId="77777777" w:rsidR="00AC2D74" w:rsidRDefault="00AC2D74" w:rsidP="00AC2D74">
            <w:pPr>
              <w:rPr>
                <w:ins w:id="3284" w:author="Bhakti Gandhi" w:date="2015-12-07T13:24:00Z"/>
              </w:rPr>
            </w:pPr>
            <w:ins w:id="3285" w:author="Bhakti Gandhi" w:date="2015-12-07T13:24:00Z">
              <w:r>
                <w:t>PC to RC Downgrade</w:t>
              </w:r>
            </w:ins>
          </w:p>
        </w:tc>
        <w:tc>
          <w:tcPr>
            <w:tcW w:w="1440" w:type="dxa"/>
          </w:tcPr>
          <w:p w14:paraId="36A21964" w14:textId="47D3552D" w:rsidR="00AC2D74" w:rsidRPr="00AC2D74" w:rsidRDefault="00AC2D74" w:rsidP="00AC2D74">
            <w:pPr>
              <w:rPr>
                <w:ins w:id="3286" w:author="Bhakti Gandhi" w:date="2015-12-07T13:24:00Z"/>
              </w:rPr>
            </w:pPr>
            <w:ins w:id="3287" w:author="Bhakti Gandhi" w:date="2015-12-07T13:26:00Z">
              <w:r>
                <w:t>13</w:t>
              </w:r>
            </w:ins>
          </w:p>
        </w:tc>
      </w:tr>
      <w:tr w:rsidR="00AC2D74" w:rsidRPr="0027307A" w14:paraId="4B248F0D" w14:textId="77777777" w:rsidTr="001E505E">
        <w:trPr>
          <w:cantSplit/>
          <w:trHeight w:val="557"/>
          <w:ins w:id="3288" w:author="Bhakti Gandhi" w:date="2015-12-07T13:24:00Z"/>
        </w:trPr>
        <w:tc>
          <w:tcPr>
            <w:tcW w:w="2425" w:type="dxa"/>
            <w:shd w:val="clear" w:color="auto" w:fill="auto"/>
          </w:tcPr>
          <w:p w14:paraId="4D1C3466" w14:textId="77777777" w:rsidR="00AC2D74" w:rsidRDefault="00AC2D74" w:rsidP="00AC2D74">
            <w:pPr>
              <w:rPr>
                <w:ins w:id="3289" w:author="Bhakti Gandhi" w:date="2015-12-07T13:24:00Z"/>
              </w:rPr>
            </w:pPr>
            <w:ins w:id="3290" w:author="Bhakti Gandhi" w:date="2015-12-07T13:24:00Z">
              <w:r>
                <w:t>Sponsor Search</w:t>
              </w:r>
            </w:ins>
          </w:p>
        </w:tc>
        <w:tc>
          <w:tcPr>
            <w:tcW w:w="1440" w:type="dxa"/>
          </w:tcPr>
          <w:p w14:paraId="4E1307F1" w14:textId="117770CC" w:rsidR="00AC2D74" w:rsidRPr="00AC2D74" w:rsidRDefault="00AC2D74" w:rsidP="00AC2D74">
            <w:pPr>
              <w:rPr>
                <w:ins w:id="3291" w:author="Bhakti Gandhi" w:date="2015-12-07T13:24:00Z"/>
              </w:rPr>
            </w:pPr>
            <w:ins w:id="3292" w:author="Bhakti Gandhi" w:date="2015-12-07T13:26:00Z">
              <w:r>
                <w:t>63</w:t>
              </w:r>
            </w:ins>
          </w:p>
        </w:tc>
      </w:tr>
    </w:tbl>
    <w:p w14:paraId="5490D225" w14:textId="77777777" w:rsidR="00AC2D74" w:rsidRDefault="00AC2D74" w:rsidP="00AC2D74">
      <w:pPr>
        <w:rPr>
          <w:ins w:id="3293" w:author="Bhakti Gandhi" w:date="2015-12-07T13:24:00Z"/>
        </w:rPr>
      </w:pPr>
    </w:p>
    <w:p w14:paraId="52DAA8E9" w14:textId="77777777" w:rsidR="00AC2D74" w:rsidRDefault="00AC2D74" w:rsidP="00AC2D74">
      <w:pPr>
        <w:rPr>
          <w:ins w:id="3294" w:author="Bhakti Gandhi" w:date="2015-12-07T13:24:00Z"/>
        </w:rPr>
      </w:pPr>
    </w:p>
    <w:p w14:paraId="298ED9D3" w14:textId="77777777" w:rsidR="00AC2D74" w:rsidRDefault="00AC2D74" w:rsidP="00AC2D74">
      <w:pPr>
        <w:rPr>
          <w:ins w:id="3295" w:author="Bhakti Gandhi" w:date="2015-12-07T13:24:00Z"/>
        </w:rPr>
      </w:pPr>
    </w:p>
    <w:p w14:paraId="68472BB2" w14:textId="77777777" w:rsidR="00AC2D74" w:rsidRDefault="00AC2D74" w:rsidP="00AC2D74">
      <w:pPr>
        <w:rPr>
          <w:ins w:id="3296" w:author="Bhakti Gandhi" w:date="2015-12-07T13:24:00Z"/>
        </w:rPr>
      </w:pPr>
    </w:p>
    <w:p w14:paraId="0D6446C6" w14:textId="77777777" w:rsidR="00AC2D74" w:rsidRDefault="00AC2D74" w:rsidP="00AC2D74">
      <w:pPr>
        <w:rPr>
          <w:ins w:id="3297" w:author="Bhakti Gandhi" w:date="2015-12-07T13:24:00Z"/>
        </w:rPr>
      </w:pPr>
    </w:p>
    <w:p w14:paraId="5AFBDE1D" w14:textId="77777777" w:rsidR="00AC2D74" w:rsidRDefault="00AC2D74" w:rsidP="00AC2D74">
      <w:pPr>
        <w:rPr>
          <w:ins w:id="3298" w:author="Bhakti Gandhi" w:date="2015-12-07T13:24:00Z"/>
        </w:rPr>
      </w:pPr>
    </w:p>
    <w:p w14:paraId="0B84E39E" w14:textId="77777777" w:rsidR="00AC2D74" w:rsidRDefault="00AC2D74" w:rsidP="00AC2D74">
      <w:pPr>
        <w:rPr>
          <w:ins w:id="3299" w:author="Bhakti Gandhi" w:date="2015-12-07T13:24:00Z"/>
        </w:rPr>
      </w:pPr>
    </w:p>
    <w:p w14:paraId="041CD927" w14:textId="77777777" w:rsidR="00AC2D74" w:rsidRDefault="00AC2D74" w:rsidP="00AC2D74">
      <w:pPr>
        <w:rPr>
          <w:ins w:id="3300" w:author="Bhakti Gandhi" w:date="2015-12-07T13:24:00Z"/>
        </w:rPr>
      </w:pPr>
    </w:p>
    <w:p w14:paraId="61C35BD9" w14:textId="77777777" w:rsidR="00AC2D74" w:rsidRDefault="00AC2D74" w:rsidP="00AC2D74">
      <w:pPr>
        <w:rPr>
          <w:ins w:id="3301" w:author="Bhakti Gandhi" w:date="2015-12-07T13:24:00Z"/>
        </w:rPr>
      </w:pPr>
    </w:p>
    <w:p w14:paraId="43A2C0CA" w14:textId="77777777" w:rsidR="00AC2D74" w:rsidRDefault="00AC2D74" w:rsidP="00AC2D74">
      <w:pPr>
        <w:rPr>
          <w:ins w:id="3302" w:author="Bhakti Gandhi" w:date="2015-12-07T13:24:00Z"/>
        </w:rPr>
      </w:pPr>
    </w:p>
    <w:p w14:paraId="55CADFD2" w14:textId="77777777" w:rsidR="00AC2D74" w:rsidRDefault="00AC2D74" w:rsidP="00AC2D74">
      <w:pPr>
        <w:rPr>
          <w:ins w:id="3303" w:author="Bhakti Gandhi" w:date="2015-12-07T13:24:00Z"/>
        </w:rPr>
      </w:pPr>
      <w:ins w:id="3304" w:author="Bhakti Gandhi" w:date="2015-12-07T13:24:00Z">
        <w:r>
          <w:tab/>
        </w:r>
        <w:r>
          <w:tab/>
          <w:t>Based on the above distribution, the below load would be run through 4</w:t>
        </w:r>
        <w:r>
          <w:tab/>
        </w:r>
        <w:r>
          <w:tab/>
        </w:r>
        <w:r>
          <w:tab/>
          <w:t>jmeter nodes without think time:</w:t>
        </w:r>
      </w:ins>
    </w:p>
    <w:tbl>
      <w:tblPr>
        <w:tblpPr w:leftFromText="180" w:rightFromText="180" w:vertAnchor="text" w:horzAnchor="page" w:tblpX="3811" w:tblpY="44"/>
        <w:tblW w:w="629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435"/>
        <w:gridCol w:w="1075"/>
        <w:gridCol w:w="1890"/>
        <w:gridCol w:w="1890"/>
      </w:tblGrid>
      <w:tr w:rsidR="00AC2D74" w:rsidRPr="0027307A" w14:paraId="3B0A9007" w14:textId="77777777" w:rsidTr="001E505E">
        <w:trPr>
          <w:cantSplit/>
          <w:trHeight w:val="296"/>
          <w:tblHeader/>
          <w:ins w:id="3305" w:author="Bhakti Gandhi" w:date="2015-12-07T13:24:00Z"/>
        </w:trPr>
        <w:tc>
          <w:tcPr>
            <w:tcW w:w="1435" w:type="dxa"/>
            <w:shd w:val="clear" w:color="auto" w:fill="17365D"/>
          </w:tcPr>
          <w:p w14:paraId="62F95E58" w14:textId="77777777" w:rsidR="00AC2D74" w:rsidRPr="00AC2D74" w:rsidRDefault="00AC2D74" w:rsidP="00AC2D74">
            <w:pPr>
              <w:pStyle w:val="NormalCenter"/>
              <w:rPr>
                <w:ins w:id="3306" w:author="Bhakti Gandhi" w:date="2015-12-07T13:24:00Z"/>
              </w:rPr>
            </w:pPr>
            <w:ins w:id="3307" w:author="Bhakti Gandhi" w:date="2015-12-07T13:24:00Z">
              <w:r>
                <w:t>Load Type</w:t>
              </w:r>
            </w:ins>
          </w:p>
        </w:tc>
        <w:tc>
          <w:tcPr>
            <w:tcW w:w="1075" w:type="dxa"/>
            <w:shd w:val="clear" w:color="auto" w:fill="17365D"/>
          </w:tcPr>
          <w:p w14:paraId="13A534C2" w14:textId="77777777" w:rsidR="00AC2D74" w:rsidRPr="00C91A08" w:rsidRDefault="00AC2D74" w:rsidP="00AC2D74">
            <w:pPr>
              <w:pStyle w:val="NormalCenter"/>
              <w:rPr>
                <w:ins w:id="3308" w:author="Bhakti Gandhi" w:date="2015-12-07T13:24:00Z"/>
              </w:rPr>
            </w:pPr>
            <w:ins w:id="3309" w:author="Bhakti Gandhi" w:date="2015-12-07T13:24:00Z">
              <w:r w:rsidRPr="00C91A08">
                <w:t>Threads</w:t>
              </w:r>
            </w:ins>
          </w:p>
        </w:tc>
        <w:tc>
          <w:tcPr>
            <w:tcW w:w="1890" w:type="dxa"/>
            <w:shd w:val="clear" w:color="auto" w:fill="17365D"/>
          </w:tcPr>
          <w:p w14:paraId="43E5A156" w14:textId="77777777" w:rsidR="00AC2D74" w:rsidRPr="00AC2D74" w:rsidRDefault="00AC2D74" w:rsidP="00AC2D74">
            <w:pPr>
              <w:pStyle w:val="NormalCenter"/>
              <w:rPr>
                <w:ins w:id="3310" w:author="Bhakti Gandhi" w:date="2015-12-07T13:24:00Z"/>
              </w:rPr>
            </w:pPr>
            <w:ins w:id="3311" w:author="Bhakti Gandhi" w:date="2015-12-07T13:24:00Z">
              <w:r w:rsidRPr="00C91A08">
                <w:t>Ramp-Up (</w:t>
              </w:r>
              <w:r w:rsidRPr="00AC2D74">
                <w:t>sec)</w:t>
              </w:r>
            </w:ins>
          </w:p>
        </w:tc>
        <w:tc>
          <w:tcPr>
            <w:tcW w:w="1890" w:type="dxa"/>
            <w:shd w:val="clear" w:color="auto" w:fill="17365D"/>
          </w:tcPr>
          <w:p w14:paraId="5B6B362F" w14:textId="77777777" w:rsidR="00AC2D74" w:rsidRPr="00C91A08" w:rsidRDefault="00AC2D74" w:rsidP="00AC2D74">
            <w:pPr>
              <w:pStyle w:val="NormalCenter"/>
              <w:rPr>
                <w:ins w:id="3312" w:author="Bhakti Gandhi" w:date="2015-12-07T13:24:00Z"/>
              </w:rPr>
            </w:pPr>
            <w:ins w:id="3313" w:author="Bhakti Gandhi" w:date="2015-12-07T13:24:00Z">
              <w:r w:rsidRPr="00C91A08">
                <w:t>Duration (min)</w:t>
              </w:r>
            </w:ins>
          </w:p>
        </w:tc>
      </w:tr>
      <w:tr w:rsidR="00AC2D74" w:rsidRPr="0027307A" w14:paraId="212EBC44" w14:textId="77777777" w:rsidTr="001E505E">
        <w:trPr>
          <w:cantSplit/>
          <w:trHeight w:val="163"/>
          <w:ins w:id="3314" w:author="Bhakti Gandhi" w:date="2015-12-07T13:24:00Z"/>
        </w:trPr>
        <w:tc>
          <w:tcPr>
            <w:tcW w:w="1435" w:type="dxa"/>
            <w:shd w:val="clear" w:color="auto" w:fill="auto"/>
          </w:tcPr>
          <w:p w14:paraId="1F44260D" w14:textId="77777777" w:rsidR="00AC2D74" w:rsidRPr="00AC2D74" w:rsidDel="00E621E2" w:rsidRDefault="00AC2D74" w:rsidP="00AC2D74">
            <w:pPr>
              <w:pStyle w:val="TableContentCenter"/>
              <w:rPr>
                <w:ins w:id="3315" w:author="Bhakti Gandhi" w:date="2015-12-07T13:24:00Z"/>
              </w:rPr>
            </w:pPr>
            <w:ins w:id="3316" w:author="Bhakti Gandhi" w:date="2015-12-07T13:24:00Z">
              <w:r>
                <w:t>Transactional</w:t>
              </w:r>
            </w:ins>
          </w:p>
        </w:tc>
        <w:tc>
          <w:tcPr>
            <w:tcW w:w="1075" w:type="dxa"/>
          </w:tcPr>
          <w:p w14:paraId="14747B78" w14:textId="0179F242" w:rsidR="00AC2D74" w:rsidRPr="00AC2D74" w:rsidRDefault="00AC2D74" w:rsidP="00AC2D74">
            <w:pPr>
              <w:pStyle w:val="TableContentCenter"/>
              <w:rPr>
                <w:ins w:id="3317" w:author="Bhakti Gandhi" w:date="2015-12-07T13:24:00Z"/>
              </w:rPr>
            </w:pPr>
            <w:ins w:id="3318" w:author="Bhakti Gandhi" w:date="2015-12-07T13:27:00Z">
              <w:r>
                <w:t>416</w:t>
              </w:r>
            </w:ins>
          </w:p>
        </w:tc>
        <w:tc>
          <w:tcPr>
            <w:tcW w:w="1890" w:type="dxa"/>
          </w:tcPr>
          <w:p w14:paraId="53B16DA7" w14:textId="463CE3F6" w:rsidR="00AC2D74" w:rsidRPr="00AC2D74" w:rsidRDefault="00AC2D74" w:rsidP="00AC2D74">
            <w:pPr>
              <w:pStyle w:val="TableContentCenter"/>
              <w:rPr>
                <w:ins w:id="3319" w:author="Bhakti Gandhi" w:date="2015-12-07T13:24:00Z"/>
              </w:rPr>
            </w:pPr>
            <w:ins w:id="3320" w:author="Bhakti Gandhi" w:date="2015-12-07T13:24:00Z">
              <w:r>
                <w:t>40</w:t>
              </w:r>
              <w:r w:rsidRPr="00AC2D74">
                <w:t>0</w:t>
              </w:r>
            </w:ins>
          </w:p>
        </w:tc>
        <w:tc>
          <w:tcPr>
            <w:tcW w:w="1890" w:type="dxa"/>
          </w:tcPr>
          <w:p w14:paraId="58C88F4F" w14:textId="77777777" w:rsidR="00AC2D74" w:rsidRPr="00AC2D74" w:rsidRDefault="00AC2D74" w:rsidP="00AC2D74">
            <w:pPr>
              <w:pStyle w:val="TableContentCenter"/>
              <w:rPr>
                <w:ins w:id="3321" w:author="Bhakti Gandhi" w:date="2015-12-07T13:24:00Z"/>
              </w:rPr>
            </w:pPr>
            <w:ins w:id="3322" w:author="Bhakti Gandhi" w:date="2015-12-07T13:24:00Z">
              <w:r>
                <w:t>3</w:t>
              </w:r>
              <w:r w:rsidRPr="00AC2D74">
                <w:t>0</w:t>
              </w:r>
            </w:ins>
          </w:p>
        </w:tc>
      </w:tr>
      <w:tr w:rsidR="00AC2D74" w:rsidRPr="0027307A" w14:paraId="5B40F2F6" w14:textId="77777777" w:rsidTr="001E505E">
        <w:trPr>
          <w:cantSplit/>
          <w:trHeight w:val="61"/>
          <w:ins w:id="3323" w:author="Bhakti Gandhi" w:date="2015-12-07T13:24:00Z"/>
        </w:trPr>
        <w:tc>
          <w:tcPr>
            <w:tcW w:w="1435" w:type="dxa"/>
            <w:shd w:val="clear" w:color="auto" w:fill="auto"/>
          </w:tcPr>
          <w:p w14:paraId="18F94C21" w14:textId="77777777" w:rsidR="00AC2D74" w:rsidRPr="00AC2D74" w:rsidRDefault="00AC2D74" w:rsidP="00AC2D74">
            <w:pPr>
              <w:pStyle w:val="TableContentCenter"/>
              <w:rPr>
                <w:ins w:id="3324" w:author="Bhakti Gandhi" w:date="2015-12-07T13:24:00Z"/>
              </w:rPr>
            </w:pPr>
            <w:ins w:id="3325" w:author="Bhakti Gandhi" w:date="2015-12-07T13:24:00Z">
              <w:r>
                <w:t>Browse</w:t>
              </w:r>
            </w:ins>
          </w:p>
        </w:tc>
        <w:tc>
          <w:tcPr>
            <w:tcW w:w="1075" w:type="dxa"/>
          </w:tcPr>
          <w:p w14:paraId="2EEA5625" w14:textId="4C42558F" w:rsidR="00AC2D74" w:rsidRPr="00AC2D74" w:rsidRDefault="00AC2D74" w:rsidP="00AC2D74">
            <w:pPr>
              <w:pStyle w:val="TableContentCenter"/>
              <w:rPr>
                <w:ins w:id="3326" w:author="Bhakti Gandhi" w:date="2015-12-07T13:24:00Z"/>
              </w:rPr>
            </w:pPr>
            <w:ins w:id="3327" w:author="Bhakti Gandhi" w:date="2015-12-07T13:27:00Z">
              <w:r>
                <w:t>3440</w:t>
              </w:r>
            </w:ins>
          </w:p>
        </w:tc>
        <w:tc>
          <w:tcPr>
            <w:tcW w:w="1890" w:type="dxa"/>
          </w:tcPr>
          <w:p w14:paraId="6EF7A035" w14:textId="566DF980" w:rsidR="00AC2D74" w:rsidRPr="00AC2D74" w:rsidRDefault="00AC2D74" w:rsidP="00AC2D74">
            <w:pPr>
              <w:pStyle w:val="TableContentCenter"/>
              <w:rPr>
                <w:ins w:id="3328" w:author="Bhakti Gandhi" w:date="2015-12-07T13:24:00Z"/>
              </w:rPr>
            </w:pPr>
            <w:ins w:id="3329" w:author="Bhakti Gandhi" w:date="2015-12-07T13:27:00Z">
              <w:r>
                <w:t>5</w:t>
              </w:r>
            </w:ins>
            <w:ins w:id="3330" w:author="Bhakti Gandhi" w:date="2015-12-07T13:24:00Z">
              <w:r w:rsidRPr="00AC2D74">
                <w:t>50</w:t>
              </w:r>
            </w:ins>
          </w:p>
        </w:tc>
        <w:tc>
          <w:tcPr>
            <w:tcW w:w="1890" w:type="dxa"/>
          </w:tcPr>
          <w:p w14:paraId="2CC9F822" w14:textId="77777777" w:rsidR="00AC2D74" w:rsidRPr="00AC2D74" w:rsidRDefault="00AC2D74" w:rsidP="00AC2D74">
            <w:pPr>
              <w:pStyle w:val="TableContentCenter"/>
              <w:rPr>
                <w:ins w:id="3331" w:author="Bhakti Gandhi" w:date="2015-12-07T13:24:00Z"/>
              </w:rPr>
            </w:pPr>
            <w:ins w:id="3332" w:author="Bhakti Gandhi" w:date="2015-12-07T13:24:00Z">
              <w:r>
                <w:t>3</w:t>
              </w:r>
              <w:r w:rsidRPr="00AC2D74">
                <w:t>0</w:t>
              </w:r>
            </w:ins>
          </w:p>
        </w:tc>
      </w:tr>
    </w:tbl>
    <w:p w14:paraId="65B5B390" w14:textId="77777777" w:rsidR="00AC2D74" w:rsidRDefault="00AC2D74" w:rsidP="00AC2D74">
      <w:pPr>
        <w:rPr>
          <w:ins w:id="3333" w:author="Bhakti Gandhi" w:date="2015-12-07T13:24:00Z"/>
        </w:rPr>
      </w:pPr>
    </w:p>
    <w:p w14:paraId="06B6803F" w14:textId="77777777" w:rsidR="00AC2D74" w:rsidRDefault="00AC2D74" w:rsidP="00AC2D74">
      <w:pPr>
        <w:rPr>
          <w:ins w:id="3334" w:author="Bhakti Gandhi" w:date="2015-12-07T13:24:00Z"/>
        </w:rPr>
      </w:pPr>
    </w:p>
    <w:p w14:paraId="226297B4" w14:textId="77777777" w:rsidR="00AC2D74" w:rsidRDefault="00AC2D74" w:rsidP="00AC2D74">
      <w:pPr>
        <w:rPr>
          <w:ins w:id="3335" w:author="Bhakti Gandhi" w:date="2015-12-07T13:24:00Z"/>
        </w:rPr>
      </w:pPr>
    </w:p>
    <w:p w14:paraId="3B628B50" w14:textId="77777777" w:rsidR="00AC2D74" w:rsidRDefault="00AC2D74" w:rsidP="00AC2D74">
      <w:pPr>
        <w:rPr>
          <w:ins w:id="3336" w:author="Bhakti Gandhi" w:date="2015-12-07T13:24:00Z"/>
        </w:rPr>
      </w:pPr>
      <w:ins w:id="3337" w:author="Bhakti Gandhi" w:date="2015-12-07T13:24:00Z">
        <w:r>
          <w:tab/>
        </w:r>
        <w:r>
          <w:tab/>
          <w:t>Below load would be run with think time:</w:t>
        </w:r>
      </w:ins>
    </w:p>
    <w:p w14:paraId="4E875B5F" w14:textId="77777777" w:rsidR="00AC2D74" w:rsidRDefault="00AC2D74" w:rsidP="00AC2D74">
      <w:pPr>
        <w:rPr>
          <w:ins w:id="3338" w:author="Bhakti Gandhi" w:date="2015-12-07T13:24:00Z"/>
        </w:rPr>
      </w:pPr>
      <w:ins w:id="3339" w:author="Bhakti Gandhi" w:date="2015-12-07T13:24:00Z">
        <w:r>
          <w:tab/>
        </w:r>
        <w:r>
          <w:tab/>
          <w:t>(The thread count for this test needs to be calculated)</w:t>
        </w:r>
      </w:ins>
    </w:p>
    <w:tbl>
      <w:tblPr>
        <w:tblpPr w:leftFromText="180" w:rightFromText="180" w:vertAnchor="text" w:horzAnchor="page" w:tblpX="3811" w:tblpY="44"/>
        <w:tblW w:w="710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55"/>
        <w:gridCol w:w="1620"/>
        <w:gridCol w:w="1292"/>
        <w:gridCol w:w="1318"/>
        <w:gridCol w:w="1620"/>
      </w:tblGrid>
      <w:tr w:rsidR="00AC2D74" w:rsidRPr="0027307A" w14:paraId="090A50F9" w14:textId="77777777" w:rsidTr="001E505E">
        <w:trPr>
          <w:cantSplit/>
          <w:trHeight w:val="309"/>
          <w:tblHeader/>
          <w:ins w:id="3340" w:author="Bhakti Gandhi" w:date="2015-12-07T13:24:00Z"/>
        </w:trPr>
        <w:tc>
          <w:tcPr>
            <w:tcW w:w="1255" w:type="dxa"/>
            <w:shd w:val="clear" w:color="auto" w:fill="17365D"/>
          </w:tcPr>
          <w:p w14:paraId="39C92726" w14:textId="77777777" w:rsidR="00AC2D74" w:rsidRPr="00EB5488" w:rsidRDefault="00AC2D74" w:rsidP="00AC2D74">
            <w:pPr>
              <w:pStyle w:val="NormalCenter"/>
              <w:rPr>
                <w:ins w:id="3341" w:author="Bhakti Gandhi" w:date="2015-12-07T13:24:00Z"/>
              </w:rPr>
            </w:pPr>
            <w:ins w:id="3342" w:author="Bhakti Gandhi" w:date="2015-12-07T13:24:00Z">
              <w:r w:rsidRPr="00EB5488">
                <w:t>Load Type</w:t>
              </w:r>
            </w:ins>
          </w:p>
        </w:tc>
        <w:tc>
          <w:tcPr>
            <w:tcW w:w="1620" w:type="dxa"/>
            <w:shd w:val="clear" w:color="auto" w:fill="17365D"/>
          </w:tcPr>
          <w:p w14:paraId="74EFBC43" w14:textId="77777777" w:rsidR="00AC2D74" w:rsidRPr="00AC2D74" w:rsidRDefault="00AC2D74" w:rsidP="00AC2D74">
            <w:pPr>
              <w:pStyle w:val="NormalCenter"/>
              <w:rPr>
                <w:ins w:id="3343" w:author="Bhakti Gandhi" w:date="2015-12-07T13:24:00Z"/>
              </w:rPr>
            </w:pPr>
            <w:ins w:id="3344" w:author="Bhakti Gandhi" w:date="2015-12-07T13:24:00Z">
              <w:r>
                <w:t>Concurrency</w:t>
              </w:r>
            </w:ins>
          </w:p>
        </w:tc>
        <w:tc>
          <w:tcPr>
            <w:tcW w:w="1292" w:type="dxa"/>
            <w:shd w:val="clear" w:color="auto" w:fill="17365D"/>
          </w:tcPr>
          <w:p w14:paraId="2C163FEA" w14:textId="77777777" w:rsidR="00AC2D74" w:rsidRPr="00EB5488" w:rsidRDefault="00AC2D74" w:rsidP="00AC2D74">
            <w:pPr>
              <w:pStyle w:val="NormalCenter"/>
              <w:rPr>
                <w:ins w:id="3345" w:author="Bhakti Gandhi" w:date="2015-12-07T13:24:00Z"/>
              </w:rPr>
            </w:pPr>
            <w:ins w:id="3346" w:author="Bhakti Gandhi" w:date="2015-12-07T13:24:00Z">
              <w:r w:rsidRPr="00EB5488">
                <w:t>Threads</w:t>
              </w:r>
            </w:ins>
          </w:p>
        </w:tc>
        <w:tc>
          <w:tcPr>
            <w:tcW w:w="1318" w:type="dxa"/>
            <w:shd w:val="clear" w:color="auto" w:fill="17365D"/>
          </w:tcPr>
          <w:p w14:paraId="6C9ECB4C" w14:textId="77777777" w:rsidR="00AC2D74" w:rsidRPr="00EB5488" w:rsidRDefault="00AC2D74" w:rsidP="00AC2D74">
            <w:pPr>
              <w:pStyle w:val="NormalCenter"/>
              <w:rPr>
                <w:ins w:id="3347" w:author="Bhakti Gandhi" w:date="2015-12-07T13:24:00Z"/>
              </w:rPr>
            </w:pPr>
            <w:ins w:id="3348" w:author="Bhakti Gandhi" w:date="2015-12-07T13:24:00Z">
              <w:r w:rsidRPr="00EB5488">
                <w:t>Ramp-Up (sec)</w:t>
              </w:r>
            </w:ins>
          </w:p>
        </w:tc>
        <w:tc>
          <w:tcPr>
            <w:tcW w:w="1620" w:type="dxa"/>
            <w:shd w:val="clear" w:color="auto" w:fill="17365D"/>
          </w:tcPr>
          <w:p w14:paraId="22EA13E7" w14:textId="77777777" w:rsidR="00AC2D74" w:rsidRPr="00EB5488" w:rsidRDefault="00AC2D74" w:rsidP="00AC2D74">
            <w:pPr>
              <w:pStyle w:val="NormalCenter"/>
              <w:rPr>
                <w:ins w:id="3349" w:author="Bhakti Gandhi" w:date="2015-12-07T13:24:00Z"/>
              </w:rPr>
            </w:pPr>
            <w:ins w:id="3350" w:author="Bhakti Gandhi" w:date="2015-12-07T13:24:00Z">
              <w:r w:rsidRPr="00EB5488">
                <w:t>Duration (min)</w:t>
              </w:r>
            </w:ins>
          </w:p>
        </w:tc>
      </w:tr>
      <w:tr w:rsidR="00AC2D74" w:rsidRPr="0027307A" w14:paraId="5A001CF9" w14:textId="77777777" w:rsidTr="001E505E">
        <w:trPr>
          <w:cantSplit/>
          <w:trHeight w:val="170"/>
          <w:ins w:id="3351" w:author="Bhakti Gandhi" w:date="2015-12-07T13:24:00Z"/>
        </w:trPr>
        <w:tc>
          <w:tcPr>
            <w:tcW w:w="1255" w:type="dxa"/>
            <w:shd w:val="clear" w:color="auto" w:fill="auto"/>
          </w:tcPr>
          <w:p w14:paraId="6BD121F1" w14:textId="77777777" w:rsidR="00AC2D74" w:rsidRPr="00AC2D74" w:rsidDel="00E621E2" w:rsidRDefault="00AC2D74" w:rsidP="00AC2D74">
            <w:pPr>
              <w:pStyle w:val="TableContentCenter"/>
              <w:rPr>
                <w:ins w:id="3352" w:author="Bhakti Gandhi" w:date="2015-12-07T13:24:00Z"/>
              </w:rPr>
            </w:pPr>
            <w:ins w:id="3353" w:author="Bhakti Gandhi" w:date="2015-12-07T13:24:00Z">
              <w:r w:rsidRPr="00EB5488">
                <w:t>Transactional</w:t>
              </w:r>
            </w:ins>
          </w:p>
        </w:tc>
        <w:tc>
          <w:tcPr>
            <w:tcW w:w="1620" w:type="dxa"/>
          </w:tcPr>
          <w:p w14:paraId="51101150" w14:textId="2E9B5F38" w:rsidR="00AC2D74" w:rsidRPr="00AC2D74" w:rsidRDefault="00AC2D74" w:rsidP="00AC2D74">
            <w:pPr>
              <w:pStyle w:val="TableContentCenter"/>
              <w:rPr>
                <w:ins w:id="3354" w:author="Bhakti Gandhi" w:date="2015-12-07T13:24:00Z"/>
              </w:rPr>
            </w:pPr>
            <w:ins w:id="3355" w:author="Bhakti Gandhi" w:date="2015-12-07T13:24:00Z">
              <w:r>
                <w:t>416</w:t>
              </w:r>
            </w:ins>
          </w:p>
        </w:tc>
        <w:tc>
          <w:tcPr>
            <w:tcW w:w="1292" w:type="dxa"/>
          </w:tcPr>
          <w:p w14:paraId="70750027" w14:textId="77777777" w:rsidR="00AC2D74" w:rsidRPr="00AC2D74" w:rsidRDefault="00AC2D74" w:rsidP="00AC2D74">
            <w:pPr>
              <w:pStyle w:val="TableContentCenter"/>
              <w:rPr>
                <w:ins w:id="3356" w:author="Bhakti Gandhi" w:date="2015-12-07T13:24:00Z"/>
              </w:rPr>
            </w:pPr>
            <w:ins w:id="3357" w:author="Bhakti Gandhi" w:date="2015-12-07T13:24:00Z">
              <w:r>
                <w:t>5000</w:t>
              </w:r>
            </w:ins>
          </w:p>
        </w:tc>
        <w:tc>
          <w:tcPr>
            <w:tcW w:w="1318" w:type="dxa"/>
          </w:tcPr>
          <w:p w14:paraId="5393CD0E" w14:textId="0A70ABE9" w:rsidR="00AC2D74" w:rsidRPr="00AC2D74" w:rsidRDefault="00AC2D74" w:rsidP="00AC2D74">
            <w:pPr>
              <w:pStyle w:val="TableContentCenter"/>
              <w:rPr>
                <w:ins w:id="3358" w:author="Bhakti Gandhi" w:date="2015-12-07T13:24:00Z"/>
              </w:rPr>
            </w:pPr>
            <w:ins w:id="3359" w:author="Bhakti Gandhi" w:date="2015-12-07T13:27:00Z">
              <w:r>
                <w:t>4</w:t>
              </w:r>
            </w:ins>
            <w:ins w:id="3360" w:author="Bhakti Gandhi" w:date="2015-12-07T13:24:00Z">
              <w:r>
                <w:t>0</w:t>
              </w:r>
              <w:r w:rsidRPr="00AC2D74">
                <w:t>0</w:t>
              </w:r>
            </w:ins>
          </w:p>
        </w:tc>
        <w:tc>
          <w:tcPr>
            <w:tcW w:w="1620" w:type="dxa"/>
          </w:tcPr>
          <w:p w14:paraId="682E79B6" w14:textId="77777777" w:rsidR="00AC2D74" w:rsidRPr="00AC2D74" w:rsidRDefault="00AC2D74" w:rsidP="00AC2D74">
            <w:pPr>
              <w:pStyle w:val="TableContentCenter"/>
              <w:rPr>
                <w:ins w:id="3361" w:author="Bhakti Gandhi" w:date="2015-12-07T13:24:00Z"/>
              </w:rPr>
            </w:pPr>
            <w:ins w:id="3362" w:author="Bhakti Gandhi" w:date="2015-12-07T13:24:00Z">
              <w:r>
                <w:t>60</w:t>
              </w:r>
            </w:ins>
          </w:p>
        </w:tc>
      </w:tr>
      <w:tr w:rsidR="00AC2D74" w:rsidRPr="0027307A" w14:paraId="17D174C7" w14:textId="77777777" w:rsidTr="001E505E">
        <w:trPr>
          <w:cantSplit/>
          <w:trHeight w:val="63"/>
          <w:ins w:id="3363" w:author="Bhakti Gandhi" w:date="2015-12-07T13:24:00Z"/>
        </w:trPr>
        <w:tc>
          <w:tcPr>
            <w:tcW w:w="1255" w:type="dxa"/>
            <w:shd w:val="clear" w:color="auto" w:fill="auto"/>
          </w:tcPr>
          <w:p w14:paraId="51645ED6" w14:textId="77777777" w:rsidR="00AC2D74" w:rsidRPr="00EB5488" w:rsidRDefault="00AC2D74" w:rsidP="00AC2D74">
            <w:pPr>
              <w:pStyle w:val="TableContentCenter"/>
              <w:rPr>
                <w:ins w:id="3364" w:author="Bhakti Gandhi" w:date="2015-12-07T13:24:00Z"/>
              </w:rPr>
            </w:pPr>
            <w:ins w:id="3365" w:author="Bhakti Gandhi" w:date="2015-12-07T13:24:00Z">
              <w:r w:rsidRPr="00EB5488">
                <w:t>Browse</w:t>
              </w:r>
            </w:ins>
          </w:p>
        </w:tc>
        <w:tc>
          <w:tcPr>
            <w:tcW w:w="1620" w:type="dxa"/>
          </w:tcPr>
          <w:p w14:paraId="1297248B" w14:textId="4FD0CCA2" w:rsidR="00AC2D74" w:rsidRPr="00AC2D74" w:rsidRDefault="00AC2D74" w:rsidP="00AC2D74">
            <w:pPr>
              <w:pStyle w:val="TableContentCenter"/>
              <w:rPr>
                <w:ins w:id="3366" w:author="Bhakti Gandhi" w:date="2015-12-07T13:24:00Z"/>
              </w:rPr>
            </w:pPr>
            <w:ins w:id="3367" w:author="Bhakti Gandhi" w:date="2015-12-07T13:27:00Z">
              <w:r>
                <w:t>3440</w:t>
              </w:r>
            </w:ins>
          </w:p>
        </w:tc>
        <w:tc>
          <w:tcPr>
            <w:tcW w:w="1292" w:type="dxa"/>
          </w:tcPr>
          <w:p w14:paraId="4B619215" w14:textId="77777777" w:rsidR="00AC2D74" w:rsidRPr="00AC2D74" w:rsidRDefault="00AC2D74" w:rsidP="00AC2D74">
            <w:pPr>
              <w:pStyle w:val="TableContentCenter"/>
              <w:rPr>
                <w:ins w:id="3368" w:author="Bhakti Gandhi" w:date="2015-12-07T13:24:00Z"/>
              </w:rPr>
            </w:pPr>
            <w:ins w:id="3369" w:author="Bhakti Gandhi" w:date="2015-12-07T13:24:00Z">
              <w:r>
                <w:t>10000</w:t>
              </w:r>
            </w:ins>
          </w:p>
        </w:tc>
        <w:tc>
          <w:tcPr>
            <w:tcW w:w="1318" w:type="dxa"/>
          </w:tcPr>
          <w:p w14:paraId="792E0232" w14:textId="6866421E" w:rsidR="00AC2D74" w:rsidRPr="00AC2D74" w:rsidRDefault="00017A47" w:rsidP="00AC2D74">
            <w:pPr>
              <w:pStyle w:val="TableContentCenter"/>
              <w:rPr>
                <w:ins w:id="3370" w:author="Bhakti Gandhi" w:date="2015-12-07T13:24:00Z"/>
              </w:rPr>
            </w:pPr>
            <w:ins w:id="3371" w:author="Bhakti Gandhi" w:date="2015-12-07T13:24:00Z">
              <w:r>
                <w:t>5</w:t>
              </w:r>
              <w:r w:rsidR="00AC2D74">
                <w:t>5</w:t>
              </w:r>
              <w:r w:rsidR="00AC2D74" w:rsidRPr="00AC2D74">
                <w:t>0</w:t>
              </w:r>
            </w:ins>
          </w:p>
        </w:tc>
        <w:tc>
          <w:tcPr>
            <w:tcW w:w="1620" w:type="dxa"/>
          </w:tcPr>
          <w:p w14:paraId="75173ECF" w14:textId="77777777" w:rsidR="00AC2D74" w:rsidRPr="00AC2D74" w:rsidRDefault="00AC2D74" w:rsidP="00AC2D74">
            <w:pPr>
              <w:pStyle w:val="TableContentCenter"/>
              <w:rPr>
                <w:ins w:id="3372" w:author="Bhakti Gandhi" w:date="2015-12-07T13:24:00Z"/>
              </w:rPr>
            </w:pPr>
            <w:ins w:id="3373" w:author="Bhakti Gandhi" w:date="2015-12-07T13:24:00Z">
              <w:r>
                <w:t>6</w:t>
              </w:r>
              <w:r w:rsidRPr="00AC2D74">
                <w:t>0</w:t>
              </w:r>
            </w:ins>
          </w:p>
        </w:tc>
      </w:tr>
    </w:tbl>
    <w:p w14:paraId="12150470" w14:textId="77777777" w:rsidR="00AC2D74" w:rsidRDefault="00AC2D74" w:rsidP="00854435">
      <w:pPr>
        <w:rPr>
          <w:ins w:id="3374" w:author="Bhakti Gandhi" w:date="2015-12-07T13:24:00Z"/>
        </w:rPr>
      </w:pPr>
    </w:p>
    <w:p w14:paraId="5FA988E8" w14:textId="77777777" w:rsidR="0019478D" w:rsidDel="00AC2D74" w:rsidRDefault="0019478D" w:rsidP="00854435">
      <w:pPr>
        <w:rPr>
          <w:del w:id="3375" w:author="Bhakti Gandhi [2]" w:date="2015-04-06T11:20:00Z"/>
        </w:rPr>
      </w:pPr>
    </w:p>
    <w:p w14:paraId="3C581D8D" w14:textId="77777777" w:rsidR="00AC2D74" w:rsidRDefault="00AC2D74" w:rsidP="00854435">
      <w:pPr>
        <w:rPr>
          <w:ins w:id="3376" w:author="Bhakti Gandhi" w:date="2015-12-07T13:24:00Z"/>
        </w:rPr>
      </w:pPr>
    </w:p>
    <w:p w14:paraId="1B728689" w14:textId="77777777" w:rsidR="00AC2D74" w:rsidRDefault="00AC2D74" w:rsidP="00854435">
      <w:pPr>
        <w:rPr>
          <w:ins w:id="3377" w:author="Bhakti Gandhi" w:date="2015-12-07T13:24:00Z"/>
        </w:rPr>
      </w:pPr>
    </w:p>
    <w:p w14:paraId="13A00738" w14:textId="77777777" w:rsidR="00AC2D74" w:rsidRDefault="00AC2D74" w:rsidP="00854435">
      <w:pPr>
        <w:rPr>
          <w:ins w:id="3378" w:author="Bhakti Gandhi" w:date="2015-12-07T13:24:00Z"/>
        </w:rPr>
      </w:pPr>
    </w:p>
    <w:p w14:paraId="08D5F10D" w14:textId="77777777" w:rsidR="00AC2D74" w:rsidRDefault="00AC2D74" w:rsidP="00854435">
      <w:pPr>
        <w:rPr>
          <w:ins w:id="3379" w:author="Bhakti Gandhi" w:date="2015-12-07T13:24:00Z"/>
        </w:rPr>
      </w:pPr>
    </w:p>
    <w:p w14:paraId="5C9CA69A" w14:textId="4E119BC7" w:rsidR="00AC2D74" w:rsidRDefault="00AC2D74">
      <w:pPr>
        <w:pStyle w:val="Heading4"/>
        <w:rPr>
          <w:ins w:id="3380" w:author="Bhakti Gandhi" w:date="2015-12-07T13:24:00Z"/>
        </w:rPr>
        <w:pPrChange w:id="3381" w:author="Bhakti Gandhi" w:date="2015-12-07T13:25:00Z">
          <w:pPr>
            <w:pStyle w:val="Heading4"/>
            <w:numPr>
              <w:numId w:val="0"/>
            </w:numPr>
            <w:ind w:left="0" w:firstLine="0"/>
          </w:pPr>
        </w:pPrChange>
      </w:pPr>
      <w:ins w:id="3382" w:author="Bhakti Gandhi" w:date="2015-12-07T13:24:00Z">
        <w:r>
          <w:t>Current load + 100%</w:t>
        </w:r>
      </w:ins>
    </w:p>
    <w:p w14:paraId="00B05304" w14:textId="77777777" w:rsidR="00AC2D74" w:rsidRDefault="00AC2D74" w:rsidP="00AC2D74">
      <w:pPr>
        <w:rPr>
          <w:ins w:id="3383" w:author="Bhakti Gandhi" w:date="2015-12-07T13:24:00Z"/>
        </w:rPr>
      </w:pPr>
      <w:ins w:id="3384" w:author="Bhakti Gandhi" w:date="2015-12-07T13:24:00Z">
        <w:r>
          <w:t xml:space="preserve">Below distribution of transactions will be used during this testing: </w:t>
        </w:r>
      </w:ins>
    </w:p>
    <w:tbl>
      <w:tblPr>
        <w:tblpPr w:leftFromText="180" w:rightFromText="180" w:vertAnchor="text" w:horzAnchor="page" w:tblpX="3811" w:tblpY="44"/>
        <w:tblW w:w="38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425"/>
        <w:gridCol w:w="1440"/>
      </w:tblGrid>
      <w:tr w:rsidR="00AC2D74" w:rsidRPr="0027307A" w14:paraId="396798E3" w14:textId="77777777" w:rsidTr="001E505E">
        <w:trPr>
          <w:cantSplit/>
          <w:trHeight w:val="296"/>
          <w:tblHeader/>
          <w:ins w:id="3385" w:author="Bhakti Gandhi" w:date="2015-12-07T13:24:00Z"/>
        </w:trPr>
        <w:tc>
          <w:tcPr>
            <w:tcW w:w="2425" w:type="dxa"/>
            <w:shd w:val="clear" w:color="auto" w:fill="17365D"/>
          </w:tcPr>
          <w:p w14:paraId="076D779B" w14:textId="77777777" w:rsidR="00AC2D74" w:rsidRPr="00AC2D74" w:rsidRDefault="00AC2D74" w:rsidP="00AC2D74">
            <w:pPr>
              <w:pStyle w:val="NormalCenter"/>
              <w:rPr>
                <w:ins w:id="3386" w:author="Bhakti Gandhi" w:date="2015-12-07T13:24:00Z"/>
              </w:rPr>
            </w:pPr>
            <w:ins w:id="3387" w:author="Bhakti Gandhi" w:date="2015-12-07T13:24:00Z">
              <w:r>
                <w:t>Transaction</w:t>
              </w:r>
              <w:r w:rsidRPr="00AC2D74">
                <w:t xml:space="preserve"> Mix</w:t>
              </w:r>
            </w:ins>
          </w:p>
        </w:tc>
        <w:tc>
          <w:tcPr>
            <w:tcW w:w="1440" w:type="dxa"/>
            <w:shd w:val="clear" w:color="auto" w:fill="17365D"/>
          </w:tcPr>
          <w:p w14:paraId="0D921CCD" w14:textId="77777777" w:rsidR="00AC2D74" w:rsidRPr="00AC2D74" w:rsidRDefault="00AC2D74" w:rsidP="00AC2D74">
            <w:pPr>
              <w:pStyle w:val="NormalCenter"/>
              <w:rPr>
                <w:ins w:id="3388" w:author="Bhakti Gandhi" w:date="2015-12-07T13:24:00Z"/>
              </w:rPr>
            </w:pPr>
            <w:ins w:id="3389" w:author="Bhakti Gandhi" w:date="2015-12-07T13:24:00Z">
              <w:r>
                <w:t>Threads</w:t>
              </w:r>
            </w:ins>
          </w:p>
        </w:tc>
      </w:tr>
      <w:tr w:rsidR="00AC2D74" w:rsidRPr="0027307A" w14:paraId="6E6D65D0" w14:textId="77777777" w:rsidTr="001E505E">
        <w:trPr>
          <w:cantSplit/>
          <w:trHeight w:val="428"/>
          <w:ins w:id="3390" w:author="Bhakti Gandhi" w:date="2015-12-07T13:24:00Z"/>
        </w:trPr>
        <w:tc>
          <w:tcPr>
            <w:tcW w:w="2425" w:type="dxa"/>
            <w:shd w:val="clear" w:color="auto" w:fill="auto"/>
          </w:tcPr>
          <w:p w14:paraId="56610555" w14:textId="77777777" w:rsidR="00AC2D74" w:rsidRPr="00AC2D74" w:rsidRDefault="00AC2D74" w:rsidP="00AC2D74">
            <w:pPr>
              <w:rPr>
                <w:ins w:id="3391" w:author="Bhakti Gandhi" w:date="2015-12-07T13:24:00Z"/>
              </w:rPr>
            </w:pPr>
            <w:ins w:id="3392" w:author="Bhakti Gandhi" w:date="2015-12-07T13:24:00Z">
              <w:r>
                <w:t>Browse</w:t>
              </w:r>
            </w:ins>
          </w:p>
        </w:tc>
        <w:tc>
          <w:tcPr>
            <w:tcW w:w="1440" w:type="dxa"/>
          </w:tcPr>
          <w:p w14:paraId="63166D56" w14:textId="36036FA9" w:rsidR="00AC2D74" w:rsidRPr="00AC2D74" w:rsidRDefault="00017A47" w:rsidP="00AC2D74">
            <w:pPr>
              <w:rPr>
                <w:ins w:id="3393" w:author="Bhakti Gandhi" w:date="2015-12-07T13:24:00Z"/>
              </w:rPr>
            </w:pPr>
            <w:ins w:id="3394" w:author="Bhakti Gandhi" w:date="2015-12-07T13:28:00Z">
              <w:r>
                <w:t>4586</w:t>
              </w:r>
            </w:ins>
          </w:p>
        </w:tc>
      </w:tr>
      <w:tr w:rsidR="00AC2D74" w:rsidRPr="0027307A" w14:paraId="0D791CAB" w14:textId="77777777" w:rsidTr="001E505E">
        <w:trPr>
          <w:cantSplit/>
          <w:trHeight w:val="557"/>
          <w:ins w:id="3395" w:author="Bhakti Gandhi" w:date="2015-12-07T13:24:00Z"/>
        </w:trPr>
        <w:tc>
          <w:tcPr>
            <w:tcW w:w="2425" w:type="dxa"/>
            <w:shd w:val="clear" w:color="auto" w:fill="auto"/>
          </w:tcPr>
          <w:p w14:paraId="75E7DA24" w14:textId="77777777" w:rsidR="00AC2D74" w:rsidRPr="00AC2D74" w:rsidRDefault="00AC2D74" w:rsidP="00AC2D74">
            <w:pPr>
              <w:rPr>
                <w:ins w:id="3396" w:author="Bhakti Gandhi" w:date="2015-12-07T13:24:00Z"/>
              </w:rPr>
            </w:pPr>
            <w:ins w:id="3397" w:author="Bhakti Gandhi" w:date="2015-12-07T13:24:00Z">
              <w:r>
                <w:t>Standard Enrollment</w:t>
              </w:r>
            </w:ins>
          </w:p>
        </w:tc>
        <w:tc>
          <w:tcPr>
            <w:tcW w:w="1440" w:type="dxa"/>
          </w:tcPr>
          <w:p w14:paraId="5AA88166" w14:textId="7BF9A26D" w:rsidR="00AC2D74" w:rsidRPr="00AC2D74" w:rsidRDefault="00017A47" w:rsidP="00AC2D74">
            <w:pPr>
              <w:rPr>
                <w:ins w:id="3398" w:author="Bhakti Gandhi" w:date="2015-12-07T13:24:00Z"/>
              </w:rPr>
            </w:pPr>
            <w:ins w:id="3399" w:author="Bhakti Gandhi" w:date="2015-12-07T13:29:00Z">
              <w:r>
                <w:t>61</w:t>
              </w:r>
            </w:ins>
          </w:p>
        </w:tc>
      </w:tr>
      <w:tr w:rsidR="00AC2D74" w:rsidRPr="0027307A" w14:paraId="39AC7103" w14:textId="77777777" w:rsidTr="001E505E">
        <w:trPr>
          <w:cantSplit/>
          <w:trHeight w:val="557"/>
          <w:ins w:id="3400" w:author="Bhakti Gandhi" w:date="2015-12-07T13:24:00Z"/>
        </w:trPr>
        <w:tc>
          <w:tcPr>
            <w:tcW w:w="2425" w:type="dxa"/>
            <w:shd w:val="clear" w:color="auto" w:fill="auto"/>
          </w:tcPr>
          <w:p w14:paraId="7A4D9433" w14:textId="77777777" w:rsidR="00AC2D74" w:rsidRPr="00AC2D74" w:rsidRDefault="00AC2D74" w:rsidP="00AC2D74">
            <w:pPr>
              <w:rPr>
                <w:ins w:id="3401" w:author="Bhakti Gandhi" w:date="2015-12-07T13:24:00Z"/>
              </w:rPr>
            </w:pPr>
            <w:ins w:id="3402" w:author="Bhakti Gandhi" w:date="2015-12-07T13:24:00Z">
              <w:r>
                <w:lastRenderedPageBreak/>
                <w:t>Express Enrollment</w:t>
              </w:r>
            </w:ins>
          </w:p>
        </w:tc>
        <w:tc>
          <w:tcPr>
            <w:tcW w:w="1440" w:type="dxa"/>
          </w:tcPr>
          <w:p w14:paraId="0D3B5EB1" w14:textId="32D93BDD" w:rsidR="00AC2D74" w:rsidRPr="00AC2D74" w:rsidRDefault="00017A47" w:rsidP="00AC2D74">
            <w:pPr>
              <w:rPr>
                <w:ins w:id="3403" w:author="Bhakti Gandhi" w:date="2015-12-07T13:24:00Z"/>
              </w:rPr>
            </w:pPr>
            <w:ins w:id="3404" w:author="Bhakti Gandhi" w:date="2015-12-07T13:29:00Z">
              <w:r>
                <w:t>61</w:t>
              </w:r>
            </w:ins>
          </w:p>
        </w:tc>
      </w:tr>
      <w:tr w:rsidR="00AC2D74" w:rsidRPr="0027307A" w14:paraId="5CF3A11F" w14:textId="77777777" w:rsidTr="001E505E">
        <w:trPr>
          <w:cantSplit/>
          <w:trHeight w:val="557"/>
          <w:ins w:id="3405" w:author="Bhakti Gandhi" w:date="2015-12-07T13:24:00Z"/>
        </w:trPr>
        <w:tc>
          <w:tcPr>
            <w:tcW w:w="2425" w:type="dxa"/>
            <w:shd w:val="clear" w:color="auto" w:fill="auto"/>
          </w:tcPr>
          <w:p w14:paraId="27784939" w14:textId="77777777" w:rsidR="00AC2D74" w:rsidRPr="00AC2D74" w:rsidRDefault="00AC2D74" w:rsidP="00AC2D74">
            <w:pPr>
              <w:rPr>
                <w:ins w:id="3406" w:author="Bhakti Gandhi" w:date="2015-12-07T13:24:00Z"/>
              </w:rPr>
            </w:pPr>
            <w:ins w:id="3407" w:author="Bhakti Gandhi" w:date="2015-12-07T13:24:00Z">
              <w:r>
                <w:t>Adhoc</w:t>
              </w:r>
              <w:r w:rsidRPr="00AC2D74">
                <w:t xml:space="preserve"> orders</w:t>
              </w:r>
            </w:ins>
          </w:p>
        </w:tc>
        <w:tc>
          <w:tcPr>
            <w:tcW w:w="1440" w:type="dxa"/>
          </w:tcPr>
          <w:p w14:paraId="4C9DCDF9" w14:textId="03B96F90" w:rsidR="00AC2D74" w:rsidRPr="00AC2D74" w:rsidRDefault="00017A47" w:rsidP="00AC2D74">
            <w:pPr>
              <w:rPr>
                <w:ins w:id="3408" w:author="Bhakti Gandhi" w:date="2015-12-07T13:24:00Z"/>
              </w:rPr>
            </w:pPr>
            <w:ins w:id="3409" w:author="Bhakti Gandhi" w:date="2015-12-07T13:28:00Z">
              <w:r>
                <w:t>40</w:t>
              </w:r>
            </w:ins>
          </w:p>
        </w:tc>
      </w:tr>
      <w:tr w:rsidR="00AC2D74" w:rsidRPr="0027307A" w14:paraId="4681B634" w14:textId="77777777" w:rsidTr="001E505E">
        <w:trPr>
          <w:cantSplit/>
          <w:trHeight w:val="557"/>
          <w:ins w:id="3410" w:author="Bhakti Gandhi" w:date="2015-12-07T13:24:00Z"/>
        </w:trPr>
        <w:tc>
          <w:tcPr>
            <w:tcW w:w="2425" w:type="dxa"/>
            <w:shd w:val="clear" w:color="auto" w:fill="auto"/>
          </w:tcPr>
          <w:p w14:paraId="09791009" w14:textId="77777777" w:rsidR="00AC2D74" w:rsidRPr="00AC2D74" w:rsidRDefault="00AC2D74" w:rsidP="00AC2D74">
            <w:pPr>
              <w:rPr>
                <w:ins w:id="3411" w:author="Bhakti Gandhi" w:date="2015-12-07T13:24:00Z"/>
              </w:rPr>
            </w:pPr>
            <w:ins w:id="3412" w:author="Bhakti Gandhi" w:date="2015-12-07T13:24:00Z">
              <w:r>
                <w:t>PC Orders</w:t>
              </w:r>
            </w:ins>
          </w:p>
        </w:tc>
        <w:tc>
          <w:tcPr>
            <w:tcW w:w="1440" w:type="dxa"/>
          </w:tcPr>
          <w:p w14:paraId="0468E0B8" w14:textId="3CDF7C6A" w:rsidR="00AC2D74" w:rsidRPr="00AC2D74" w:rsidRDefault="00017A47" w:rsidP="00AC2D74">
            <w:pPr>
              <w:rPr>
                <w:ins w:id="3413" w:author="Bhakti Gandhi" w:date="2015-12-07T13:24:00Z"/>
              </w:rPr>
            </w:pPr>
            <w:ins w:id="3414" w:author="Bhakti Gandhi" w:date="2015-12-07T13:28:00Z">
              <w:r>
                <w:t>138</w:t>
              </w:r>
            </w:ins>
          </w:p>
        </w:tc>
      </w:tr>
      <w:tr w:rsidR="00AC2D74" w:rsidRPr="0027307A" w14:paraId="296DF644" w14:textId="77777777" w:rsidTr="001E505E">
        <w:trPr>
          <w:cantSplit/>
          <w:trHeight w:val="557"/>
          <w:ins w:id="3415" w:author="Bhakti Gandhi" w:date="2015-12-07T13:24:00Z"/>
        </w:trPr>
        <w:tc>
          <w:tcPr>
            <w:tcW w:w="2425" w:type="dxa"/>
            <w:shd w:val="clear" w:color="auto" w:fill="auto"/>
          </w:tcPr>
          <w:p w14:paraId="7937CE0A" w14:textId="77777777" w:rsidR="00AC2D74" w:rsidRPr="00AC2D74" w:rsidRDefault="00AC2D74" w:rsidP="00AC2D74">
            <w:pPr>
              <w:rPr>
                <w:ins w:id="3416" w:author="Bhakti Gandhi" w:date="2015-12-07T13:24:00Z"/>
              </w:rPr>
            </w:pPr>
            <w:ins w:id="3417" w:author="Bhakti Gandhi" w:date="2015-12-07T13:24:00Z">
              <w:r>
                <w:t>RC Orders</w:t>
              </w:r>
            </w:ins>
          </w:p>
        </w:tc>
        <w:tc>
          <w:tcPr>
            <w:tcW w:w="1440" w:type="dxa"/>
          </w:tcPr>
          <w:p w14:paraId="6CE85E13" w14:textId="64B4B610" w:rsidR="00AC2D74" w:rsidRPr="00AC2D74" w:rsidRDefault="00017A47" w:rsidP="00AC2D74">
            <w:pPr>
              <w:rPr>
                <w:ins w:id="3418" w:author="Bhakti Gandhi" w:date="2015-12-07T13:24:00Z"/>
              </w:rPr>
            </w:pPr>
            <w:ins w:id="3419" w:author="Bhakti Gandhi" w:date="2015-12-07T13:28:00Z">
              <w:r>
                <w:t>138</w:t>
              </w:r>
            </w:ins>
          </w:p>
        </w:tc>
      </w:tr>
      <w:tr w:rsidR="00AC2D74" w:rsidRPr="0027307A" w14:paraId="04FAC118" w14:textId="77777777" w:rsidTr="001E505E">
        <w:trPr>
          <w:cantSplit/>
          <w:trHeight w:val="557"/>
          <w:ins w:id="3420" w:author="Bhakti Gandhi" w:date="2015-12-07T13:24:00Z"/>
        </w:trPr>
        <w:tc>
          <w:tcPr>
            <w:tcW w:w="2425" w:type="dxa"/>
            <w:shd w:val="clear" w:color="auto" w:fill="auto"/>
          </w:tcPr>
          <w:p w14:paraId="7A8D4FD0" w14:textId="77777777" w:rsidR="00AC2D74" w:rsidRDefault="00AC2D74" w:rsidP="00AC2D74">
            <w:pPr>
              <w:rPr>
                <w:ins w:id="3421" w:author="Bhakti Gandhi" w:date="2015-12-07T13:24:00Z"/>
              </w:rPr>
            </w:pPr>
            <w:ins w:id="3422" w:author="Bhakti Gandhi" w:date="2015-12-07T13:24:00Z">
              <w:r>
                <w:t>RC to PC Upgrade</w:t>
              </w:r>
            </w:ins>
          </w:p>
        </w:tc>
        <w:tc>
          <w:tcPr>
            <w:tcW w:w="1440" w:type="dxa"/>
          </w:tcPr>
          <w:p w14:paraId="1A3BD8D9" w14:textId="52DA6852" w:rsidR="00AC2D74" w:rsidRPr="00AC2D74" w:rsidRDefault="00017A47" w:rsidP="00AC2D74">
            <w:pPr>
              <w:rPr>
                <w:ins w:id="3423" w:author="Bhakti Gandhi" w:date="2015-12-07T13:24:00Z"/>
              </w:rPr>
            </w:pPr>
            <w:ins w:id="3424" w:author="Bhakti Gandhi" w:date="2015-12-07T13:29:00Z">
              <w:r>
                <w:t>18</w:t>
              </w:r>
            </w:ins>
          </w:p>
        </w:tc>
      </w:tr>
      <w:tr w:rsidR="00AC2D74" w:rsidRPr="0027307A" w14:paraId="30B39290" w14:textId="77777777" w:rsidTr="001E505E">
        <w:trPr>
          <w:cantSplit/>
          <w:trHeight w:val="557"/>
          <w:ins w:id="3425" w:author="Bhakti Gandhi" w:date="2015-12-07T13:24:00Z"/>
        </w:trPr>
        <w:tc>
          <w:tcPr>
            <w:tcW w:w="2425" w:type="dxa"/>
            <w:shd w:val="clear" w:color="auto" w:fill="auto"/>
          </w:tcPr>
          <w:p w14:paraId="22CE7B67" w14:textId="77777777" w:rsidR="00AC2D74" w:rsidRDefault="00AC2D74" w:rsidP="00AC2D74">
            <w:pPr>
              <w:rPr>
                <w:ins w:id="3426" w:author="Bhakti Gandhi" w:date="2015-12-07T13:24:00Z"/>
              </w:rPr>
            </w:pPr>
            <w:ins w:id="3427" w:author="Bhakti Gandhi" w:date="2015-12-07T13:24:00Z">
              <w:r>
                <w:t>PC to RC Downgrade</w:t>
              </w:r>
            </w:ins>
          </w:p>
        </w:tc>
        <w:tc>
          <w:tcPr>
            <w:tcW w:w="1440" w:type="dxa"/>
          </w:tcPr>
          <w:p w14:paraId="6660F568" w14:textId="1FE1063B" w:rsidR="00AC2D74" w:rsidRPr="00AC2D74" w:rsidRDefault="00017A47" w:rsidP="00AC2D74">
            <w:pPr>
              <w:rPr>
                <w:ins w:id="3428" w:author="Bhakti Gandhi" w:date="2015-12-07T13:24:00Z"/>
              </w:rPr>
            </w:pPr>
            <w:ins w:id="3429" w:author="Bhakti Gandhi" w:date="2015-12-07T13:29:00Z">
              <w:r>
                <w:t>18</w:t>
              </w:r>
            </w:ins>
          </w:p>
        </w:tc>
      </w:tr>
      <w:tr w:rsidR="00AC2D74" w:rsidRPr="0027307A" w14:paraId="16C192B6" w14:textId="77777777" w:rsidTr="001E505E">
        <w:trPr>
          <w:cantSplit/>
          <w:trHeight w:val="557"/>
          <w:ins w:id="3430" w:author="Bhakti Gandhi" w:date="2015-12-07T13:24:00Z"/>
        </w:trPr>
        <w:tc>
          <w:tcPr>
            <w:tcW w:w="2425" w:type="dxa"/>
            <w:shd w:val="clear" w:color="auto" w:fill="auto"/>
          </w:tcPr>
          <w:p w14:paraId="740A7AD9" w14:textId="77777777" w:rsidR="00AC2D74" w:rsidRDefault="00AC2D74" w:rsidP="00AC2D74">
            <w:pPr>
              <w:rPr>
                <w:ins w:id="3431" w:author="Bhakti Gandhi" w:date="2015-12-07T13:24:00Z"/>
              </w:rPr>
            </w:pPr>
            <w:ins w:id="3432" w:author="Bhakti Gandhi" w:date="2015-12-07T13:24:00Z">
              <w:r>
                <w:t>Sponsor Search</w:t>
              </w:r>
            </w:ins>
          </w:p>
        </w:tc>
        <w:tc>
          <w:tcPr>
            <w:tcW w:w="1440" w:type="dxa"/>
          </w:tcPr>
          <w:p w14:paraId="5117BD2F" w14:textId="16B8C341" w:rsidR="00AC2D74" w:rsidRPr="00AC2D74" w:rsidRDefault="00017A47" w:rsidP="00AC2D74">
            <w:pPr>
              <w:rPr>
                <w:ins w:id="3433" w:author="Bhakti Gandhi" w:date="2015-12-07T13:24:00Z"/>
              </w:rPr>
            </w:pPr>
            <w:ins w:id="3434" w:author="Bhakti Gandhi" w:date="2015-12-07T13:29:00Z">
              <w:r>
                <w:t>84</w:t>
              </w:r>
            </w:ins>
          </w:p>
        </w:tc>
      </w:tr>
    </w:tbl>
    <w:p w14:paraId="1B261368" w14:textId="77777777" w:rsidR="00AC2D74" w:rsidRDefault="00AC2D74" w:rsidP="00AC2D74">
      <w:pPr>
        <w:rPr>
          <w:ins w:id="3435" w:author="Bhakti Gandhi" w:date="2015-12-07T13:24:00Z"/>
        </w:rPr>
      </w:pPr>
    </w:p>
    <w:p w14:paraId="1EC3349B" w14:textId="77777777" w:rsidR="00AC2D74" w:rsidRDefault="00AC2D74" w:rsidP="00AC2D74">
      <w:pPr>
        <w:rPr>
          <w:ins w:id="3436" w:author="Bhakti Gandhi" w:date="2015-12-07T13:24:00Z"/>
        </w:rPr>
      </w:pPr>
    </w:p>
    <w:p w14:paraId="41C5DE26" w14:textId="77777777" w:rsidR="00AC2D74" w:rsidRDefault="00AC2D74" w:rsidP="00AC2D74">
      <w:pPr>
        <w:rPr>
          <w:ins w:id="3437" w:author="Bhakti Gandhi" w:date="2015-12-07T13:24:00Z"/>
        </w:rPr>
      </w:pPr>
    </w:p>
    <w:p w14:paraId="5EE8285A" w14:textId="77777777" w:rsidR="00AC2D74" w:rsidRDefault="00AC2D74" w:rsidP="00AC2D74">
      <w:pPr>
        <w:rPr>
          <w:ins w:id="3438" w:author="Bhakti Gandhi" w:date="2015-12-07T13:24:00Z"/>
        </w:rPr>
      </w:pPr>
    </w:p>
    <w:p w14:paraId="0B60E8A7" w14:textId="77777777" w:rsidR="00AC2D74" w:rsidRDefault="00AC2D74" w:rsidP="00AC2D74">
      <w:pPr>
        <w:rPr>
          <w:ins w:id="3439" w:author="Bhakti Gandhi" w:date="2015-12-07T13:24:00Z"/>
        </w:rPr>
      </w:pPr>
    </w:p>
    <w:p w14:paraId="1FCA0DFC" w14:textId="77777777" w:rsidR="00AC2D74" w:rsidRDefault="00AC2D74" w:rsidP="00AC2D74">
      <w:pPr>
        <w:rPr>
          <w:ins w:id="3440" w:author="Bhakti Gandhi" w:date="2015-12-07T13:24:00Z"/>
        </w:rPr>
      </w:pPr>
    </w:p>
    <w:p w14:paraId="258742AF" w14:textId="77777777" w:rsidR="00AC2D74" w:rsidRDefault="00AC2D74" w:rsidP="00AC2D74">
      <w:pPr>
        <w:rPr>
          <w:ins w:id="3441" w:author="Bhakti Gandhi" w:date="2015-12-07T13:24:00Z"/>
        </w:rPr>
      </w:pPr>
    </w:p>
    <w:p w14:paraId="5115E7A6" w14:textId="77777777" w:rsidR="00AC2D74" w:rsidRDefault="00AC2D74" w:rsidP="00AC2D74">
      <w:pPr>
        <w:rPr>
          <w:ins w:id="3442" w:author="Bhakti Gandhi" w:date="2015-12-07T13:24:00Z"/>
        </w:rPr>
      </w:pPr>
    </w:p>
    <w:p w14:paraId="5064AE5C" w14:textId="77777777" w:rsidR="00AC2D74" w:rsidRDefault="00AC2D74" w:rsidP="00AC2D74">
      <w:pPr>
        <w:rPr>
          <w:ins w:id="3443" w:author="Bhakti Gandhi" w:date="2015-12-07T13:24:00Z"/>
        </w:rPr>
      </w:pPr>
    </w:p>
    <w:p w14:paraId="4F859075" w14:textId="77777777" w:rsidR="00E66190" w:rsidRDefault="00E66190" w:rsidP="00AC2D74">
      <w:pPr>
        <w:rPr>
          <w:ins w:id="3444" w:author="Bhakti Gandhi" w:date="2015-12-07T15:59:00Z"/>
        </w:rPr>
      </w:pPr>
    </w:p>
    <w:p w14:paraId="211829E7" w14:textId="77777777" w:rsidR="00AC2D74" w:rsidRDefault="00AC2D74" w:rsidP="00AC2D74">
      <w:pPr>
        <w:rPr>
          <w:ins w:id="3445" w:author="Bhakti Gandhi" w:date="2015-12-07T13:24:00Z"/>
        </w:rPr>
      </w:pPr>
      <w:ins w:id="3446" w:author="Bhakti Gandhi" w:date="2015-12-07T13:24:00Z">
        <w:r>
          <w:tab/>
        </w:r>
        <w:r>
          <w:tab/>
          <w:t>Based on the above distribution, the below load would be run through 4</w:t>
        </w:r>
        <w:r>
          <w:tab/>
        </w:r>
        <w:r>
          <w:tab/>
        </w:r>
        <w:r>
          <w:tab/>
          <w:t>jmeter nodes without think time:</w:t>
        </w:r>
      </w:ins>
    </w:p>
    <w:tbl>
      <w:tblPr>
        <w:tblpPr w:leftFromText="180" w:rightFromText="180" w:vertAnchor="text" w:horzAnchor="page" w:tblpX="3811" w:tblpY="44"/>
        <w:tblW w:w="629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435"/>
        <w:gridCol w:w="1075"/>
        <w:gridCol w:w="1890"/>
        <w:gridCol w:w="1890"/>
      </w:tblGrid>
      <w:tr w:rsidR="00AC2D74" w:rsidRPr="0027307A" w14:paraId="461D6F95" w14:textId="77777777" w:rsidTr="001E505E">
        <w:trPr>
          <w:cantSplit/>
          <w:trHeight w:val="296"/>
          <w:tblHeader/>
          <w:ins w:id="3447" w:author="Bhakti Gandhi" w:date="2015-12-07T13:24:00Z"/>
        </w:trPr>
        <w:tc>
          <w:tcPr>
            <w:tcW w:w="1435" w:type="dxa"/>
            <w:shd w:val="clear" w:color="auto" w:fill="17365D"/>
          </w:tcPr>
          <w:p w14:paraId="370C4B99" w14:textId="77777777" w:rsidR="00AC2D74" w:rsidRPr="00AC2D74" w:rsidRDefault="00AC2D74" w:rsidP="00AC2D74">
            <w:pPr>
              <w:pStyle w:val="NormalCenter"/>
              <w:rPr>
                <w:ins w:id="3448" w:author="Bhakti Gandhi" w:date="2015-12-07T13:24:00Z"/>
              </w:rPr>
            </w:pPr>
            <w:ins w:id="3449" w:author="Bhakti Gandhi" w:date="2015-12-07T13:24:00Z">
              <w:r>
                <w:t>Load Type</w:t>
              </w:r>
            </w:ins>
          </w:p>
        </w:tc>
        <w:tc>
          <w:tcPr>
            <w:tcW w:w="1075" w:type="dxa"/>
            <w:shd w:val="clear" w:color="auto" w:fill="17365D"/>
          </w:tcPr>
          <w:p w14:paraId="6DBD0DC3" w14:textId="77777777" w:rsidR="00AC2D74" w:rsidRPr="00C91A08" w:rsidRDefault="00AC2D74" w:rsidP="00AC2D74">
            <w:pPr>
              <w:pStyle w:val="NormalCenter"/>
              <w:rPr>
                <w:ins w:id="3450" w:author="Bhakti Gandhi" w:date="2015-12-07T13:24:00Z"/>
              </w:rPr>
            </w:pPr>
            <w:ins w:id="3451" w:author="Bhakti Gandhi" w:date="2015-12-07T13:24:00Z">
              <w:r w:rsidRPr="00C91A08">
                <w:t>Threads</w:t>
              </w:r>
            </w:ins>
          </w:p>
        </w:tc>
        <w:tc>
          <w:tcPr>
            <w:tcW w:w="1890" w:type="dxa"/>
            <w:shd w:val="clear" w:color="auto" w:fill="17365D"/>
          </w:tcPr>
          <w:p w14:paraId="08C5E23C" w14:textId="77777777" w:rsidR="00AC2D74" w:rsidRPr="00AC2D74" w:rsidRDefault="00AC2D74" w:rsidP="00AC2D74">
            <w:pPr>
              <w:pStyle w:val="NormalCenter"/>
              <w:rPr>
                <w:ins w:id="3452" w:author="Bhakti Gandhi" w:date="2015-12-07T13:24:00Z"/>
              </w:rPr>
            </w:pPr>
            <w:ins w:id="3453" w:author="Bhakti Gandhi" w:date="2015-12-07T13:24:00Z">
              <w:r w:rsidRPr="00C91A08">
                <w:t>Ramp-Up (</w:t>
              </w:r>
              <w:r w:rsidRPr="00AC2D74">
                <w:t>sec)</w:t>
              </w:r>
            </w:ins>
          </w:p>
        </w:tc>
        <w:tc>
          <w:tcPr>
            <w:tcW w:w="1890" w:type="dxa"/>
            <w:shd w:val="clear" w:color="auto" w:fill="17365D"/>
          </w:tcPr>
          <w:p w14:paraId="2A84DCF5" w14:textId="77777777" w:rsidR="00AC2D74" w:rsidRPr="00C91A08" w:rsidRDefault="00AC2D74" w:rsidP="00AC2D74">
            <w:pPr>
              <w:pStyle w:val="NormalCenter"/>
              <w:rPr>
                <w:ins w:id="3454" w:author="Bhakti Gandhi" w:date="2015-12-07T13:24:00Z"/>
              </w:rPr>
            </w:pPr>
            <w:ins w:id="3455" w:author="Bhakti Gandhi" w:date="2015-12-07T13:24:00Z">
              <w:r w:rsidRPr="00C91A08">
                <w:t>Duration (min)</w:t>
              </w:r>
            </w:ins>
          </w:p>
        </w:tc>
      </w:tr>
      <w:tr w:rsidR="00AC2D74" w:rsidRPr="0027307A" w14:paraId="1272E6B0" w14:textId="77777777" w:rsidTr="001E505E">
        <w:trPr>
          <w:cantSplit/>
          <w:trHeight w:val="163"/>
          <w:ins w:id="3456" w:author="Bhakti Gandhi" w:date="2015-12-07T13:24:00Z"/>
        </w:trPr>
        <w:tc>
          <w:tcPr>
            <w:tcW w:w="1435" w:type="dxa"/>
            <w:shd w:val="clear" w:color="auto" w:fill="auto"/>
          </w:tcPr>
          <w:p w14:paraId="724E7307" w14:textId="77777777" w:rsidR="00AC2D74" w:rsidRPr="00AC2D74" w:rsidDel="00E621E2" w:rsidRDefault="00AC2D74" w:rsidP="00AC2D74">
            <w:pPr>
              <w:pStyle w:val="TableContentCenter"/>
              <w:rPr>
                <w:ins w:id="3457" w:author="Bhakti Gandhi" w:date="2015-12-07T13:24:00Z"/>
              </w:rPr>
            </w:pPr>
            <w:ins w:id="3458" w:author="Bhakti Gandhi" w:date="2015-12-07T13:24:00Z">
              <w:r>
                <w:t>Transactional</w:t>
              </w:r>
            </w:ins>
          </w:p>
        </w:tc>
        <w:tc>
          <w:tcPr>
            <w:tcW w:w="1075" w:type="dxa"/>
          </w:tcPr>
          <w:p w14:paraId="469FD3D2" w14:textId="5D81AC19" w:rsidR="00AC2D74" w:rsidRPr="00AC2D74" w:rsidRDefault="006C7BDC" w:rsidP="00AC2D74">
            <w:pPr>
              <w:pStyle w:val="TableContentCenter"/>
              <w:rPr>
                <w:ins w:id="3459" w:author="Bhakti Gandhi" w:date="2015-12-07T13:24:00Z"/>
              </w:rPr>
            </w:pPr>
            <w:ins w:id="3460" w:author="Bhakti Gandhi" w:date="2015-12-07T13:29:00Z">
              <w:r>
                <w:t>558</w:t>
              </w:r>
            </w:ins>
          </w:p>
        </w:tc>
        <w:tc>
          <w:tcPr>
            <w:tcW w:w="1890" w:type="dxa"/>
          </w:tcPr>
          <w:p w14:paraId="7C8DF7ED" w14:textId="247BB67F" w:rsidR="00AC2D74" w:rsidRPr="00AC2D74" w:rsidRDefault="006C7BDC" w:rsidP="00AC2D74">
            <w:pPr>
              <w:pStyle w:val="TableContentCenter"/>
              <w:rPr>
                <w:ins w:id="3461" w:author="Bhakti Gandhi" w:date="2015-12-07T13:24:00Z"/>
              </w:rPr>
            </w:pPr>
            <w:ins w:id="3462" w:author="Bhakti Gandhi" w:date="2015-12-07T13:24:00Z">
              <w:r>
                <w:t>5</w:t>
              </w:r>
              <w:r w:rsidR="00AC2D74">
                <w:t>0</w:t>
              </w:r>
              <w:r w:rsidR="00AC2D74" w:rsidRPr="00AC2D74">
                <w:t>0</w:t>
              </w:r>
            </w:ins>
          </w:p>
        </w:tc>
        <w:tc>
          <w:tcPr>
            <w:tcW w:w="1890" w:type="dxa"/>
          </w:tcPr>
          <w:p w14:paraId="6D6D3ABA" w14:textId="77777777" w:rsidR="00AC2D74" w:rsidRPr="00AC2D74" w:rsidRDefault="00AC2D74" w:rsidP="00AC2D74">
            <w:pPr>
              <w:pStyle w:val="TableContentCenter"/>
              <w:rPr>
                <w:ins w:id="3463" w:author="Bhakti Gandhi" w:date="2015-12-07T13:24:00Z"/>
              </w:rPr>
            </w:pPr>
            <w:ins w:id="3464" w:author="Bhakti Gandhi" w:date="2015-12-07T13:24:00Z">
              <w:r>
                <w:t>3</w:t>
              </w:r>
              <w:r w:rsidRPr="00AC2D74">
                <w:t>0</w:t>
              </w:r>
            </w:ins>
          </w:p>
        </w:tc>
      </w:tr>
      <w:tr w:rsidR="00AC2D74" w:rsidRPr="0027307A" w14:paraId="21695A87" w14:textId="77777777" w:rsidTr="001E505E">
        <w:trPr>
          <w:cantSplit/>
          <w:trHeight w:val="61"/>
          <w:ins w:id="3465" w:author="Bhakti Gandhi" w:date="2015-12-07T13:24:00Z"/>
        </w:trPr>
        <w:tc>
          <w:tcPr>
            <w:tcW w:w="1435" w:type="dxa"/>
            <w:shd w:val="clear" w:color="auto" w:fill="auto"/>
          </w:tcPr>
          <w:p w14:paraId="5D089DD1" w14:textId="77777777" w:rsidR="00AC2D74" w:rsidRPr="00AC2D74" w:rsidRDefault="00AC2D74" w:rsidP="00AC2D74">
            <w:pPr>
              <w:pStyle w:val="TableContentCenter"/>
              <w:rPr>
                <w:ins w:id="3466" w:author="Bhakti Gandhi" w:date="2015-12-07T13:24:00Z"/>
              </w:rPr>
            </w:pPr>
            <w:ins w:id="3467" w:author="Bhakti Gandhi" w:date="2015-12-07T13:24:00Z">
              <w:r>
                <w:t>Browse</w:t>
              </w:r>
            </w:ins>
          </w:p>
        </w:tc>
        <w:tc>
          <w:tcPr>
            <w:tcW w:w="1075" w:type="dxa"/>
          </w:tcPr>
          <w:p w14:paraId="2E9B3764" w14:textId="13C974B1" w:rsidR="00AC2D74" w:rsidRPr="00AC2D74" w:rsidRDefault="006C7BDC" w:rsidP="00AC2D74">
            <w:pPr>
              <w:pStyle w:val="TableContentCenter"/>
              <w:rPr>
                <w:ins w:id="3468" w:author="Bhakti Gandhi" w:date="2015-12-07T13:24:00Z"/>
              </w:rPr>
            </w:pPr>
            <w:ins w:id="3469" w:author="Bhakti Gandhi" w:date="2015-12-07T13:29:00Z">
              <w:r>
                <w:t>4586</w:t>
              </w:r>
            </w:ins>
          </w:p>
        </w:tc>
        <w:tc>
          <w:tcPr>
            <w:tcW w:w="1890" w:type="dxa"/>
          </w:tcPr>
          <w:p w14:paraId="13A8B05A" w14:textId="74E97449" w:rsidR="00AC2D74" w:rsidRPr="00AC2D74" w:rsidRDefault="006C7BDC" w:rsidP="00AC2D74">
            <w:pPr>
              <w:pStyle w:val="TableContentCenter"/>
              <w:rPr>
                <w:ins w:id="3470" w:author="Bhakti Gandhi" w:date="2015-12-07T13:24:00Z"/>
              </w:rPr>
            </w:pPr>
            <w:ins w:id="3471" w:author="Bhakti Gandhi" w:date="2015-12-07T13:24:00Z">
              <w:r>
                <w:t>5</w:t>
              </w:r>
              <w:r w:rsidR="00AC2D74" w:rsidRPr="00AC2D74">
                <w:t>50</w:t>
              </w:r>
            </w:ins>
          </w:p>
        </w:tc>
        <w:tc>
          <w:tcPr>
            <w:tcW w:w="1890" w:type="dxa"/>
          </w:tcPr>
          <w:p w14:paraId="498228F0" w14:textId="77777777" w:rsidR="00AC2D74" w:rsidRPr="00AC2D74" w:rsidRDefault="00AC2D74" w:rsidP="00AC2D74">
            <w:pPr>
              <w:pStyle w:val="TableContentCenter"/>
              <w:rPr>
                <w:ins w:id="3472" w:author="Bhakti Gandhi" w:date="2015-12-07T13:24:00Z"/>
              </w:rPr>
            </w:pPr>
            <w:ins w:id="3473" w:author="Bhakti Gandhi" w:date="2015-12-07T13:24:00Z">
              <w:r>
                <w:t>3</w:t>
              </w:r>
              <w:r w:rsidRPr="00AC2D74">
                <w:t>0</w:t>
              </w:r>
            </w:ins>
          </w:p>
        </w:tc>
      </w:tr>
    </w:tbl>
    <w:p w14:paraId="61C2B0A0" w14:textId="77777777" w:rsidR="00AC2D74" w:rsidRDefault="00AC2D74" w:rsidP="00AC2D74">
      <w:pPr>
        <w:rPr>
          <w:ins w:id="3474" w:author="Bhakti Gandhi" w:date="2015-12-07T13:24:00Z"/>
        </w:rPr>
      </w:pPr>
    </w:p>
    <w:p w14:paraId="04FEE430" w14:textId="77777777" w:rsidR="00AC2D74" w:rsidRDefault="00AC2D74" w:rsidP="00AC2D74">
      <w:pPr>
        <w:rPr>
          <w:ins w:id="3475" w:author="Bhakti Gandhi" w:date="2015-12-07T13:24:00Z"/>
        </w:rPr>
      </w:pPr>
    </w:p>
    <w:p w14:paraId="4184B4CB" w14:textId="77777777" w:rsidR="00AC2D74" w:rsidRDefault="00AC2D74" w:rsidP="00AC2D74">
      <w:pPr>
        <w:rPr>
          <w:ins w:id="3476" w:author="Bhakti Gandhi" w:date="2015-12-07T13:24:00Z"/>
        </w:rPr>
      </w:pPr>
    </w:p>
    <w:p w14:paraId="1B18A1CC" w14:textId="77777777" w:rsidR="00AC2D74" w:rsidRDefault="00AC2D74" w:rsidP="00AC2D74">
      <w:pPr>
        <w:rPr>
          <w:ins w:id="3477" w:author="Bhakti Gandhi" w:date="2015-12-07T13:24:00Z"/>
        </w:rPr>
      </w:pPr>
      <w:ins w:id="3478" w:author="Bhakti Gandhi" w:date="2015-12-07T13:24:00Z">
        <w:r>
          <w:tab/>
        </w:r>
        <w:r>
          <w:tab/>
          <w:t>Below load would be run with think time:</w:t>
        </w:r>
      </w:ins>
    </w:p>
    <w:p w14:paraId="1B03BE9E" w14:textId="77777777" w:rsidR="00AC2D74" w:rsidRDefault="00AC2D74" w:rsidP="00AC2D74">
      <w:pPr>
        <w:rPr>
          <w:ins w:id="3479" w:author="Bhakti Gandhi" w:date="2015-12-07T13:24:00Z"/>
        </w:rPr>
      </w:pPr>
      <w:ins w:id="3480" w:author="Bhakti Gandhi" w:date="2015-12-07T13:24:00Z">
        <w:r>
          <w:tab/>
        </w:r>
        <w:r>
          <w:tab/>
          <w:t>(The thread count for this test needs to be calculated)</w:t>
        </w:r>
      </w:ins>
    </w:p>
    <w:tbl>
      <w:tblPr>
        <w:tblpPr w:leftFromText="180" w:rightFromText="180" w:vertAnchor="text" w:horzAnchor="page" w:tblpX="3811" w:tblpY="44"/>
        <w:tblW w:w="710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55"/>
        <w:gridCol w:w="1620"/>
        <w:gridCol w:w="1292"/>
        <w:gridCol w:w="1318"/>
        <w:gridCol w:w="1620"/>
      </w:tblGrid>
      <w:tr w:rsidR="00AC2D74" w:rsidRPr="0027307A" w14:paraId="01ED20B7" w14:textId="77777777" w:rsidTr="001E505E">
        <w:trPr>
          <w:cantSplit/>
          <w:trHeight w:val="309"/>
          <w:tblHeader/>
          <w:ins w:id="3481" w:author="Bhakti Gandhi" w:date="2015-12-07T13:24:00Z"/>
        </w:trPr>
        <w:tc>
          <w:tcPr>
            <w:tcW w:w="1255" w:type="dxa"/>
            <w:shd w:val="clear" w:color="auto" w:fill="17365D"/>
          </w:tcPr>
          <w:p w14:paraId="79B46D04" w14:textId="77777777" w:rsidR="00AC2D74" w:rsidRPr="00EB5488" w:rsidRDefault="00AC2D74" w:rsidP="00AC2D74">
            <w:pPr>
              <w:pStyle w:val="NormalCenter"/>
              <w:rPr>
                <w:ins w:id="3482" w:author="Bhakti Gandhi" w:date="2015-12-07T13:24:00Z"/>
              </w:rPr>
            </w:pPr>
            <w:ins w:id="3483" w:author="Bhakti Gandhi" w:date="2015-12-07T13:24:00Z">
              <w:r w:rsidRPr="00EB5488">
                <w:t>Load Type</w:t>
              </w:r>
            </w:ins>
          </w:p>
        </w:tc>
        <w:tc>
          <w:tcPr>
            <w:tcW w:w="1620" w:type="dxa"/>
            <w:shd w:val="clear" w:color="auto" w:fill="17365D"/>
          </w:tcPr>
          <w:p w14:paraId="19C72672" w14:textId="77777777" w:rsidR="00AC2D74" w:rsidRPr="00AC2D74" w:rsidRDefault="00AC2D74" w:rsidP="00AC2D74">
            <w:pPr>
              <w:pStyle w:val="NormalCenter"/>
              <w:rPr>
                <w:ins w:id="3484" w:author="Bhakti Gandhi" w:date="2015-12-07T13:24:00Z"/>
              </w:rPr>
            </w:pPr>
            <w:ins w:id="3485" w:author="Bhakti Gandhi" w:date="2015-12-07T13:24:00Z">
              <w:r>
                <w:t>Concurrency</w:t>
              </w:r>
            </w:ins>
          </w:p>
        </w:tc>
        <w:tc>
          <w:tcPr>
            <w:tcW w:w="1292" w:type="dxa"/>
            <w:shd w:val="clear" w:color="auto" w:fill="17365D"/>
          </w:tcPr>
          <w:p w14:paraId="081A9DC9" w14:textId="77777777" w:rsidR="00AC2D74" w:rsidRPr="00EB5488" w:rsidRDefault="00AC2D74" w:rsidP="00AC2D74">
            <w:pPr>
              <w:pStyle w:val="NormalCenter"/>
              <w:rPr>
                <w:ins w:id="3486" w:author="Bhakti Gandhi" w:date="2015-12-07T13:24:00Z"/>
              </w:rPr>
            </w:pPr>
            <w:ins w:id="3487" w:author="Bhakti Gandhi" w:date="2015-12-07T13:24:00Z">
              <w:r w:rsidRPr="00EB5488">
                <w:t>Threads</w:t>
              </w:r>
            </w:ins>
          </w:p>
        </w:tc>
        <w:tc>
          <w:tcPr>
            <w:tcW w:w="1318" w:type="dxa"/>
            <w:shd w:val="clear" w:color="auto" w:fill="17365D"/>
          </w:tcPr>
          <w:p w14:paraId="0023EE9B" w14:textId="77777777" w:rsidR="00AC2D74" w:rsidRPr="00EB5488" w:rsidRDefault="00AC2D74" w:rsidP="00AC2D74">
            <w:pPr>
              <w:pStyle w:val="NormalCenter"/>
              <w:rPr>
                <w:ins w:id="3488" w:author="Bhakti Gandhi" w:date="2015-12-07T13:24:00Z"/>
              </w:rPr>
            </w:pPr>
            <w:ins w:id="3489" w:author="Bhakti Gandhi" w:date="2015-12-07T13:24:00Z">
              <w:r w:rsidRPr="00EB5488">
                <w:t>Ramp-Up (sec)</w:t>
              </w:r>
            </w:ins>
          </w:p>
        </w:tc>
        <w:tc>
          <w:tcPr>
            <w:tcW w:w="1620" w:type="dxa"/>
            <w:shd w:val="clear" w:color="auto" w:fill="17365D"/>
          </w:tcPr>
          <w:p w14:paraId="7D8567D4" w14:textId="77777777" w:rsidR="00AC2D74" w:rsidRPr="00EB5488" w:rsidRDefault="00AC2D74" w:rsidP="00AC2D74">
            <w:pPr>
              <w:pStyle w:val="NormalCenter"/>
              <w:rPr>
                <w:ins w:id="3490" w:author="Bhakti Gandhi" w:date="2015-12-07T13:24:00Z"/>
              </w:rPr>
            </w:pPr>
            <w:ins w:id="3491" w:author="Bhakti Gandhi" w:date="2015-12-07T13:24:00Z">
              <w:r w:rsidRPr="00EB5488">
                <w:t>Duration (min)</w:t>
              </w:r>
            </w:ins>
          </w:p>
        </w:tc>
      </w:tr>
      <w:tr w:rsidR="00AC2D74" w:rsidRPr="0027307A" w14:paraId="16B9F7E4" w14:textId="77777777" w:rsidTr="001E505E">
        <w:trPr>
          <w:cantSplit/>
          <w:trHeight w:val="170"/>
          <w:ins w:id="3492" w:author="Bhakti Gandhi" w:date="2015-12-07T13:24:00Z"/>
        </w:trPr>
        <w:tc>
          <w:tcPr>
            <w:tcW w:w="1255" w:type="dxa"/>
            <w:shd w:val="clear" w:color="auto" w:fill="auto"/>
          </w:tcPr>
          <w:p w14:paraId="010CAF2D" w14:textId="77777777" w:rsidR="00AC2D74" w:rsidRPr="00AC2D74" w:rsidDel="00E621E2" w:rsidRDefault="00AC2D74" w:rsidP="00AC2D74">
            <w:pPr>
              <w:pStyle w:val="TableContentCenter"/>
              <w:rPr>
                <w:ins w:id="3493" w:author="Bhakti Gandhi" w:date="2015-12-07T13:24:00Z"/>
              </w:rPr>
            </w:pPr>
            <w:ins w:id="3494" w:author="Bhakti Gandhi" w:date="2015-12-07T13:24:00Z">
              <w:r w:rsidRPr="00EB5488">
                <w:t>Transactional</w:t>
              </w:r>
            </w:ins>
          </w:p>
        </w:tc>
        <w:tc>
          <w:tcPr>
            <w:tcW w:w="1620" w:type="dxa"/>
          </w:tcPr>
          <w:p w14:paraId="5EA908A5" w14:textId="645C5355" w:rsidR="00AC2D74" w:rsidRPr="00AC2D74" w:rsidRDefault="006C7BDC" w:rsidP="00AC2D74">
            <w:pPr>
              <w:pStyle w:val="TableContentCenter"/>
              <w:rPr>
                <w:ins w:id="3495" w:author="Bhakti Gandhi" w:date="2015-12-07T13:24:00Z"/>
              </w:rPr>
            </w:pPr>
            <w:ins w:id="3496" w:author="Bhakti Gandhi" w:date="2015-12-07T13:29:00Z">
              <w:r>
                <w:t>558</w:t>
              </w:r>
            </w:ins>
          </w:p>
        </w:tc>
        <w:tc>
          <w:tcPr>
            <w:tcW w:w="1292" w:type="dxa"/>
          </w:tcPr>
          <w:p w14:paraId="15BD94BB" w14:textId="77777777" w:rsidR="00AC2D74" w:rsidRPr="00AC2D74" w:rsidRDefault="00AC2D74" w:rsidP="00AC2D74">
            <w:pPr>
              <w:pStyle w:val="TableContentCenter"/>
              <w:rPr>
                <w:ins w:id="3497" w:author="Bhakti Gandhi" w:date="2015-12-07T13:24:00Z"/>
              </w:rPr>
            </w:pPr>
            <w:ins w:id="3498" w:author="Bhakti Gandhi" w:date="2015-12-07T13:24:00Z">
              <w:r>
                <w:t>5000</w:t>
              </w:r>
            </w:ins>
          </w:p>
        </w:tc>
        <w:tc>
          <w:tcPr>
            <w:tcW w:w="1318" w:type="dxa"/>
          </w:tcPr>
          <w:p w14:paraId="24FF74CB" w14:textId="5414B580" w:rsidR="00AC2D74" w:rsidRPr="00AC2D74" w:rsidRDefault="00E66190" w:rsidP="00AC2D74">
            <w:pPr>
              <w:pStyle w:val="TableContentCenter"/>
              <w:rPr>
                <w:ins w:id="3499" w:author="Bhakti Gandhi" w:date="2015-12-07T13:24:00Z"/>
              </w:rPr>
            </w:pPr>
            <w:ins w:id="3500" w:author="Bhakti Gandhi" w:date="2015-12-07T13:24:00Z">
              <w:r>
                <w:t>5</w:t>
              </w:r>
              <w:r w:rsidR="00AC2D74">
                <w:t>0</w:t>
              </w:r>
              <w:r w:rsidR="00AC2D74" w:rsidRPr="00AC2D74">
                <w:t>0</w:t>
              </w:r>
            </w:ins>
          </w:p>
        </w:tc>
        <w:tc>
          <w:tcPr>
            <w:tcW w:w="1620" w:type="dxa"/>
          </w:tcPr>
          <w:p w14:paraId="773065B0" w14:textId="77777777" w:rsidR="00AC2D74" w:rsidRPr="00AC2D74" w:rsidRDefault="00AC2D74" w:rsidP="00AC2D74">
            <w:pPr>
              <w:pStyle w:val="TableContentCenter"/>
              <w:rPr>
                <w:ins w:id="3501" w:author="Bhakti Gandhi" w:date="2015-12-07T13:24:00Z"/>
              </w:rPr>
            </w:pPr>
            <w:ins w:id="3502" w:author="Bhakti Gandhi" w:date="2015-12-07T13:24:00Z">
              <w:r>
                <w:t>60</w:t>
              </w:r>
            </w:ins>
          </w:p>
        </w:tc>
      </w:tr>
      <w:tr w:rsidR="00AC2D74" w:rsidRPr="0027307A" w14:paraId="3AB9E6BF" w14:textId="77777777" w:rsidTr="001E505E">
        <w:trPr>
          <w:cantSplit/>
          <w:trHeight w:val="63"/>
          <w:ins w:id="3503" w:author="Bhakti Gandhi" w:date="2015-12-07T13:24:00Z"/>
        </w:trPr>
        <w:tc>
          <w:tcPr>
            <w:tcW w:w="1255" w:type="dxa"/>
            <w:shd w:val="clear" w:color="auto" w:fill="auto"/>
          </w:tcPr>
          <w:p w14:paraId="7767AF7B" w14:textId="77777777" w:rsidR="00AC2D74" w:rsidRPr="00EB5488" w:rsidRDefault="00AC2D74" w:rsidP="00AC2D74">
            <w:pPr>
              <w:pStyle w:val="TableContentCenter"/>
              <w:rPr>
                <w:ins w:id="3504" w:author="Bhakti Gandhi" w:date="2015-12-07T13:24:00Z"/>
              </w:rPr>
            </w:pPr>
            <w:ins w:id="3505" w:author="Bhakti Gandhi" w:date="2015-12-07T13:24:00Z">
              <w:r w:rsidRPr="00EB5488">
                <w:t>Browse</w:t>
              </w:r>
            </w:ins>
          </w:p>
        </w:tc>
        <w:tc>
          <w:tcPr>
            <w:tcW w:w="1620" w:type="dxa"/>
          </w:tcPr>
          <w:p w14:paraId="5FC3F0BA" w14:textId="191DFF13" w:rsidR="00AC2D74" w:rsidRPr="00AC2D74" w:rsidRDefault="006C7BDC" w:rsidP="00AC2D74">
            <w:pPr>
              <w:pStyle w:val="TableContentCenter"/>
              <w:rPr>
                <w:ins w:id="3506" w:author="Bhakti Gandhi" w:date="2015-12-07T13:24:00Z"/>
              </w:rPr>
            </w:pPr>
            <w:ins w:id="3507" w:author="Bhakti Gandhi" w:date="2015-12-07T13:29:00Z">
              <w:r>
                <w:t>4586</w:t>
              </w:r>
            </w:ins>
          </w:p>
        </w:tc>
        <w:tc>
          <w:tcPr>
            <w:tcW w:w="1292" w:type="dxa"/>
          </w:tcPr>
          <w:p w14:paraId="7AF6F0E6" w14:textId="77777777" w:rsidR="00AC2D74" w:rsidRPr="00AC2D74" w:rsidRDefault="00AC2D74" w:rsidP="00AC2D74">
            <w:pPr>
              <w:pStyle w:val="TableContentCenter"/>
              <w:rPr>
                <w:ins w:id="3508" w:author="Bhakti Gandhi" w:date="2015-12-07T13:24:00Z"/>
              </w:rPr>
            </w:pPr>
            <w:ins w:id="3509" w:author="Bhakti Gandhi" w:date="2015-12-07T13:24:00Z">
              <w:r>
                <w:t>10000</w:t>
              </w:r>
            </w:ins>
          </w:p>
        </w:tc>
        <w:tc>
          <w:tcPr>
            <w:tcW w:w="1318" w:type="dxa"/>
          </w:tcPr>
          <w:p w14:paraId="6E84A5E2" w14:textId="0ED2EBA9" w:rsidR="00AC2D74" w:rsidRPr="00AC2D74" w:rsidRDefault="00E66190" w:rsidP="00AC2D74">
            <w:pPr>
              <w:pStyle w:val="TableContentCenter"/>
              <w:rPr>
                <w:ins w:id="3510" w:author="Bhakti Gandhi" w:date="2015-12-07T13:24:00Z"/>
              </w:rPr>
            </w:pPr>
            <w:ins w:id="3511" w:author="Bhakti Gandhi" w:date="2015-12-07T13:24:00Z">
              <w:r>
                <w:t>5</w:t>
              </w:r>
              <w:r w:rsidR="00AC2D74">
                <w:t>5</w:t>
              </w:r>
              <w:r w:rsidR="00AC2D74" w:rsidRPr="00AC2D74">
                <w:t>0</w:t>
              </w:r>
            </w:ins>
          </w:p>
        </w:tc>
        <w:tc>
          <w:tcPr>
            <w:tcW w:w="1620" w:type="dxa"/>
          </w:tcPr>
          <w:p w14:paraId="71DCB287" w14:textId="77777777" w:rsidR="00AC2D74" w:rsidRPr="00AC2D74" w:rsidRDefault="00AC2D74" w:rsidP="00AC2D74">
            <w:pPr>
              <w:pStyle w:val="TableContentCenter"/>
              <w:rPr>
                <w:ins w:id="3512" w:author="Bhakti Gandhi" w:date="2015-12-07T13:24:00Z"/>
              </w:rPr>
            </w:pPr>
            <w:ins w:id="3513" w:author="Bhakti Gandhi" w:date="2015-12-07T13:24:00Z">
              <w:r>
                <w:t>6</w:t>
              </w:r>
              <w:r w:rsidRPr="00AC2D74">
                <w:t>0</w:t>
              </w:r>
            </w:ins>
          </w:p>
        </w:tc>
      </w:tr>
    </w:tbl>
    <w:p w14:paraId="7D41B3D3" w14:textId="77777777" w:rsidR="00AC2D74" w:rsidRDefault="00AC2D74" w:rsidP="00854435">
      <w:pPr>
        <w:rPr>
          <w:ins w:id="3514" w:author="Bhakti Gandhi" w:date="2015-12-07T13:24:00Z"/>
        </w:rPr>
      </w:pPr>
    </w:p>
    <w:p w14:paraId="5FA988E9" w14:textId="77777777" w:rsidR="00975503" w:rsidRDefault="00975503" w:rsidP="00854435">
      <w:pPr>
        <w:rPr>
          <w:ins w:id="3515" w:author="Bhakti Gandhi" w:date="2015-12-07T13:25:00Z"/>
        </w:rPr>
      </w:pPr>
    </w:p>
    <w:p w14:paraId="1491F3B8" w14:textId="77777777" w:rsidR="00AC2D74" w:rsidRDefault="00AC2D74" w:rsidP="00854435">
      <w:pPr>
        <w:rPr>
          <w:ins w:id="3516" w:author="Bhakti Gandhi" w:date="2015-12-07T13:25:00Z"/>
        </w:rPr>
      </w:pPr>
    </w:p>
    <w:p w14:paraId="3E3F85D4" w14:textId="77777777" w:rsidR="00AC2D74" w:rsidRDefault="00AC2D74" w:rsidP="00854435">
      <w:pPr>
        <w:rPr>
          <w:ins w:id="3517" w:author="Bhakti Gandhi" w:date="2015-12-07T13:25:00Z"/>
        </w:rPr>
      </w:pPr>
    </w:p>
    <w:p w14:paraId="25FDE165" w14:textId="77777777" w:rsidR="00AC2D74" w:rsidRDefault="00AC2D74" w:rsidP="00854435"/>
    <w:p w14:paraId="5FA988EA" w14:textId="77777777" w:rsidR="00414626" w:rsidRPr="00414626" w:rsidRDefault="00414626" w:rsidP="00414626">
      <w:pPr>
        <w:pStyle w:val="Heading3"/>
        <w:numPr>
          <w:ilvl w:val="2"/>
          <w:numId w:val="31"/>
        </w:numPr>
        <w:rPr>
          <w:ins w:id="3518" w:author="Bhakti Gandhi [2]" w:date="2015-03-19T14:36:00Z"/>
        </w:rPr>
      </w:pPr>
      <w:bookmarkStart w:id="3519" w:name="_Toc435533936"/>
      <w:ins w:id="3520" w:author="Bhakti Gandhi [2]" w:date="2015-03-19T14:36:00Z">
        <w:r w:rsidRPr="00414626">
          <w:t>Hybris: Mixed transaction call flow</w:t>
        </w:r>
        <w:r>
          <w:t xml:space="preserve"> for a long duration</w:t>
        </w:r>
        <w:bookmarkEnd w:id="3519"/>
      </w:ins>
    </w:p>
    <w:p w14:paraId="5FA988EB" w14:textId="77777777" w:rsidR="00414626" w:rsidRDefault="00414626" w:rsidP="00414626">
      <w:pPr>
        <w:rPr>
          <w:ins w:id="3521" w:author="Bhakti Gandhi [2]" w:date="2015-03-19T14:36:00Z"/>
        </w:rPr>
      </w:pPr>
      <w:ins w:id="3522" w:author="Bhakti Gandhi [2]" w:date="2015-03-19T14:36:00Z">
        <w:r w:rsidRPr="00414626">
          <w:t>P</w:t>
        </w:r>
        <w:r w:rsidRPr="00B719D1">
          <w:t xml:space="preserve">urpose: </w:t>
        </w:r>
        <w:r w:rsidRPr="00B719D1">
          <w:tab/>
          <w:t xml:space="preserve">Demonstrate the </w:t>
        </w:r>
      </w:ins>
      <w:ins w:id="3523" w:author="Bhakti Gandhi [2]" w:date="2015-03-19T14:37:00Z">
        <w:r>
          <w:t>stability</w:t>
        </w:r>
      </w:ins>
      <w:ins w:id="3524" w:author="Bhakti Gandhi [2]" w:date="2015-03-19T14:36:00Z">
        <w:r w:rsidRPr="00B719D1">
          <w:t xml:space="preserve"> </w:t>
        </w:r>
        <w:r>
          <w:t>of H</w:t>
        </w:r>
        <w:r w:rsidRPr="00B719D1">
          <w:t>ybris while</w:t>
        </w:r>
        <w:r>
          <w:t xml:space="preserve"> different</w:t>
        </w:r>
        <w:r>
          <w:tab/>
          <w:t>consultants are</w:t>
        </w:r>
        <w:r>
          <w:tab/>
        </w:r>
        <w:r>
          <w:tab/>
        </w:r>
        <w:r>
          <w:tab/>
          <w:t>performing a mixed transactions of all the call flows mentioned above.</w:t>
        </w:r>
      </w:ins>
    </w:p>
    <w:p w14:paraId="24BB4C15" w14:textId="77777777" w:rsidR="005809FE" w:rsidRDefault="00414626" w:rsidP="00414626">
      <w:pPr>
        <w:rPr>
          <w:ins w:id="3525" w:author="Bhakti Gandhi" w:date="2015-12-07T16:26:00Z"/>
        </w:rPr>
      </w:pPr>
      <w:ins w:id="3526" w:author="Bhakti Gandhi [2]" w:date="2015-03-19T14:36:00Z">
        <w:r w:rsidRPr="00B719D1">
          <w:t xml:space="preserve"> </w:t>
        </w:r>
        <w:r>
          <w:t xml:space="preserve">Procedure: </w:t>
        </w:r>
        <w:r>
          <w:tab/>
          <w:t>Iterative Apache JM</w:t>
        </w:r>
        <w:r w:rsidRPr="00B719D1">
          <w:t>eter test scripts will be executed simulating the</w:t>
        </w:r>
        <w:r w:rsidRPr="00B719D1">
          <w:tab/>
        </w:r>
        <w:r w:rsidRPr="00B719D1">
          <w:tab/>
        </w:r>
        <w:r w:rsidRPr="00B719D1">
          <w:tab/>
        </w:r>
        <w:r>
          <w:t>mixed transaction flow</w:t>
        </w:r>
        <w:r w:rsidRPr="00B719D1">
          <w:t>.</w:t>
        </w:r>
        <w:r w:rsidRPr="00B719D1">
          <w:tab/>
        </w:r>
      </w:ins>
    </w:p>
    <w:p w14:paraId="6B25F119" w14:textId="77777777" w:rsidR="005809FE" w:rsidRDefault="005809FE" w:rsidP="00414626">
      <w:pPr>
        <w:rPr>
          <w:ins w:id="3527" w:author="Bhakti Gandhi" w:date="2015-12-07T16:26:00Z"/>
        </w:rPr>
      </w:pPr>
    </w:p>
    <w:p w14:paraId="013BC382" w14:textId="286F6DC9" w:rsidR="005809FE" w:rsidRDefault="005809FE">
      <w:pPr>
        <w:pStyle w:val="Heading5"/>
        <w:rPr>
          <w:ins w:id="3528" w:author="Bhakti Gandhi" w:date="2015-12-07T16:27:00Z"/>
        </w:rPr>
        <w:pPrChange w:id="3529" w:author="Bhakti Gandhi" w:date="2015-12-07T16:27:00Z">
          <w:pPr/>
        </w:pPrChange>
      </w:pPr>
      <w:ins w:id="3530" w:author="Bhakti Gandhi" w:date="2015-12-07T16:26:00Z">
        <w:r>
          <w:lastRenderedPageBreak/>
          <w:t>Current Load:</w:t>
        </w:r>
      </w:ins>
      <w:ins w:id="3531" w:author="Bhakti Gandhi [2]" w:date="2015-03-19T14:36:00Z">
        <w:r w:rsidR="00414626" w:rsidRPr="00B719D1">
          <w:tab/>
        </w:r>
        <w:r w:rsidR="00414626" w:rsidRPr="00B719D1">
          <w:tab/>
        </w:r>
      </w:ins>
    </w:p>
    <w:p w14:paraId="6CC8156F" w14:textId="55D3759C" w:rsidR="005809FE" w:rsidRDefault="005809FE" w:rsidP="005809FE">
      <w:pPr>
        <w:rPr>
          <w:ins w:id="3532" w:author="Bhakti Gandhi" w:date="2015-12-07T16:27:00Z"/>
        </w:rPr>
      </w:pPr>
      <w:ins w:id="3533" w:author="Bhakti Gandhi" w:date="2015-12-07T16:27:00Z">
        <w:r>
          <w:t xml:space="preserve">                         Below distribution of transactions will be used during this testing: </w:t>
        </w:r>
      </w:ins>
    </w:p>
    <w:tbl>
      <w:tblPr>
        <w:tblpPr w:leftFromText="180" w:rightFromText="180" w:vertAnchor="text" w:horzAnchor="page" w:tblpX="3811" w:tblpY="44"/>
        <w:tblW w:w="38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425"/>
        <w:gridCol w:w="1440"/>
      </w:tblGrid>
      <w:tr w:rsidR="005809FE" w:rsidRPr="0027307A" w14:paraId="143A6EC9" w14:textId="77777777" w:rsidTr="001E505E">
        <w:trPr>
          <w:cantSplit/>
          <w:trHeight w:val="296"/>
          <w:tblHeader/>
          <w:ins w:id="3534" w:author="Bhakti Gandhi" w:date="2015-12-07T16:27:00Z"/>
        </w:trPr>
        <w:tc>
          <w:tcPr>
            <w:tcW w:w="2425" w:type="dxa"/>
            <w:shd w:val="clear" w:color="auto" w:fill="17365D"/>
          </w:tcPr>
          <w:p w14:paraId="52EB40E8" w14:textId="77777777" w:rsidR="005809FE" w:rsidRPr="005809FE" w:rsidRDefault="005809FE" w:rsidP="005809FE">
            <w:pPr>
              <w:pStyle w:val="NormalCenter"/>
              <w:rPr>
                <w:ins w:id="3535" w:author="Bhakti Gandhi" w:date="2015-12-07T16:27:00Z"/>
              </w:rPr>
            </w:pPr>
            <w:ins w:id="3536" w:author="Bhakti Gandhi" w:date="2015-12-07T16:27:00Z">
              <w:r>
                <w:t>Transaction</w:t>
              </w:r>
              <w:r w:rsidRPr="005809FE">
                <w:t xml:space="preserve"> Mix</w:t>
              </w:r>
            </w:ins>
          </w:p>
        </w:tc>
        <w:tc>
          <w:tcPr>
            <w:tcW w:w="1440" w:type="dxa"/>
            <w:shd w:val="clear" w:color="auto" w:fill="17365D"/>
          </w:tcPr>
          <w:p w14:paraId="2625D3C8" w14:textId="77777777" w:rsidR="005809FE" w:rsidRPr="005809FE" w:rsidRDefault="005809FE" w:rsidP="005809FE">
            <w:pPr>
              <w:pStyle w:val="NormalCenter"/>
              <w:rPr>
                <w:ins w:id="3537" w:author="Bhakti Gandhi" w:date="2015-12-07T16:27:00Z"/>
              </w:rPr>
            </w:pPr>
            <w:ins w:id="3538" w:author="Bhakti Gandhi" w:date="2015-12-07T16:27:00Z">
              <w:r>
                <w:t>Threads</w:t>
              </w:r>
            </w:ins>
          </w:p>
        </w:tc>
      </w:tr>
      <w:tr w:rsidR="005809FE" w:rsidRPr="0027307A" w14:paraId="2A490616" w14:textId="77777777" w:rsidTr="001E505E">
        <w:trPr>
          <w:cantSplit/>
          <w:trHeight w:val="428"/>
          <w:ins w:id="3539" w:author="Bhakti Gandhi" w:date="2015-12-07T16:27:00Z"/>
        </w:trPr>
        <w:tc>
          <w:tcPr>
            <w:tcW w:w="2425" w:type="dxa"/>
            <w:shd w:val="clear" w:color="auto" w:fill="auto"/>
          </w:tcPr>
          <w:p w14:paraId="20B8C14E" w14:textId="77777777" w:rsidR="005809FE" w:rsidRPr="005809FE" w:rsidRDefault="005809FE" w:rsidP="005809FE">
            <w:pPr>
              <w:rPr>
                <w:ins w:id="3540" w:author="Bhakti Gandhi" w:date="2015-12-07T16:27:00Z"/>
              </w:rPr>
            </w:pPr>
            <w:ins w:id="3541" w:author="Bhakti Gandhi" w:date="2015-12-07T16:27:00Z">
              <w:r>
                <w:t>Browse</w:t>
              </w:r>
            </w:ins>
          </w:p>
        </w:tc>
        <w:tc>
          <w:tcPr>
            <w:tcW w:w="1440" w:type="dxa"/>
          </w:tcPr>
          <w:p w14:paraId="6ADC8E39" w14:textId="77777777" w:rsidR="005809FE" w:rsidRPr="005809FE" w:rsidRDefault="005809FE" w:rsidP="005809FE">
            <w:pPr>
              <w:rPr>
                <w:ins w:id="3542" w:author="Bhakti Gandhi" w:date="2015-12-07T16:27:00Z"/>
              </w:rPr>
            </w:pPr>
            <w:ins w:id="3543" w:author="Bhakti Gandhi" w:date="2015-12-07T16:27:00Z">
              <w:r>
                <w:t>2293</w:t>
              </w:r>
            </w:ins>
          </w:p>
        </w:tc>
      </w:tr>
      <w:tr w:rsidR="005809FE" w:rsidRPr="0027307A" w14:paraId="28EA2974" w14:textId="77777777" w:rsidTr="001E505E">
        <w:trPr>
          <w:cantSplit/>
          <w:trHeight w:val="557"/>
          <w:ins w:id="3544" w:author="Bhakti Gandhi" w:date="2015-12-07T16:27:00Z"/>
        </w:trPr>
        <w:tc>
          <w:tcPr>
            <w:tcW w:w="2425" w:type="dxa"/>
            <w:shd w:val="clear" w:color="auto" w:fill="auto"/>
          </w:tcPr>
          <w:p w14:paraId="4E7B4AB0" w14:textId="77777777" w:rsidR="005809FE" w:rsidRPr="005809FE" w:rsidRDefault="005809FE" w:rsidP="005809FE">
            <w:pPr>
              <w:rPr>
                <w:ins w:id="3545" w:author="Bhakti Gandhi" w:date="2015-12-07T16:27:00Z"/>
              </w:rPr>
            </w:pPr>
            <w:ins w:id="3546" w:author="Bhakti Gandhi" w:date="2015-12-07T16:27:00Z">
              <w:r>
                <w:t>Standard Enrollment</w:t>
              </w:r>
            </w:ins>
          </w:p>
        </w:tc>
        <w:tc>
          <w:tcPr>
            <w:tcW w:w="1440" w:type="dxa"/>
          </w:tcPr>
          <w:p w14:paraId="6AED33D4" w14:textId="77777777" w:rsidR="005809FE" w:rsidRPr="005809FE" w:rsidRDefault="005809FE" w:rsidP="005809FE">
            <w:pPr>
              <w:rPr>
                <w:ins w:id="3547" w:author="Bhakti Gandhi" w:date="2015-12-07T16:27:00Z"/>
              </w:rPr>
            </w:pPr>
            <w:ins w:id="3548" w:author="Bhakti Gandhi" w:date="2015-12-07T16:27:00Z">
              <w:r>
                <w:t>31</w:t>
              </w:r>
            </w:ins>
          </w:p>
        </w:tc>
      </w:tr>
      <w:tr w:rsidR="005809FE" w:rsidRPr="0027307A" w14:paraId="14698481" w14:textId="77777777" w:rsidTr="001E505E">
        <w:trPr>
          <w:cantSplit/>
          <w:trHeight w:val="557"/>
          <w:ins w:id="3549" w:author="Bhakti Gandhi" w:date="2015-12-07T16:27:00Z"/>
        </w:trPr>
        <w:tc>
          <w:tcPr>
            <w:tcW w:w="2425" w:type="dxa"/>
            <w:shd w:val="clear" w:color="auto" w:fill="auto"/>
          </w:tcPr>
          <w:p w14:paraId="3A450E19" w14:textId="77777777" w:rsidR="005809FE" w:rsidRPr="005809FE" w:rsidRDefault="005809FE" w:rsidP="005809FE">
            <w:pPr>
              <w:rPr>
                <w:ins w:id="3550" w:author="Bhakti Gandhi" w:date="2015-12-07T16:27:00Z"/>
              </w:rPr>
            </w:pPr>
            <w:ins w:id="3551" w:author="Bhakti Gandhi" w:date="2015-12-07T16:27:00Z">
              <w:r>
                <w:t>Express Enrollment</w:t>
              </w:r>
            </w:ins>
          </w:p>
        </w:tc>
        <w:tc>
          <w:tcPr>
            <w:tcW w:w="1440" w:type="dxa"/>
          </w:tcPr>
          <w:p w14:paraId="063AAF73" w14:textId="77777777" w:rsidR="005809FE" w:rsidRPr="005809FE" w:rsidRDefault="005809FE" w:rsidP="005809FE">
            <w:pPr>
              <w:rPr>
                <w:ins w:id="3552" w:author="Bhakti Gandhi" w:date="2015-12-07T16:27:00Z"/>
              </w:rPr>
            </w:pPr>
            <w:ins w:id="3553" w:author="Bhakti Gandhi" w:date="2015-12-07T16:27:00Z">
              <w:r>
                <w:t>30</w:t>
              </w:r>
            </w:ins>
          </w:p>
        </w:tc>
      </w:tr>
      <w:tr w:rsidR="005809FE" w:rsidRPr="0027307A" w14:paraId="7483F4F3" w14:textId="77777777" w:rsidTr="001E505E">
        <w:trPr>
          <w:cantSplit/>
          <w:trHeight w:val="557"/>
          <w:ins w:id="3554" w:author="Bhakti Gandhi" w:date="2015-12-07T16:27:00Z"/>
        </w:trPr>
        <w:tc>
          <w:tcPr>
            <w:tcW w:w="2425" w:type="dxa"/>
            <w:shd w:val="clear" w:color="auto" w:fill="auto"/>
          </w:tcPr>
          <w:p w14:paraId="2F0D0568" w14:textId="77777777" w:rsidR="005809FE" w:rsidRPr="005809FE" w:rsidRDefault="005809FE" w:rsidP="005809FE">
            <w:pPr>
              <w:rPr>
                <w:ins w:id="3555" w:author="Bhakti Gandhi" w:date="2015-12-07T16:27:00Z"/>
              </w:rPr>
            </w:pPr>
            <w:ins w:id="3556" w:author="Bhakti Gandhi" w:date="2015-12-07T16:27:00Z">
              <w:r>
                <w:t>Adhoc</w:t>
              </w:r>
              <w:r w:rsidRPr="005809FE">
                <w:t xml:space="preserve"> orders</w:t>
              </w:r>
            </w:ins>
          </w:p>
        </w:tc>
        <w:tc>
          <w:tcPr>
            <w:tcW w:w="1440" w:type="dxa"/>
          </w:tcPr>
          <w:p w14:paraId="219537A2" w14:textId="77777777" w:rsidR="005809FE" w:rsidRPr="005809FE" w:rsidRDefault="005809FE" w:rsidP="005809FE">
            <w:pPr>
              <w:rPr>
                <w:ins w:id="3557" w:author="Bhakti Gandhi" w:date="2015-12-07T16:27:00Z"/>
              </w:rPr>
            </w:pPr>
            <w:ins w:id="3558" w:author="Bhakti Gandhi" w:date="2015-12-07T16:27:00Z">
              <w:r>
                <w:t>20</w:t>
              </w:r>
            </w:ins>
          </w:p>
        </w:tc>
      </w:tr>
      <w:tr w:rsidR="005809FE" w:rsidRPr="0027307A" w14:paraId="482BF519" w14:textId="77777777" w:rsidTr="001E505E">
        <w:trPr>
          <w:cantSplit/>
          <w:trHeight w:val="557"/>
          <w:ins w:id="3559" w:author="Bhakti Gandhi" w:date="2015-12-07T16:27:00Z"/>
        </w:trPr>
        <w:tc>
          <w:tcPr>
            <w:tcW w:w="2425" w:type="dxa"/>
            <w:shd w:val="clear" w:color="auto" w:fill="auto"/>
          </w:tcPr>
          <w:p w14:paraId="055909D7" w14:textId="77777777" w:rsidR="005809FE" w:rsidRPr="005809FE" w:rsidRDefault="005809FE" w:rsidP="005809FE">
            <w:pPr>
              <w:rPr>
                <w:ins w:id="3560" w:author="Bhakti Gandhi" w:date="2015-12-07T16:27:00Z"/>
              </w:rPr>
            </w:pPr>
            <w:ins w:id="3561" w:author="Bhakti Gandhi" w:date="2015-12-07T16:27:00Z">
              <w:r>
                <w:t>PC Orders</w:t>
              </w:r>
            </w:ins>
          </w:p>
        </w:tc>
        <w:tc>
          <w:tcPr>
            <w:tcW w:w="1440" w:type="dxa"/>
          </w:tcPr>
          <w:p w14:paraId="43DB1E73" w14:textId="77777777" w:rsidR="005809FE" w:rsidRPr="005809FE" w:rsidRDefault="005809FE" w:rsidP="005809FE">
            <w:pPr>
              <w:rPr>
                <w:ins w:id="3562" w:author="Bhakti Gandhi" w:date="2015-12-07T16:27:00Z"/>
              </w:rPr>
            </w:pPr>
            <w:ins w:id="3563" w:author="Bhakti Gandhi" w:date="2015-12-07T16:27:00Z">
              <w:r>
                <w:t>69</w:t>
              </w:r>
            </w:ins>
          </w:p>
        </w:tc>
      </w:tr>
      <w:tr w:rsidR="005809FE" w:rsidRPr="0027307A" w14:paraId="47E7540C" w14:textId="77777777" w:rsidTr="001E505E">
        <w:trPr>
          <w:cantSplit/>
          <w:trHeight w:val="557"/>
          <w:ins w:id="3564" w:author="Bhakti Gandhi" w:date="2015-12-07T16:27:00Z"/>
        </w:trPr>
        <w:tc>
          <w:tcPr>
            <w:tcW w:w="2425" w:type="dxa"/>
            <w:shd w:val="clear" w:color="auto" w:fill="auto"/>
          </w:tcPr>
          <w:p w14:paraId="59669952" w14:textId="77777777" w:rsidR="005809FE" w:rsidRPr="005809FE" w:rsidRDefault="005809FE" w:rsidP="005809FE">
            <w:pPr>
              <w:rPr>
                <w:ins w:id="3565" w:author="Bhakti Gandhi" w:date="2015-12-07T16:27:00Z"/>
              </w:rPr>
            </w:pPr>
            <w:ins w:id="3566" w:author="Bhakti Gandhi" w:date="2015-12-07T16:27:00Z">
              <w:r>
                <w:t>RC Orders</w:t>
              </w:r>
            </w:ins>
          </w:p>
        </w:tc>
        <w:tc>
          <w:tcPr>
            <w:tcW w:w="1440" w:type="dxa"/>
          </w:tcPr>
          <w:p w14:paraId="5014C571" w14:textId="77777777" w:rsidR="005809FE" w:rsidRPr="005809FE" w:rsidRDefault="005809FE" w:rsidP="005809FE">
            <w:pPr>
              <w:rPr>
                <w:ins w:id="3567" w:author="Bhakti Gandhi" w:date="2015-12-07T16:27:00Z"/>
              </w:rPr>
            </w:pPr>
            <w:ins w:id="3568" w:author="Bhakti Gandhi" w:date="2015-12-07T16:27:00Z">
              <w:r>
                <w:t>69</w:t>
              </w:r>
            </w:ins>
          </w:p>
        </w:tc>
      </w:tr>
      <w:tr w:rsidR="005809FE" w:rsidRPr="0027307A" w14:paraId="4197AD3D" w14:textId="77777777" w:rsidTr="001E505E">
        <w:trPr>
          <w:cantSplit/>
          <w:trHeight w:val="557"/>
          <w:ins w:id="3569" w:author="Bhakti Gandhi" w:date="2015-12-07T16:27:00Z"/>
        </w:trPr>
        <w:tc>
          <w:tcPr>
            <w:tcW w:w="2425" w:type="dxa"/>
            <w:shd w:val="clear" w:color="auto" w:fill="auto"/>
          </w:tcPr>
          <w:p w14:paraId="10901B97" w14:textId="77777777" w:rsidR="005809FE" w:rsidRPr="005809FE" w:rsidRDefault="005809FE" w:rsidP="005809FE">
            <w:pPr>
              <w:rPr>
                <w:ins w:id="3570" w:author="Bhakti Gandhi" w:date="2015-12-07T16:27:00Z"/>
              </w:rPr>
            </w:pPr>
            <w:ins w:id="3571" w:author="Bhakti Gandhi" w:date="2015-12-07T16:27:00Z">
              <w:r>
                <w:t>RC to PC Upgrade</w:t>
              </w:r>
            </w:ins>
          </w:p>
        </w:tc>
        <w:tc>
          <w:tcPr>
            <w:tcW w:w="1440" w:type="dxa"/>
          </w:tcPr>
          <w:p w14:paraId="037F316C" w14:textId="77777777" w:rsidR="005809FE" w:rsidRPr="005809FE" w:rsidRDefault="005809FE" w:rsidP="005809FE">
            <w:pPr>
              <w:rPr>
                <w:ins w:id="3572" w:author="Bhakti Gandhi" w:date="2015-12-07T16:27:00Z"/>
              </w:rPr>
            </w:pPr>
            <w:ins w:id="3573" w:author="Bhakti Gandhi" w:date="2015-12-07T16:27:00Z">
              <w:r>
                <w:t>9</w:t>
              </w:r>
            </w:ins>
          </w:p>
        </w:tc>
      </w:tr>
      <w:tr w:rsidR="005809FE" w:rsidRPr="0027307A" w14:paraId="0D958378" w14:textId="77777777" w:rsidTr="001E505E">
        <w:trPr>
          <w:cantSplit/>
          <w:trHeight w:val="557"/>
          <w:ins w:id="3574" w:author="Bhakti Gandhi" w:date="2015-12-07T16:27:00Z"/>
        </w:trPr>
        <w:tc>
          <w:tcPr>
            <w:tcW w:w="2425" w:type="dxa"/>
            <w:shd w:val="clear" w:color="auto" w:fill="auto"/>
          </w:tcPr>
          <w:p w14:paraId="72DDCF0E" w14:textId="77777777" w:rsidR="005809FE" w:rsidRPr="005809FE" w:rsidRDefault="005809FE" w:rsidP="005809FE">
            <w:pPr>
              <w:rPr>
                <w:ins w:id="3575" w:author="Bhakti Gandhi" w:date="2015-12-07T16:27:00Z"/>
              </w:rPr>
            </w:pPr>
            <w:ins w:id="3576" w:author="Bhakti Gandhi" w:date="2015-12-07T16:27:00Z">
              <w:r>
                <w:t>PC to RC Downgrade</w:t>
              </w:r>
            </w:ins>
          </w:p>
        </w:tc>
        <w:tc>
          <w:tcPr>
            <w:tcW w:w="1440" w:type="dxa"/>
          </w:tcPr>
          <w:p w14:paraId="425D3A61" w14:textId="77777777" w:rsidR="005809FE" w:rsidRPr="005809FE" w:rsidRDefault="005809FE" w:rsidP="005809FE">
            <w:pPr>
              <w:rPr>
                <w:ins w:id="3577" w:author="Bhakti Gandhi" w:date="2015-12-07T16:27:00Z"/>
              </w:rPr>
            </w:pPr>
            <w:ins w:id="3578" w:author="Bhakti Gandhi" w:date="2015-12-07T16:27:00Z">
              <w:r>
                <w:t>9</w:t>
              </w:r>
            </w:ins>
          </w:p>
        </w:tc>
      </w:tr>
      <w:tr w:rsidR="005809FE" w:rsidRPr="0027307A" w14:paraId="46484BEC" w14:textId="77777777" w:rsidTr="001E505E">
        <w:trPr>
          <w:cantSplit/>
          <w:trHeight w:val="557"/>
          <w:ins w:id="3579" w:author="Bhakti Gandhi" w:date="2015-12-07T16:27:00Z"/>
        </w:trPr>
        <w:tc>
          <w:tcPr>
            <w:tcW w:w="2425" w:type="dxa"/>
            <w:shd w:val="clear" w:color="auto" w:fill="auto"/>
          </w:tcPr>
          <w:p w14:paraId="3BE1391C" w14:textId="77777777" w:rsidR="005809FE" w:rsidRPr="005809FE" w:rsidRDefault="005809FE" w:rsidP="005809FE">
            <w:pPr>
              <w:rPr>
                <w:ins w:id="3580" w:author="Bhakti Gandhi" w:date="2015-12-07T16:27:00Z"/>
              </w:rPr>
            </w:pPr>
            <w:ins w:id="3581" w:author="Bhakti Gandhi" w:date="2015-12-07T16:27:00Z">
              <w:r>
                <w:t>Sponsor Search</w:t>
              </w:r>
            </w:ins>
          </w:p>
        </w:tc>
        <w:tc>
          <w:tcPr>
            <w:tcW w:w="1440" w:type="dxa"/>
          </w:tcPr>
          <w:p w14:paraId="4A58A895" w14:textId="77777777" w:rsidR="005809FE" w:rsidRPr="005809FE" w:rsidRDefault="005809FE" w:rsidP="005809FE">
            <w:pPr>
              <w:rPr>
                <w:ins w:id="3582" w:author="Bhakti Gandhi" w:date="2015-12-07T16:27:00Z"/>
              </w:rPr>
            </w:pPr>
            <w:ins w:id="3583" w:author="Bhakti Gandhi" w:date="2015-12-07T16:27:00Z">
              <w:r>
                <w:t>42</w:t>
              </w:r>
            </w:ins>
          </w:p>
        </w:tc>
      </w:tr>
    </w:tbl>
    <w:p w14:paraId="5E9576DF" w14:textId="77777777" w:rsidR="005809FE" w:rsidRDefault="005809FE" w:rsidP="005809FE">
      <w:pPr>
        <w:rPr>
          <w:ins w:id="3584" w:author="Bhakti Gandhi" w:date="2015-12-07T16:27:00Z"/>
        </w:rPr>
      </w:pPr>
    </w:p>
    <w:p w14:paraId="26FE368F" w14:textId="77777777" w:rsidR="005809FE" w:rsidRDefault="005809FE" w:rsidP="005809FE">
      <w:pPr>
        <w:rPr>
          <w:ins w:id="3585" w:author="Bhakti Gandhi" w:date="2015-12-07T16:27:00Z"/>
        </w:rPr>
      </w:pPr>
    </w:p>
    <w:p w14:paraId="017FD4DC" w14:textId="77777777" w:rsidR="005809FE" w:rsidRDefault="005809FE" w:rsidP="005809FE">
      <w:pPr>
        <w:rPr>
          <w:ins w:id="3586" w:author="Bhakti Gandhi" w:date="2015-12-07T16:27:00Z"/>
        </w:rPr>
      </w:pPr>
    </w:p>
    <w:p w14:paraId="2015A549" w14:textId="77777777" w:rsidR="005809FE" w:rsidRDefault="005809FE" w:rsidP="005809FE">
      <w:pPr>
        <w:rPr>
          <w:ins w:id="3587" w:author="Bhakti Gandhi" w:date="2015-12-07T16:27:00Z"/>
        </w:rPr>
      </w:pPr>
    </w:p>
    <w:p w14:paraId="79729F2F" w14:textId="77777777" w:rsidR="005809FE" w:rsidRDefault="005809FE" w:rsidP="005809FE">
      <w:pPr>
        <w:rPr>
          <w:ins w:id="3588" w:author="Bhakti Gandhi" w:date="2015-12-07T16:27:00Z"/>
        </w:rPr>
      </w:pPr>
    </w:p>
    <w:p w14:paraId="3D51C639" w14:textId="77777777" w:rsidR="005809FE" w:rsidRDefault="005809FE" w:rsidP="005809FE">
      <w:pPr>
        <w:rPr>
          <w:ins w:id="3589" w:author="Bhakti Gandhi" w:date="2015-12-07T16:27:00Z"/>
        </w:rPr>
      </w:pPr>
    </w:p>
    <w:p w14:paraId="052E4969" w14:textId="77777777" w:rsidR="005809FE" w:rsidRDefault="005809FE" w:rsidP="005809FE">
      <w:pPr>
        <w:rPr>
          <w:ins w:id="3590" w:author="Bhakti Gandhi" w:date="2015-12-07T16:27:00Z"/>
        </w:rPr>
      </w:pPr>
    </w:p>
    <w:p w14:paraId="5BC2E64F" w14:textId="77777777" w:rsidR="005809FE" w:rsidRDefault="005809FE" w:rsidP="005809FE">
      <w:pPr>
        <w:rPr>
          <w:ins w:id="3591" w:author="Bhakti Gandhi" w:date="2015-12-07T16:27:00Z"/>
        </w:rPr>
      </w:pPr>
    </w:p>
    <w:p w14:paraId="5F0A4222" w14:textId="77777777" w:rsidR="005809FE" w:rsidRDefault="005809FE" w:rsidP="005809FE">
      <w:pPr>
        <w:rPr>
          <w:ins w:id="3592" w:author="Bhakti Gandhi" w:date="2015-12-07T16:27:00Z"/>
        </w:rPr>
      </w:pPr>
    </w:p>
    <w:p w14:paraId="0464D8E0" w14:textId="77777777" w:rsidR="005809FE" w:rsidRDefault="005809FE" w:rsidP="005809FE">
      <w:pPr>
        <w:rPr>
          <w:ins w:id="3593" w:author="Bhakti Gandhi" w:date="2015-12-07T16:27:00Z"/>
        </w:rPr>
      </w:pPr>
    </w:p>
    <w:p w14:paraId="2BE0B2F6" w14:textId="77777777" w:rsidR="005809FE" w:rsidRDefault="005809FE" w:rsidP="005809FE">
      <w:pPr>
        <w:rPr>
          <w:ins w:id="3594" w:author="Bhakti Gandhi" w:date="2015-12-07T16:27:00Z"/>
        </w:rPr>
      </w:pPr>
    </w:p>
    <w:p w14:paraId="663E59F0" w14:textId="77777777" w:rsidR="005809FE" w:rsidRDefault="005809FE" w:rsidP="005809FE">
      <w:pPr>
        <w:rPr>
          <w:ins w:id="3595" w:author="Bhakti Gandhi" w:date="2015-12-07T16:27:00Z"/>
        </w:rPr>
      </w:pPr>
    </w:p>
    <w:p w14:paraId="2797FF99" w14:textId="77777777" w:rsidR="005809FE" w:rsidRDefault="005809FE" w:rsidP="005809FE">
      <w:pPr>
        <w:rPr>
          <w:ins w:id="3596" w:author="Bhakti Gandhi" w:date="2015-12-07T16:27:00Z"/>
        </w:rPr>
      </w:pPr>
    </w:p>
    <w:p w14:paraId="5D33519B" w14:textId="68FFD649" w:rsidR="005809FE" w:rsidRDefault="005809FE" w:rsidP="005809FE">
      <w:pPr>
        <w:rPr>
          <w:ins w:id="3597" w:author="Bhakti Gandhi" w:date="2015-12-07T16:27:00Z"/>
        </w:rPr>
      </w:pPr>
      <w:ins w:id="3598" w:author="Bhakti Gandhi" w:date="2015-12-07T16:27:00Z">
        <w:r>
          <w:tab/>
        </w:r>
        <w:r>
          <w:tab/>
          <w:t>Below load would be run with think time:</w:t>
        </w:r>
      </w:ins>
    </w:p>
    <w:p w14:paraId="14CE8EF0" w14:textId="77777777" w:rsidR="005809FE" w:rsidRDefault="005809FE" w:rsidP="005809FE">
      <w:pPr>
        <w:rPr>
          <w:ins w:id="3599" w:author="Bhakti Gandhi" w:date="2015-12-07T16:27:00Z"/>
        </w:rPr>
      </w:pPr>
      <w:ins w:id="3600" w:author="Bhakti Gandhi" w:date="2015-12-07T16:27:00Z">
        <w:r>
          <w:tab/>
        </w:r>
        <w:r>
          <w:tab/>
          <w:t>(The thread count for this test needs to be calculated)</w:t>
        </w:r>
      </w:ins>
    </w:p>
    <w:tbl>
      <w:tblPr>
        <w:tblpPr w:leftFromText="180" w:rightFromText="180" w:vertAnchor="text" w:horzAnchor="page" w:tblpX="3811" w:tblpY="44"/>
        <w:tblW w:w="710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55"/>
        <w:gridCol w:w="1620"/>
        <w:gridCol w:w="1292"/>
        <w:gridCol w:w="1318"/>
        <w:gridCol w:w="1620"/>
      </w:tblGrid>
      <w:tr w:rsidR="005809FE" w:rsidRPr="0027307A" w14:paraId="5494A160" w14:textId="77777777" w:rsidTr="001E505E">
        <w:trPr>
          <w:cantSplit/>
          <w:trHeight w:val="309"/>
          <w:tblHeader/>
          <w:ins w:id="3601" w:author="Bhakti Gandhi" w:date="2015-12-07T16:27:00Z"/>
        </w:trPr>
        <w:tc>
          <w:tcPr>
            <w:tcW w:w="1255" w:type="dxa"/>
            <w:shd w:val="clear" w:color="auto" w:fill="17365D"/>
          </w:tcPr>
          <w:p w14:paraId="534E48AE" w14:textId="77777777" w:rsidR="005809FE" w:rsidRPr="005809FE" w:rsidRDefault="005809FE" w:rsidP="005809FE">
            <w:pPr>
              <w:pStyle w:val="NormalCenter"/>
              <w:rPr>
                <w:ins w:id="3602" w:author="Bhakti Gandhi" w:date="2015-12-07T16:27:00Z"/>
              </w:rPr>
            </w:pPr>
            <w:ins w:id="3603" w:author="Bhakti Gandhi" w:date="2015-12-07T16:27:00Z">
              <w:r w:rsidRPr="00EB5488">
                <w:t>Load Type</w:t>
              </w:r>
            </w:ins>
          </w:p>
        </w:tc>
        <w:tc>
          <w:tcPr>
            <w:tcW w:w="1620" w:type="dxa"/>
            <w:shd w:val="clear" w:color="auto" w:fill="17365D"/>
          </w:tcPr>
          <w:p w14:paraId="7D471D97" w14:textId="77777777" w:rsidR="005809FE" w:rsidRPr="005809FE" w:rsidRDefault="005809FE" w:rsidP="005809FE">
            <w:pPr>
              <w:pStyle w:val="NormalCenter"/>
              <w:rPr>
                <w:ins w:id="3604" w:author="Bhakti Gandhi" w:date="2015-12-07T16:27:00Z"/>
              </w:rPr>
            </w:pPr>
            <w:ins w:id="3605" w:author="Bhakti Gandhi" w:date="2015-12-07T16:27:00Z">
              <w:r>
                <w:t>Concurrency</w:t>
              </w:r>
            </w:ins>
          </w:p>
        </w:tc>
        <w:tc>
          <w:tcPr>
            <w:tcW w:w="1292" w:type="dxa"/>
            <w:shd w:val="clear" w:color="auto" w:fill="17365D"/>
          </w:tcPr>
          <w:p w14:paraId="2C4716A7" w14:textId="77777777" w:rsidR="005809FE" w:rsidRPr="005809FE" w:rsidRDefault="005809FE" w:rsidP="005809FE">
            <w:pPr>
              <w:pStyle w:val="NormalCenter"/>
              <w:rPr>
                <w:ins w:id="3606" w:author="Bhakti Gandhi" w:date="2015-12-07T16:27:00Z"/>
              </w:rPr>
            </w:pPr>
            <w:ins w:id="3607" w:author="Bhakti Gandhi" w:date="2015-12-07T16:27:00Z">
              <w:r w:rsidRPr="00EB5488">
                <w:t>Threads</w:t>
              </w:r>
            </w:ins>
          </w:p>
        </w:tc>
        <w:tc>
          <w:tcPr>
            <w:tcW w:w="1318" w:type="dxa"/>
            <w:shd w:val="clear" w:color="auto" w:fill="17365D"/>
          </w:tcPr>
          <w:p w14:paraId="3E3CD49E" w14:textId="77777777" w:rsidR="005809FE" w:rsidRPr="005809FE" w:rsidRDefault="005809FE" w:rsidP="005809FE">
            <w:pPr>
              <w:pStyle w:val="NormalCenter"/>
              <w:rPr>
                <w:ins w:id="3608" w:author="Bhakti Gandhi" w:date="2015-12-07T16:27:00Z"/>
              </w:rPr>
            </w:pPr>
            <w:ins w:id="3609" w:author="Bhakti Gandhi" w:date="2015-12-07T16:27:00Z">
              <w:r w:rsidRPr="00EB5488">
                <w:t>Ramp-Up (sec)</w:t>
              </w:r>
            </w:ins>
          </w:p>
        </w:tc>
        <w:tc>
          <w:tcPr>
            <w:tcW w:w="1620" w:type="dxa"/>
            <w:shd w:val="clear" w:color="auto" w:fill="17365D"/>
          </w:tcPr>
          <w:p w14:paraId="3EB583F8" w14:textId="55403634" w:rsidR="005809FE" w:rsidRPr="005809FE" w:rsidRDefault="005809FE">
            <w:pPr>
              <w:pStyle w:val="NormalCenter"/>
              <w:rPr>
                <w:ins w:id="3610" w:author="Bhakti Gandhi" w:date="2015-12-07T16:27:00Z"/>
              </w:rPr>
              <w:pPrChange w:id="3611" w:author="Bhakti Gandhi" w:date="2015-12-07T16:28:00Z">
                <w:pPr>
                  <w:pStyle w:val="NormalCenter"/>
                  <w:framePr w:hSpace="180" w:wrap="around" w:vAnchor="text" w:hAnchor="page" w:x="3811" w:y="44"/>
                </w:pPr>
              </w:pPrChange>
            </w:pPr>
            <w:ins w:id="3612" w:author="Bhakti Gandhi" w:date="2015-12-07T16:27:00Z">
              <w:r w:rsidRPr="00EB5488">
                <w:t>Duration</w:t>
              </w:r>
              <w:r w:rsidRPr="005809FE">
                <w:t xml:space="preserve"> (</w:t>
              </w:r>
            </w:ins>
            <w:ins w:id="3613" w:author="Bhakti Gandhi" w:date="2015-12-07T16:28:00Z">
              <w:r w:rsidR="00F13C4D">
                <w:t>hours</w:t>
              </w:r>
            </w:ins>
            <w:ins w:id="3614" w:author="Bhakti Gandhi" w:date="2015-12-07T16:27:00Z">
              <w:r w:rsidRPr="005809FE">
                <w:t>)</w:t>
              </w:r>
            </w:ins>
          </w:p>
        </w:tc>
      </w:tr>
      <w:tr w:rsidR="005809FE" w:rsidRPr="0027307A" w14:paraId="775BE6DE" w14:textId="77777777" w:rsidTr="001E505E">
        <w:trPr>
          <w:cantSplit/>
          <w:trHeight w:val="170"/>
          <w:ins w:id="3615" w:author="Bhakti Gandhi" w:date="2015-12-07T16:27:00Z"/>
        </w:trPr>
        <w:tc>
          <w:tcPr>
            <w:tcW w:w="1255" w:type="dxa"/>
            <w:shd w:val="clear" w:color="auto" w:fill="auto"/>
          </w:tcPr>
          <w:p w14:paraId="64FFC95F" w14:textId="77777777" w:rsidR="005809FE" w:rsidRPr="005809FE" w:rsidDel="00E621E2" w:rsidRDefault="005809FE" w:rsidP="005809FE">
            <w:pPr>
              <w:pStyle w:val="TableContentCenter"/>
              <w:rPr>
                <w:ins w:id="3616" w:author="Bhakti Gandhi" w:date="2015-12-07T16:27:00Z"/>
              </w:rPr>
            </w:pPr>
            <w:ins w:id="3617" w:author="Bhakti Gandhi" w:date="2015-12-07T16:27:00Z">
              <w:r w:rsidRPr="00EB5488">
                <w:t>Transactional</w:t>
              </w:r>
            </w:ins>
          </w:p>
        </w:tc>
        <w:tc>
          <w:tcPr>
            <w:tcW w:w="1620" w:type="dxa"/>
          </w:tcPr>
          <w:p w14:paraId="43DD3820" w14:textId="77777777" w:rsidR="005809FE" w:rsidRPr="005809FE" w:rsidRDefault="005809FE" w:rsidP="005809FE">
            <w:pPr>
              <w:pStyle w:val="TableContentCenter"/>
              <w:rPr>
                <w:ins w:id="3618" w:author="Bhakti Gandhi" w:date="2015-12-07T16:27:00Z"/>
              </w:rPr>
            </w:pPr>
            <w:ins w:id="3619" w:author="Bhakti Gandhi" w:date="2015-12-07T16:27:00Z">
              <w:r>
                <w:t>279</w:t>
              </w:r>
            </w:ins>
          </w:p>
        </w:tc>
        <w:tc>
          <w:tcPr>
            <w:tcW w:w="1292" w:type="dxa"/>
          </w:tcPr>
          <w:p w14:paraId="18BEEBB5" w14:textId="77777777" w:rsidR="005809FE" w:rsidRPr="005809FE" w:rsidRDefault="005809FE" w:rsidP="005809FE">
            <w:pPr>
              <w:pStyle w:val="TableContentCenter"/>
              <w:rPr>
                <w:ins w:id="3620" w:author="Bhakti Gandhi" w:date="2015-12-07T16:27:00Z"/>
              </w:rPr>
            </w:pPr>
            <w:ins w:id="3621" w:author="Bhakti Gandhi" w:date="2015-12-07T16:27:00Z">
              <w:r>
                <w:t>5000</w:t>
              </w:r>
            </w:ins>
          </w:p>
        </w:tc>
        <w:tc>
          <w:tcPr>
            <w:tcW w:w="1318" w:type="dxa"/>
          </w:tcPr>
          <w:p w14:paraId="6F654E8D" w14:textId="77777777" w:rsidR="005809FE" w:rsidRPr="005809FE" w:rsidRDefault="005809FE" w:rsidP="005809FE">
            <w:pPr>
              <w:pStyle w:val="TableContentCenter"/>
              <w:rPr>
                <w:ins w:id="3622" w:author="Bhakti Gandhi" w:date="2015-12-07T16:27:00Z"/>
              </w:rPr>
            </w:pPr>
            <w:ins w:id="3623" w:author="Bhakti Gandhi" w:date="2015-12-07T16:27:00Z">
              <w:r>
                <w:t>30</w:t>
              </w:r>
              <w:r w:rsidRPr="005809FE">
                <w:t>0</w:t>
              </w:r>
            </w:ins>
          </w:p>
        </w:tc>
        <w:tc>
          <w:tcPr>
            <w:tcW w:w="1620" w:type="dxa"/>
          </w:tcPr>
          <w:p w14:paraId="1C836239" w14:textId="1B6C3B3D" w:rsidR="005809FE" w:rsidRPr="005809FE" w:rsidRDefault="005809FE" w:rsidP="005809FE">
            <w:pPr>
              <w:pStyle w:val="TableContentCenter"/>
              <w:rPr>
                <w:ins w:id="3624" w:author="Bhakti Gandhi" w:date="2015-12-07T16:27:00Z"/>
              </w:rPr>
            </w:pPr>
            <w:ins w:id="3625" w:author="Bhakti Gandhi" w:date="2015-12-07T16:27:00Z">
              <w:r>
                <w:t>6</w:t>
              </w:r>
            </w:ins>
          </w:p>
        </w:tc>
      </w:tr>
      <w:tr w:rsidR="005809FE" w:rsidRPr="0027307A" w14:paraId="5D8DF5C7" w14:textId="77777777" w:rsidTr="001E505E">
        <w:trPr>
          <w:cantSplit/>
          <w:trHeight w:val="63"/>
          <w:ins w:id="3626" w:author="Bhakti Gandhi" w:date="2015-12-07T16:27:00Z"/>
        </w:trPr>
        <w:tc>
          <w:tcPr>
            <w:tcW w:w="1255" w:type="dxa"/>
            <w:shd w:val="clear" w:color="auto" w:fill="auto"/>
          </w:tcPr>
          <w:p w14:paraId="1BB4BB67" w14:textId="77777777" w:rsidR="005809FE" w:rsidRPr="005809FE" w:rsidRDefault="005809FE" w:rsidP="005809FE">
            <w:pPr>
              <w:pStyle w:val="TableContentCenter"/>
              <w:rPr>
                <w:ins w:id="3627" w:author="Bhakti Gandhi" w:date="2015-12-07T16:27:00Z"/>
              </w:rPr>
            </w:pPr>
            <w:ins w:id="3628" w:author="Bhakti Gandhi" w:date="2015-12-07T16:27:00Z">
              <w:r w:rsidRPr="00EB5488">
                <w:t>Browse</w:t>
              </w:r>
            </w:ins>
          </w:p>
        </w:tc>
        <w:tc>
          <w:tcPr>
            <w:tcW w:w="1620" w:type="dxa"/>
          </w:tcPr>
          <w:p w14:paraId="7F860F7E" w14:textId="77777777" w:rsidR="005809FE" w:rsidRPr="005809FE" w:rsidRDefault="005809FE" w:rsidP="005809FE">
            <w:pPr>
              <w:pStyle w:val="TableContentCenter"/>
              <w:rPr>
                <w:ins w:id="3629" w:author="Bhakti Gandhi" w:date="2015-12-07T16:27:00Z"/>
              </w:rPr>
            </w:pPr>
            <w:ins w:id="3630" w:author="Bhakti Gandhi" w:date="2015-12-07T16:27:00Z">
              <w:r>
                <w:t>2293</w:t>
              </w:r>
            </w:ins>
          </w:p>
        </w:tc>
        <w:tc>
          <w:tcPr>
            <w:tcW w:w="1292" w:type="dxa"/>
          </w:tcPr>
          <w:p w14:paraId="550D5400" w14:textId="77777777" w:rsidR="005809FE" w:rsidRPr="005809FE" w:rsidRDefault="005809FE" w:rsidP="005809FE">
            <w:pPr>
              <w:pStyle w:val="TableContentCenter"/>
              <w:rPr>
                <w:ins w:id="3631" w:author="Bhakti Gandhi" w:date="2015-12-07T16:27:00Z"/>
              </w:rPr>
            </w:pPr>
            <w:ins w:id="3632" w:author="Bhakti Gandhi" w:date="2015-12-07T16:27:00Z">
              <w:r>
                <w:t>10000</w:t>
              </w:r>
            </w:ins>
          </w:p>
        </w:tc>
        <w:tc>
          <w:tcPr>
            <w:tcW w:w="1318" w:type="dxa"/>
          </w:tcPr>
          <w:p w14:paraId="7B5C6E52" w14:textId="77777777" w:rsidR="005809FE" w:rsidRPr="005809FE" w:rsidRDefault="005809FE" w:rsidP="005809FE">
            <w:pPr>
              <w:pStyle w:val="TableContentCenter"/>
              <w:rPr>
                <w:ins w:id="3633" w:author="Bhakti Gandhi" w:date="2015-12-07T16:27:00Z"/>
              </w:rPr>
            </w:pPr>
            <w:ins w:id="3634" w:author="Bhakti Gandhi" w:date="2015-12-07T16:27:00Z">
              <w:r>
                <w:t>45</w:t>
              </w:r>
              <w:r w:rsidRPr="005809FE">
                <w:t>0</w:t>
              </w:r>
            </w:ins>
          </w:p>
        </w:tc>
        <w:tc>
          <w:tcPr>
            <w:tcW w:w="1620" w:type="dxa"/>
          </w:tcPr>
          <w:p w14:paraId="24013654" w14:textId="22295E8A" w:rsidR="005809FE" w:rsidRPr="005809FE" w:rsidRDefault="005809FE" w:rsidP="005809FE">
            <w:pPr>
              <w:pStyle w:val="TableContentCenter"/>
              <w:rPr>
                <w:ins w:id="3635" w:author="Bhakti Gandhi" w:date="2015-12-07T16:27:00Z"/>
              </w:rPr>
            </w:pPr>
            <w:ins w:id="3636" w:author="Bhakti Gandhi" w:date="2015-12-07T16:27:00Z">
              <w:r>
                <w:t>6</w:t>
              </w:r>
            </w:ins>
          </w:p>
        </w:tc>
      </w:tr>
    </w:tbl>
    <w:p w14:paraId="2A1AB527" w14:textId="77777777" w:rsidR="005809FE" w:rsidRDefault="005809FE" w:rsidP="005809FE">
      <w:pPr>
        <w:rPr>
          <w:ins w:id="3637" w:author="Bhakti Gandhi" w:date="2015-12-07T16:27:00Z"/>
        </w:rPr>
      </w:pPr>
    </w:p>
    <w:p w14:paraId="5DA4552F" w14:textId="77777777" w:rsidR="005809FE" w:rsidRDefault="005809FE" w:rsidP="005809FE">
      <w:pPr>
        <w:rPr>
          <w:ins w:id="3638" w:author="Bhakti Gandhi" w:date="2015-12-07T16:27:00Z"/>
        </w:rPr>
      </w:pPr>
    </w:p>
    <w:p w14:paraId="1247061A" w14:textId="77777777" w:rsidR="00335860" w:rsidRDefault="00335860">
      <w:pPr>
        <w:pStyle w:val="Heading5"/>
        <w:numPr>
          <w:ilvl w:val="0"/>
          <w:numId w:val="0"/>
        </w:numPr>
        <w:rPr>
          <w:ins w:id="3639" w:author="Bhakti Gandhi" w:date="2015-12-07T16:28:00Z"/>
        </w:rPr>
        <w:pPrChange w:id="3640" w:author="Bhakti Gandhi" w:date="2015-12-07T16:28:00Z">
          <w:pPr/>
        </w:pPrChange>
      </w:pPr>
    </w:p>
    <w:p w14:paraId="49C1CC3E" w14:textId="77777777" w:rsidR="00335860" w:rsidRDefault="00335860">
      <w:pPr>
        <w:rPr>
          <w:ins w:id="3641" w:author="Bhakti Gandhi" w:date="2015-12-07T16:28:00Z"/>
        </w:rPr>
      </w:pPr>
    </w:p>
    <w:p w14:paraId="2AC5343A" w14:textId="77777777" w:rsidR="00335860" w:rsidRPr="00335860" w:rsidRDefault="00335860">
      <w:pPr>
        <w:rPr>
          <w:ins w:id="3642" w:author="Bhakti Gandhi" w:date="2015-12-07T16:28:00Z"/>
        </w:rPr>
      </w:pPr>
    </w:p>
    <w:p w14:paraId="6AAC4CEE" w14:textId="77777777" w:rsidR="009B4FBE" w:rsidRDefault="00335860">
      <w:pPr>
        <w:pStyle w:val="Heading5"/>
        <w:rPr>
          <w:ins w:id="3643" w:author="Bhakti Gandhi" w:date="2015-12-07T16:29:00Z"/>
        </w:rPr>
        <w:pPrChange w:id="3644" w:author="Bhakti Gandhi" w:date="2015-12-07T16:26:00Z">
          <w:pPr/>
        </w:pPrChange>
      </w:pPr>
      <w:ins w:id="3645" w:author="Bhakti Gandhi" w:date="2015-12-07T16:28:00Z">
        <w:r>
          <w:t>Current load + 20%</w:t>
        </w:r>
      </w:ins>
      <w:ins w:id="3646" w:author="Bhakti Gandhi [2]" w:date="2015-03-19T14:36:00Z">
        <w:del w:id="3647" w:author="Bhakti Gandhi" w:date="2015-12-07T16:28:00Z">
          <w:r w:rsidR="00414626" w:rsidDel="00335860">
            <w:tab/>
          </w:r>
        </w:del>
        <w:r w:rsidR="00414626">
          <w:tab/>
        </w:r>
      </w:ins>
    </w:p>
    <w:p w14:paraId="5C741073" w14:textId="77777777" w:rsidR="009B4FBE" w:rsidRDefault="009B4FBE" w:rsidP="009B4FBE">
      <w:pPr>
        <w:rPr>
          <w:ins w:id="3648" w:author="Bhakti Gandhi" w:date="2015-12-07T16:29:00Z"/>
        </w:rPr>
      </w:pPr>
      <w:ins w:id="3649" w:author="Bhakti Gandhi" w:date="2015-12-07T16:29:00Z">
        <w:r>
          <w:t xml:space="preserve">Below distribution of transactions will be used during this testing: </w:t>
        </w:r>
      </w:ins>
    </w:p>
    <w:tbl>
      <w:tblPr>
        <w:tblpPr w:leftFromText="180" w:rightFromText="180" w:vertAnchor="text" w:horzAnchor="page" w:tblpX="3811" w:tblpY="44"/>
        <w:tblW w:w="38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425"/>
        <w:gridCol w:w="1440"/>
      </w:tblGrid>
      <w:tr w:rsidR="009B4FBE" w:rsidRPr="0027307A" w14:paraId="5776A5F4" w14:textId="77777777" w:rsidTr="001E505E">
        <w:trPr>
          <w:cantSplit/>
          <w:trHeight w:val="296"/>
          <w:tblHeader/>
          <w:ins w:id="3650" w:author="Bhakti Gandhi" w:date="2015-12-07T16:29:00Z"/>
        </w:trPr>
        <w:tc>
          <w:tcPr>
            <w:tcW w:w="2425" w:type="dxa"/>
            <w:shd w:val="clear" w:color="auto" w:fill="17365D"/>
          </w:tcPr>
          <w:p w14:paraId="6BA7E9CF" w14:textId="77777777" w:rsidR="009B4FBE" w:rsidRPr="009B4FBE" w:rsidRDefault="009B4FBE" w:rsidP="009B4FBE">
            <w:pPr>
              <w:pStyle w:val="NormalCenter"/>
              <w:rPr>
                <w:ins w:id="3651" w:author="Bhakti Gandhi" w:date="2015-12-07T16:29:00Z"/>
              </w:rPr>
            </w:pPr>
            <w:ins w:id="3652" w:author="Bhakti Gandhi" w:date="2015-12-07T16:29:00Z">
              <w:r>
                <w:t>Transaction</w:t>
              </w:r>
              <w:r w:rsidRPr="009B4FBE">
                <w:t xml:space="preserve"> Mix</w:t>
              </w:r>
            </w:ins>
          </w:p>
        </w:tc>
        <w:tc>
          <w:tcPr>
            <w:tcW w:w="1440" w:type="dxa"/>
            <w:shd w:val="clear" w:color="auto" w:fill="17365D"/>
          </w:tcPr>
          <w:p w14:paraId="23C1A8D5" w14:textId="77777777" w:rsidR="009B4FBE" w:rsidRPr="009B4FBE" w:rsidRDefault="009B4FBE" w:rsidP="009B4FBE">
            <w:pPr>
              <w:pStyle w:val="NormalCenter"/>
              <w:rPr>
                <w:ins w:id="3653" w:author="Bhakti Gandhi" w:date="2015-12-07T16:29:00Z"/>
              </w:rPr>
            </w:pPr>
            <w:ins w:id="3654" w:author="Bhakti Gandhi" w:date="2015-12-07T16:29:00Z">
              <w:r>
                <w:t>Threads</w:t>
              </w:r>
            </w:ins>
          </w:p>
        </w:tc>
      </w:tr>
      <w:tr w:rsidR="009B4FBE" w:rsidRPr="0027307A" w14:paraId="60C6D384" w14:textId="77777777" w:rsidTr="001E505E">
        <w:trPr>
          <w:cantSplit/>
          <w:trHeight w:val="428"/>
          <w:ins w:id="3655" w:author="Bhakti Gandhi" w:date="2015-12-07T16:29:00Z"/>
        </w:trPr>
        <w:tc>
          <w:tcPr>
            <w:tcW w:w="2425" w:type="dxa"/>
            <w:shd w:val="clear" w:color="auto" w:fill="auto"/>
          </w:tcPr>
          <w:p w14:paraId="7DC972C7" w14:textId="77777777" w:rsidR="009B4FBE" w:rsidRPr="009B4FBE" w:rsidRDefault="009B4FBE" w:rsidP="009B4FBE">
            <w:pPr>
              <w:rPr>
                <w:ins w:id="3656" w:author="Bhakti Gandhi" w:date="2015-12-07T16:29:00Z"/>
              </w:rPr>
            </w:pPr>
            <w:ins w:id="3657" w:author="Bhakti Gandhi" w:date="2015-12-07T16:29:00Z">
              <w:r>
                <w:t>Browse</w:t>
              </w:r>
            </w:ins>
          </w:p>
        </w:tc>
        <w:tc>
          <w:tcPr>
            <w:tcW w:w="1440" w:type="dxa"/>
          </w:tcPr>
          <w:p w14:paraId="34454723" w14:textId="77777777" w:rsidR="009B4FBE" w:rsidRPr="009B4FBE" w:rsidRDefault="009B4FBE" w:rsidP="009B4FBE">
            <w:pPr>
              <w:rPr>
                <w:ins w:id="3658" w:author="Bhakti Gandhi" w:date="2015-12-07T16:29:00Z"/>
              </w:rPr>
            </w:pPr>
            <w:ins w:id="3659" w:author="Bhakti Gandhi" w:date="2015-12-07T16:29:00Z">
              <w:r>
                <w:t>2752</w:t>
              </w:r>
            </w:ins>
          </w:p>
        </w:tc>
      </w:tr>
      <w:tr w:rsidR="009B4FBE" w:rsidRPr="0027307A" w14:paraId="101591FC" w14:textId="77777777" w:rsidTr="001E505E">
        <w:trPr>
          <w:cantSplit/>
          <w:trHeight w:val="557"/>
          <w:ins w:id="3660" w:author="Bhakti Gandhi" w:date="2015-12-07T16:29:00Z"/>
        </w:trPr>
        <w:tc>
          <w:tcPr>
            <w:tcW w:w="2425" w:type="dxa"/>
            <w:shd w:val="clear" w:color="auto" w:fill="auto"/>
          </w:tcPr>
          <w:p w14:paraId="46AD6BEF" w14:textId="77777777" w:rsidR="009B4FBE" w:rsidRPr="009B4FBE" w:rsidRDefault="009B4FBE" w:rsidP="009B4FBE">
            <w:pPr>
              <w:rPr>
                <w:ins w:id="3661" w:author="Bhakti Gandhi" w:date="2015-12-07T16:29:00Z"/>
              </w:rPr>
            </w:pPr>
            <w:ins w:id="3662" w:author="Bhakti Gandhi" w:date="2015-12-07T16:29:00Z">
              <w:r>
                <w:t>Standard Enrollment</w:t>
              </w:r>
            </w:ins>
          </w:p>
        </w:tc>
        <w:tc>
          <w:tcPr>
            <w:tcW w:w="1440" w:type="dxa"/>
          </w:tcPr>
          <w:p w14:paraId="061288C5" w14:textId="77777777" w:rsidR="009B4FBE" w:rsidRPr="009B4FBE" w:rsidRDefault="009B4FBE" w:rsidP="009B4FBE">
            <w:pPr>
              <w:rPr>
                <w:ins w:id="3663" w:author="Bhakti Gandhi" w:date="2015-12-07T16:29:00Z"/>
              </w:rPr>
            </w:pPr>
            <w:ins w:id="3664" w:author="Bhakti Gandhi" w:date="2015-12-07T16:29:00Z">
              <w:r>
                <w:t>35</w:t>
              </w:r>
            </w:ins>
          </w:p>
        </w:tc>
      </w:tr>
      <w:tr w:rsidR="009B4FBE" w:rsidRPr="0027307A" w14:paraId="3590000F" w14:textId="77777777" w:rsidTr="001E505E">
        <w:trPr>
          <w:cantSplit/>
          <w:trHeight w:val="557"/>
          <w:ins w:id="3665" w:author="Bhakti Gandhi" w:date="2015-12-07T16:29:00Z"/>
        </w:trPr>
        <w:tc>
          <w:tcPr>
            <w:tcW w:w="2425" w:type="dxa"/>
            <w:shd w:val="clear" w:color="auto" w:fill="auto"/>
          </w:tcPr>
          <w:p w14:paraId="268E2EAA" w14:textId="77777777" w:rsidR="009B4FBE" w:rsidRPr="009B4FBE" w:rsidRDefault="009B4FBE" w:rsidP="009B4FBE">
            <w:pPr>
              <w:rPr>
                <w:ins w:id="3666" w:author="Bhakti Gandhi" w:date="2015-12-07T16:29:00Z"/>
              </w:rPr>
            </w:pPr>
            <w:ins w:id="3667" w:author="Bhakti Gandhi" w:date="2015-12-07T16:29:00Z">
              <w:r>
                <w:lastRenderedPageBreak/>
                <w:t>Express Enrollment</w:t>
              </w:r>
            </w:ins>
          </w:p>
        </w:tc>
        <w:tc>
          <w:tcPr>
            <w:tcW w:w="1440" w:type="dxa"/>
          </w:tcPr>
          <w:p w14:paraId="37A0F97D" w14:textId="77777777" w:rsidR="009B4FBE" w:rsidRPr="009B4FBE" w:rsidRDefault="009B4FBE" w:rsidP="009B4FBE">
            <w:pPr>
              <w:rPr>
                <w:ins w:id="3668" w:author="Bhakti Gandhi" w:date="2015-12-07T16:29:00Z"/>
              </w:rPr>
            </w:pPr>
            <w:ins w:id="3669" w:author="Bhakti Gandhi" w:date="2015-12-07T16:29:00Z">
              <w:r>
                <w:t>3</w:t>
              </w:r>
              <w:r w:rsidRPr="009B4FBE">
                <w:t>6</w:t>
              </w:r>
            </w:ins>
          </w:p>
        </w:tc>
      </w:tr>
      <w:tr w:rsidR="009B4FBE" w:rsidRPr="0027307A" w14:paraId="1C34D35A" w14:textId="77777777" w:rsidTr="001E505E">
        <w:trPr>
          <w:cantSplit/>
          <w:trHeight w:val="557"/>
          <w:ins w:id="3670" w:author="Bhakti Gandhi" w:date="2015-12-07T16:29:00Z"/>
        </w:trPr>
        <w:tc>
          <w:tcPr>
            <w:tcW w:w="2425" w:type="dxa"/>
            <w:shd w:val="clear" w:color="auto" w:fill="auto"/>
          </w:tcPr>
          <w:p w14:paraId="705F1C82" w14:textId="77777777" w:rsidR="009B4FBE" w:rsidRPr="009B4FBE" w:rsidRDefault="009B4FBE" w:rsidP="009B4FBE">
            <w:pPr>
              <w:rPr>
                <w:ins w:id="3671" w:author="Bhakti Gandhi" w:date="2015-12-07T16:29:00Z"/>
              </w:rPr>
            </w:pPr>
            <w:ins w:id="3672" w:author="Bhakti Gandhi" w:date="2015-12-07T16:29:00Z">
              <w:r>
                <w:t>Adhoc</w:t>
              </w:r>
              <w:r w:rsidRPr="009B4FBE">
                <w:t xml:space="preserve"> orders</w:t>
              </w:r>
            </w:ins>
          </w:p>
        </w:tc>
        <w:tc>
          <w:tcPr>
            <w:tcW w:w="1440" w:type="dxa"/>
          </w:tcPr>
          <w:p w14:paraId="0BD597FF" w14:textId="77777777" w:rsidR="009B4FBE" w:rsidRPr="009B4FBE" w:rsidRDefault="009B4FBE" w:rsidP="009B4FBE">
            <w:pPr>
              <w:rPr>
                <w:ins w:id="3673" w:author="Bhakti Gandhi" w:date="2015-12-07T16:29:00Z"/>
              </w:rPr>
            </w:pPr>
            <w:ins w:id="3674" w:author="Bhakti Gandhi" w:date="2015-12-07T16:29:00Z">
              <w:r>
                <w:t>24</w:t>
              </w:r>
            </w:ins>
          </w:p>
        </w:tc>
      </w:tr>
      <w:tr w:rsidR="009B4FBE" w:rsidRPr="0027307A" w14:paraId="62BE43B1" w14:textId="77777777" w:rsidTr="001E505E">
        <w:trPr>
          <w:cantSplit/>
          <w:trHeight w:val="557"/>
          <w:ins w:id="3675" w:author="Bhakti Gandhi" w:date="2015-12-07T16:29:00Z"/>
        </w:trPr>
        <w:tc>
          <w:tcPr>
            <w:tcW w:w="2425" w:type="dxa"/>
            <w:shd w:val="clear" w:color="auto" w:fill="auto"/>
          </w:tcPr>
          <w:p w14:paraId="319CE2A3" w14:textId="77777777" w:rsidR="009B4FBE" w:rsidRPr="009B4FBE" w:rsidRDefault="009B4FBE" w:rsidP="009B4FBE">
            <w:pPr>
              <w:rPr>
                <w:ins w:id="3676" w:author="Bhakti Gandhi" w:date="2015-12-07T16:29:00Z"/>
              </w:rPr>
            </w:pPr>
            <w:ins w:id="3677" w:author="Bhakti Gandhi" w:date="2015-12-07T16:29:00Z">
              <w:r>
                <w:t>PC Orders</w:t>
              </w:r>
            </w:ins>
          </w:p>
        </w:tc>
        <w:tc>
          <w:tcPr>
            <w:tcW w:w="1440" w:type="dxa"/>
          </w:tcPr>
          <w:p w14:paraId="6AAF50DE" w14:textId="77777777" w:rsidR="009B4FBE" w:rsidRPr="009B4FBE" w:rsidRDefault="009B4FBE" w:rsidP="009B4FBE">
            <w:pPr>
              <w:rPr>
                <w:ins w:id="3678" w:author="Bhakti Gandhi" w:date="2015-12-07T16:29:00Z"/>
              </w:rPr>
            </w:pPr>
            <w:ins w:id="3679" w:author="Bhakti Gandhi" w:date="2015-12-07T16:29:00Z">
              <w:r>
                <w:t>83</w:t>
              </w:r>
              <w:r w:rsidRPr="009B4FBE">
                <w:tab/>
              </w:r>
            </w:ins>
          </w:p>
        </w:tc>
      </w:tr>
      <w:tr w:rsidR="009B4FBE" w:rsidRPr="0027307A" w14:paraId="2A99756D" w14:textId="77777777" w:rsidTr="001E505E">
        <w:trPr>
          <w:cantSplit/>
          <w:trHeight w:val="557"/>
          <w:ins w:id="3680" w:author="Bhakti Gandhi" w:date="2015-12-07T16:29:00Z"/>
        </w:trPr>
        <w:tc>
          <w:tcPr>
            <w:tcW w:w="2425" w:type="dxa"/>
            <w:shd w:val="clear" w:color="auto" w:fill="auto"/>
          </w:tcPr>
          <w:p w14:paraId="3837BE7C" w14:textId="77777777" w:rsidR="009B4FBE" w:rsidRPr="009B4FBE" w:rsidRDefault="009B4FBE" w:rsidP="009B4FBE">
            <w:pPr>
              <w:rPr>
                <w:ins w:id="3681" w:author="Bhakti Gandhi" w:date="2015-12-07T16:29:00Z"/>
              </w:rPr>
            </w:pPr>
            <w:ins w:id="3682" w:author="Bhakti Gandhi" w:date="2015-12-07T16:29:00Z">
              <w:r>
                <w:t>RC Orders</w:t>
              </w:r>
            </w:ins>
          </w:p>
        </w:tc>
        <w:tc>
          <w:tcPr>
            <w:tcW w:w="1440" w:type="dxa"/>
          </w:tcPr>
          <w:p w14:paraId="4D936513" w14:textId="77777777" w:rsidR="009B4FBE" w:rsidRPr="009B4FBE" w:rsidRDefault="009B4FBE" w:rsidP="009B4FBE">
            <w:pPr>
              <w:rPr>
                <w:ins w:id="3683" w:author="Bhakti Gandhi" w:date="2015-12-07T16:29:00Z"/>
              </w:rPr>
            </w:pPr>
            <w:ins w:id="3684" w:author="Bhakti Gandhi" w:date="2015-12-07T16:29:00Z">
              <w:r>
                <w:t>83</w:t>
              </w:r>
            </w:ins>
          </w:p>
        </w:tc>
      </w:tr>
      <w:tr w:rsidR="009B4FBE" w:rsidRPr="0027307A" w14:paraId="290C8E2A" w14:textId="77777777" w:rsidTr="001E505E">
        <w:trPr>
          <w:cantSplit/>
          <w:trHeight w:val="557"/>
          <w:ins w:id="3685" w:author="Bhakti Gandhi" w:date="2015-12-07T16:29:00Z"/>
        </w:trPr>
        <w:tc>
          <w:tcPr>
            <w:tcW w:w="2425" w:type="dxa"/>
            <w:shd w:val="clear" w:color="auto" w:fill="auto"/>
          </w:tcPr>
          <w:p w14:paraId="5C3AA32C" w14:textId="77777777" w:rsidR="009B4FBE" w:rsidRDefault="009B4FBE" w:rsidP="009B4FBE">
            <w:pPr>
              <w:rPr>
                <w:ins w:id="3686" w:author="Bhakti Gandhi" w:date="2015-12-07T16:29:00Z"/>
              </w:rPr>
            </w:pPr>
            <w:ins w:id="3687" w:author="Bhakti Gandhi" w:date="2015-12-07T16:29:00Z">
              <w:r>
                <w:t>RC to PC Upgrade</w:t>
              </w:r>
            </w:ins>
          </w:p>
        </w:tc>
        <w:tc>
          <w:tcPr>
            <w:tcW w:w="1440" w:type="dxa"/>
          </w:tcPr>
          <w:p w14:paraId="5092C140" w14:textId="77777777" w:rsidR="009B4FBE" w:rsidRPr="009B4FBE" w:rsidRDefault="009B4FBE" w:rsidP="009B4FBE">
            <w:pPr>
              <w:rPr>
                <w:ins w:id="3688" w:author="Bhakti Gandhi" w:date="2015-12-07T16:29:00Z"/>
              </w:rPr>
            </w:pPr>
            <w:ins w:id="3689" w:author="Bhakti Gandhi" w:date="2015-12-07T16:29:00Z">
              <w:r>
                <w:t>11</w:t>
              </w:r>
            </w:ins>
          </w:p>
        </w:tc>
      </w:tr>
      <w:tr w:rsidR="009B4FBE" w:rsidRPr="0027307A" w14:paraId="26AF4A41" w14:textId="77777777" w:rsidTr="001E505E">
        <w:trPr>
          <w:cantSplit/>
          <w:trHeight w:val="557"/>
          <w:ins w:id="3690" w:author="Bhakti Gandhi" w:date="2015-12-07T16:29:00Z"/>
        </w:trPr>
        <w:tc>
          <w:tcPr>
            <w:tcW w:w="2425" w:type="dxa"/>
            <w:shd w:val="clear" w:color="auto" w:fill="auto"/>
          </w:tcPr>
          <w:p w14:paraId="61B6B9E5" w14:textId="77777777" w:rsidR="009B4FBE" w:rsidRDefault="009B4FBE" w:rsidP="009B4FBE">
            <w:pPr>
              <w:rPr>
                <w:ins w:id="3691" w:author="Bhakti Gandhi" w:date="2015-12-07T16:29:00Z"/>
              </w:rPr>
            </w:pPr>
            <w:ins w:id="3692" w:author="Bhakti Gandhi" w:date="2015-12-07T16:29:00Z">
              <w:r>
                <w:t>PC to RC Downgrade</w:t>
              </w:r>
            </w:ins>
          </w:p>
        </w:tc>
        <w:tc>
          <w:tcPr>
            <w:tcW w:w="1440" w:type="dxa"/>
          </w:tcPr>
          <w:p w14:paraId="3A0681D3" w14:textId="77777777" w:rsidR="009B4FBE" w:rsidRPr="009B4FBE" w:rsidRDefault="009B4FBE" w:rsidP="009B4FBE">
            <w:pPr>
              <w:rPr>
                <w:ins w:id="3693" w:author="Bhakti Gandhi" w:date="2015-12-07T16:29:00Z"/>
              </w:rPr>
            </w:pPr>
            <w:ins w:id="3694" w:author="Bhakti Gandhi" w:date="2015-12-07T16:29:00Z">
              <w:r>
                <w:t>11</w:t>
              </w:r>
            </w:ins>
          </w:p>
        </w:tc>
      </w:tr>
      <w:tr w:rsidR="009B4FBE" w:rsidRPr="0027307A" w14:paraId="028758A6" w14:textId="77777777" w:rsidTr="001E505E">
        <w:trPr>
          <w:cantSplit/>
          <w:trHeight w:val="557"/>
          <w:ins w:id="3695" w:author="Bhakti Gandhi" w:date="2015-12-07T16:29:00Z"/>
        </w:trPr>
        <w:tc>
          <w:tcPr>
            <w:tcW w:w="2425" w:type="dxa"/>
            <w:shd w:val="clear" w:color="auto" w:fill="auto"/>
          </w:tcPr>
          <w:p w14:paraId="2DC067D8" w14:textId="77777777" w:rsidR="009B4FBE" w:rsidRDefault="009B4FBE" w:rsidP="009B4FBE">
            <w:pPr>
              <w:rPr>
                <w:ins w:id="3696" w:author="Bhakti Gandhi" w:date="2015-12-07T16:29:00Z"/>
              </w:rPr>
            </w:pPr>
            <w:ins w:id="3697" w:author="Bhakti Gandhi" w:date="2015-12-07T16:29:00Z">
              <w:r>
                <w:t>Sponsor Search</w:t>
              </w:r>
            </w:ins>
          </w:p>
        </w:tc>
        <w:tc>
          <w:tcPr>
            <w:tcW w:w="1440" w:type="dxa"/>
          </w:tcPr>
          <w:p w14:paraId="495CA734" w14:textId="77777777" w:rsidR="009B4FBE" w:rsidRPr="009B4FBE" w:rsidRDefault="009B4FBE" w:rsidP="009B4FBE">
            <w:pPr>
              <w:rPr>
                <w:ins w:id="3698" w:author="Bhakti Gandhi" w:date="2015-12-07T16:29:00Z"/>
              </w:rPr>
            </w:pPr>
            <w:ins w:id="3699" w:author="Bhakti Gandhi" w:date="2015-12-07T16:29:00Z">
              <w:r>
                <w:t>51</w:t>
              </w:r>
            </w:ins>
          </w:p>
        </w:tc>
      </w:tr>
    </w:tbl>
    <w:p w14:paraId="1D609B38" w14:textId="77777777" w:rsidR="009B4FBE" w:rsidRDefault="009B4FBE" w:rsidP="009B4FBE">
      <w:pPr>
        <w:rPr>
          <w:ins w:id="3700" w:author="Bhakti Gandhi" w:date="2015-12-07T16:29:00Z"/>
        </w:rPr>
      </w:pPr>
    </w:p>
    <w:p w14:paraId="1E2F6EB1" w14:textId="77777777" w:rsidR="009B4FBE" w:rsidRDefault="009B4FBE" w:rsidP="009B4FBE">
      <w:pPr>
        <w:rPr>
          <w:ins w:id="3701" w:author="Bhakti Gandhi" w:date="2015-12-07T16:29:00Z"/>
        </w:rPr>
      </w:pPr>
    </w:p>
    <w:p w14:paraId="1CB64163" w14:textId="77777777" w:rsidR="009B4FBE" w:rsidRDefault="009B4FBE" w:rsidP="009B4FBE">
      <w:pPr>
        <w:rPr>
          <w:ins w:id="3702" w:author="Bhakti Gandhi" w:date="2015-12-07T16:29:00Z"/>
        </w:rPr>
      </w:pPr>
    </w:p>
    <w:p w14:paraId="16F73893" w14:textId="77777777" w:rsidR="009B4FBE" w:rsidRDefault="009B4FBE" w:rsidP="009B4FBE">
      <w:pPr>
        <w:rPr>
          <w:ins w:id="3703" w:author="Bhakti Gandhi" w:date="2015-12-07T16:29:00Z"/>
        </w:rPr>
      </w:pPr>
    </w:p>
    <w:p w14:paraId="25422F6D" w14:textId="77777777" w:rsidR="009B4FBE" w:rsidRDefault="009B4FBE" w:rsidP="009B4FBE">
      <w:pPr>
        <w:rPr>
          <w:ins w:id="3704" w:author="Bhakti Gandhi" w:date="2015-12-07T16:29:00Z"/>
        </w:rPr>
      </w:pPr>
    </w:p>
    <w:p w14:paraId="77224222" w14:textId="77777777" w:rsidR="009B4FBE" w:rsidRDefault="009B4FBE" w:rsidP="009B4FBE">
      <w:pPr>
        <w:rPr>
          <w:ins w:id="3705" w:author="Bhakti Gandhi" w:date="2015-12-07T16:29:00Z"/>
        </w:rPr>
      </w:pPr>
    </w:p>
    <w:p w14:paraId="785014E0" w14:textId="77777777" w:rsidR="009B4FBE" w:rsidRDefault="009B4FBE" w:rsidP="009B4FBE">
      <w:pPr>
        <w:rPr>
          <w:ins w:id="3706" w:author="Bhakti Gandhi" w:date="2015-12-07T16:29:00Z"/>
        </w:rPr>
      </w:pPr>
    </w:p>
    <w:p w14:paraId="333DBF66" w14:textId="77777777" w:rsidR="009B4FBE" w:rsidRDefault="009B4FBE" w:rsidP="009B4FBE">
      <w:pPr>
        <w:rPr>
          <w:ins w:id="3707" w:author="Bhakti Gandhi" w:date="2015-12-07T16:29:00Z"/>
        </w:rPr>
      </w:pPr>
    </w:p>
    <w:p w14:paraId="62E486CB" w14:textId="77777777" w:rsidR="009B4FBE" w:rsidRDefault="009B4FBE" w:rsidP="009B4FBE">
      <w:pPr>
        <w:rPr>
          <w:ins w:id="3708" w:author="Bhakti Gandhi" w:date="2015-12-07T16:29:00Z"/>
        </w:rPr>
      </w:pPr>
    </w:p>
    <w:p w14:paraId="7413F24F" w14:textId="77777777" w:rsidR="009B4FBE" w:rsidRDefault="009B4FBE" w:rsidP="009B4FBE">
      <w:pPr>
        <w:rPr>
          <w:ins w:id="3709" w:author="Bhakti Gandhi" w:date="2015-12-07T16:29:00Z"/>
        </w:rPr>
      </w:pPr>
    </w:p>
    <w:p w14:paraId="2F52B495" w14:textId="7F683650" w:rsidR="009B4FBE" w:rsidRDefault="009B4FBE" w:rsidP="009B4FBE">
      <w:pPr>
        <w:rPr>
          <w:ins w:id="3710" w:author="Bhakti Gandhi" w:date="2015-12-07T16:29:00Z"/>
        </w:rPr>
      </w:pPr>
      <w:ins w:id="3711" w:author="Bhakti Gandhi" w:date="2015-12-07T16:29:00Z">
        <w:r>
          <w:tab/>
        </w:r>
        <w:r>
          <w:tab/>
          <w:t>Below load would be run with think time:</w:t>
        </w:r>
      </w:ins>
    </w:p>
    <w:p w14:paraId="12E679D8" w14:textId="77777777" w:rsidR="009B4FBE" w:rsidRDefault="009B4FBE" w:rsidP="009B4FBE">
      <w:pPr>
        <w:rPr>
          <w:ins w:id="3712" w:author="Bhakti Gandhi" w:date="2015-12-07T16:29:00Z"/>
        </w:rPr>
      </w:pPr>
      <w:ins w:id="3713" w:author="Bhakti Gandhi" w:date="2015-12-07T16:29:00Z">
        <w:r>
          <w:tab/>
        </w:r>
        <w:r>
          <w:tab/>
          <w:t>(The thread count for this test needs to be calculated)</w:t>
        </w:r>
      </w:ins>
    </w:p>
    <w:tbl>
      <w:tblPr>
        <w:tblpPr w:leftFromText="180" w:rightFromText="180" w:vertAnchor="text" w:horzAnchor="page" w:tblpX="3811" w:tblpY="44"/>
        <w:tblW w:w="710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55"/>
        <w:gridCol w:w="1620"/>
        <w:gridCol w:w="1292"/>
        <w:gridCol w:w="1318"/>
        <w:gridCol w:w="1620"/>
      </w:tblGrid>
      <w:tr w:rsidR="009B4FBE" w:rsidRPr="0027307A" w14:paraId="5D3BEBA9" w14:textId="77777777" w:rsidTr="001E505E">
        <w:trPr>
          <w:cantSplit/>
          <w:trHeight w:val="309"/>
          <w:tblHeader/>
          <w:ins w:id="3714" w:author="Bhakti Gandhi" w:date="2015-12-07T16:29:00Z"/>
        </w:trPr>
        <w:tc>
          <w:tcPr>
            <w:tcW w:w="1255" w:type="dxa"/>
            <w:shd w:val="clear" w:color="auto" w:fill="17365D"/>
          </w:tcPr>
          <w:p w14:paraId="2EDD1269" w14:textId="77777777" w:rsidR="009B4FBE" w:rsidRPr="00EB5488" w:rsidRDefault="009B4FBE" w:rsidP="009B4FBE">
            <w:pPr>
              <w:pStyle w:val="NormalCenter"/>
              <w:rPr>
                <w:ins w:id="3715" w:author="Bhakti Gandhi" w:date="2015-12-07T16:29:00Z"/>
              </w:rPr>
            </w:pPr>
            <w:ins w:id="3716" w:author="Bhakti Gandhi" w:date="2015-12-07T16:29:00Z">
              <w:r w:rsidRPr="00EB5488">
                <w:t>Load Type</w:t>
              </w:r>
            </w:ins>
          </w:p>
        </w:tc>
        <w:tc>
          <w:tcPr>
            <w:tcW w:w="1620" w:type="dxa"/>
            <w:shd w:val="clear" w:color="auto" w:fill="17365D"/>
          </w:tcPr>
          <w:p w14:paraId="72180FCC" w14:textId="77777777" w:rsidR="009B4FBE" w:rsidRPr="009B4FBE" w:rsidRDefault="009B4FBE" w:rsidP="009B4FBE">
            <w:pPr>
              <w:pStyle w:val="NormalCenter"/>
              <w:rPr>
                <w:ins w:id="3717" w:author="Bhakti Gandhi" w:date="2015-12-07T16:29:00Z"/>
              </w:rPr>
            </w:pPr>
            <w:ins w:id="3718" w:author="Bhakti Gandhi" w:date="2015-12-07T16:29:00Z">
              <w:r>
                <w:t>Concurrency</w:t>
              </w:r>
            </w:ins>
          </w:p>
        </w:tc>
        <w:tc>
          <w:tcPr>
            <w:tcW w:w="1292" w:type="dxa"/>
            <w:shd w:val="clear" w:color="auto" w:fill="17365D"/>
          </w:tcPr>
          <w:p w14:paraId="2022F428" w14:textId="77777777" w:rsidR="009B4FBE" w:rsidRPr="00EB5488" w:rsidRDefault="009B4FBE" w:rsidP="009B4FBE">
            <w:pPr>
              <w:pStyle w:val="NormalCenter"/>
              <w:rPr>
                <w:ins w:id="3719" w:author="Bhakti Gandhi" w:date="2015-12-07T16:29:00Z"/>
              </w:rPr>
            </w:pPr>
            <w:ins w:id="3720" w:author="Bhakti Gandhi" w:date="2015-12-07T16:29:00Z">
              <w:r w:rsidRPr="00EB5488">
                <w:t>Threads</w:t>
              </w:r>
            </w:ins>
          </w:p>
        </w:tc>
        <w:tc>
          <w:tcPr>
            <w:tcW w:w="1318" w:type="dxa"/>
            <w:shd w:val="clear" w:color="auto" w:fill="17365D"/>
          </w:tcPr>
          <w:p w14:paraId="77FD5D7F" w14:textId="77777777" w:rsidR="009B4FBE" w:rsidRPr="00EB5488" w:rsidRDefault="009B4FBE" w:rsidP="009B4FBE">
            <w:pPr>
              <w:pStyle w:val="NormalCenter"/>
              <w:rPr>
                <w:ins w:id="3721" w:author="Bhakti Gandhi" w:date="2015-12-07T16:29:00Z"/>
              </w:rPr>
            </w:pPr>
            <w:ins w:id="3722" w:author="Bhakti Gandhi" w:date="2015-12-07T16:29:00Z">
              <w:r w:rsidRPr="00EB5488">
                <w:t>Ramp-Up (sec)</w:t>
              </w:r>
            </w:ins>
          </w:p>
        </w:tc>
        <w:tc>
          <w:tcPr>
            <w:tcW w:w="1620" w:type="dxa"/>
            <w:shd w:val="clear" w:color="auto" w:fill="17365D"/>
          </w:tcPr>
          <w:p w14:paraId="4DF8CF77" w14:textId="6B411342" w:rsidR="009B4FBE" w:rsidRPr="00EB5488" w:rsidRDefault="009B4FBE">
            <w:pPr>
              <w:pStyle w:val="NormalCenter"/>
              <w:rPr>
                <w:ins w:id="3723" w:author="Bhakti Gandhi" w:date="2015-12-07T16:29:00Z"/>
              </w:rPr>
              <w:pPrChange w:id="3724" w:author="Bhakti Gandhi" w:date="2015-12-07T16:29:00Z">
                <w:pPr>
                  <w:pStyle w:val="NormalCenter"/>
                  <w:framePr w:hSpace="180" w:wrap="around" w:vAnchor="text" w:hAnchor="page" w:x="3811" w:y="44"/>
                </w:pPr>
              </w:pPrChange>
            </w:pPr>
            <w:ins w:id="3725" w:author="Bhakti Gandhi" w:date="2015-12-07T16:29:00Z">
              <w:r w:rsidRPr="00EB5488">
                <w:t>Duration (</w:t>
              </w:r>
              <w:r>
                <w:t>hours</w:t>
              </w:r>
              <w:r w:rsidRPr="00EB5488">
                <w:t>)</w:t>
              </w:r>
            </w:ins>
          </w:p>
        </w:tc>
      </w:tr>
      <w:tr w:rsidR="009B4FBE" w:rsidRPr="0027307A" w14:paraId="4414CFC6" w14:textId="77777777" w:rsidTr="001E505E">
        <w:trPr>
          <w:cantSplit/>
          <w:trHeight w:val="170"/>
          <w:ins w:id="3726" w:author="Bhakti Gandhi" w:date="2015-12-07T16:29:00Z"/>
        </w:trPr>
        <w:tc>
          <w:tcPr>
            <w:tcW w:w="1255" w:type="dxa"/>
            <w:shd w:val="clear" w:color="auto" w:fill="auto"/>
          </w:tcPr>
          <w:p w14:paraId="5ECC8DA8" w14:textId="77777777" w:rsidR="009B4FBE" w:rsidRPr="009B4FBE" w:rsidDel="00E621E2" w:rsidRDefault="009B4FBE" w:rsidP="009B4FBE">
            <w:pPr>
              <w:pStyle w:val="TableContentCenter"/>
              <w:rPr>
                <w:ins w:id="3727" w:author="Bhakti Gandhi" w:date="2015-12-07T16:29:00Z"/>
              </w:rPr>
            </w:pPr>
            <w:ins w:id="3728" w:author="Bhakti Gandhi" w:date="2015-12-07T16:29:00Z">
              <w:r w:rsidRPr="00EB5488">
                <w:t>Transactional</w:t>
              </w:r>
            </w:ins>
          </w:p>
        </w:tc>
        <w:tc>
          <w:tcPr>
            <w:tcW w:w="1620" w:type="dxa"/>
          </w:tcPr>
          <w:p w14:paraId="68634902" w14:textId="77777777" w:rsidR="009B4FBE" w:rsidRPr="009B4FBE" w:rsidRDefault="009B4FBE" w:rsidP="009B4FBE">
            <w:pPr>
              <w:pStyle w:val="TableContentCenter"/>
              <w:rPr>
                <w:ins w:id="3729" w:author="Bhakti Gandhi" w:date="2015-12-07T16:29:00Z"/>
              </w:rPr>
            </w:pPr>
            <w:ins w:id="3730" w:author="Bhakti Gandhi" w:date="2015-12-07T16:29:00Z">
              <w:r>
                <w:t>334</w:t>
              </w:r>
            </w:ins>
          </w:p>
        </w:tc>
        <w:tc>
          <w:tcPr>
            <w:tcW w:w="1292" w:type="dxa"/>
          </w:tcPr>
          <w:p w14:paraId="43F4CFE8" w14:textId="77777777" w:rsidR="009B4FBE" w:rsidRPr="009B4FBE" w:rsidRDefault="009B4FBE" w:rsidP="009B4FBE">
            <w:pPr>
              <w:pStyle w:val="TableContentCenter"/>
              <w:rPr>
                <w:ins w:id="3731" w:author="Bhakti Gandhi" w:date="2015-12-07T16:29:00Z"/>
              </w:rPr>
            </w:pPr>
            <w:ins w:id="3732" w:author="Bhakti Gandhi" w:date="2015-12-07T16:29:00Z">
              <w:r>
                <w:t>5000</w:t>
              </w:r>
            </w:ins>
          </w:p>
        </w:tc>
        <w:tc>
          <w:tcPr>
            <w:tcW w:w="1318" w:type="dxa"/>
          </w:tcPr>
          <w:p w14:paraId="21D8CCA0" w14:textId="77777777" w:rsidR="009B4FBE" w:rsidRPr="009B4FBE" w:rsidRDefault="009B4FBE" w:rsidP="009B4FBE">
            <w:pPr>
              <w:pStyle w:val="TableContentCenter"/>
              <w:rPr>
                <w:ins w:id="3733" w:author="Bhakti Gandhi" w:date="2015-12-07T16:29:00Z"/>
              </w:rPr>
            </w:pPr>
            <w:ins w:id="3734" w:author="Bhakti Gandhi" w:date="2015-12-07T16:29:00Z">
              <w:r>
                <w:t>30</w:t>
              </w:r>
              <w:r w:rsidRPr="009B4FBE">
                <w:t>0</w:t>
              </w:r>
            </w:ins>
          </w:p>
        </w:tc>
        <w:tc>
          <w:tcPr>
            <w:tcW w:w="1620" w:type="dxa"/>
          </w:tcPr>
          <w:p w14:paraId="152EEBB2" w14:textId="3A8CBEAB" w:rsidR="009B4FBE" w:rsidRPr="009B4FBE" w:rsidRDefault="009B4FBE" w:rsidP="009B4FBE">
            <w:pPr>
              <w:pStyle w:val="TableContentCenter"/>
              <w:rPr>
                <w:ins w:id="3735" w:author="Bhakti Gandhi" w:date="2015-12-07T16:29:00Z"/>
              </w:rPr>
            </w:pPr>
            <w:ins w:id="3736" w:author="Bhakti Gandhi" w:date="2015-12-07T16:29:00Z">
              <w:r>
                <w:t>6</w:t>
              </w:r>
            </w:ins>
          </w:p>
        </w:tc>
      </w:tr>
      <w:tr w:rsidR="009B4FBE" w:rsidRPr="0027307A" w14:paraId="6A2BA4FE" w14:textId="77777777" w:rsidTr="001E505E">
        <w:trPr>
          <w:cantSplit/>
          <w:trHeight w:val="63"/>
          <w:ins w:id="3737" w:author="Bhakti Gandhi" w:date="2015-12-07T16:29:00Z"/>
        </w:trPr>
        <w:tc>
          <w:tcPr>
            <w:tcW w:w="1255" w:type="dxa"/>
            <w:shd w:val="clear" w:color="auto" w:fill="auto"/>
          </w:tcPr>
          <w:p w14:paraId="6D73BD0A" w14:textId="77777777" w:rsidR="009B4FBE" w:rsidRPr="00EB5488" w:rsidRDefault="009B4FBE" w:rsidP="009B4FBE">
            <w:pPr>
              <w:pStyle w:val="TableContentCenter"/>
              <w:rPr>
                <w:ins w:id="3738" w:author="Bhakti Gandhi" w:date="2015-12-07T16:29:00Z"/>
              </w:rPr>
            </w:pPr>
            <w:ins w:id="3739" w:author="Bhakti Gandhi" w:date="2015-12-07T16:29:00Z">
              <w:r w:rsidRPr="00EB5488">
                <w:t>Browse</w:t>
              </w:r>
            </w:ins>
          </w:p>
        </w:tc>
        <w:tc>
          <w:tcPr>
            <w:tcW w:w="1620" w:type="dxa"/>
          </w:tcPr>
          <w:p w14:paraId="0C2807DF" w14:textId="77777777" w:rsidR="009B4FBE" w:rsidRPr="009B4FBE" w:rsidRDefault="009B4FBE" w:rsidP="009B4FBE">
            <w:pPr>
              <w:pStyle w:val="TableContentCenter"/>
              <w:rPr>
                <w:ins w:id="3740" w:author="Bhakti Gandhi" w:date="2015-12-07T16:29:00Z"/>
              </w:rPr>
            </w:pPr>
            <w:ins w:id="3741" w:author="Bhakti Gandhi" w:date="2015-12-07T16:29:00Z">
              <w:r>
                <w:t>2752</w:t>
              </w:r>
            </w:ins>
          </w:p>
        </w:tc>
        <w:tc>
          <w:tcPr>
            <w:tcW w:w="1292" w:type="dxa"/>
          </w:tcPr>
          <w:p w14:paraId="76C2A464" w14:textId="77777777" w:rsidR="009B4FBE" w:rsidRPr="009B4FBE" w:rsidRDefault="009B4FBE" w:rsidP="009B4FBE">
            <w:pPr>
              <w:pStyle w:val="TableContentCenter"/>
              <w:rPr>
                <w:ins w:id="3742" w:author="Bhakti Gandhi" w:date="2015-12-07T16:29:00Z"/>
              </w:rPr>
            </w:pPr>
            <w:ins w:id="3743" w:author="Bhakti Gandhi" w:date="2015-12-07T16:29:00Z">
              <w:r>
                <w:t>10000</w:t>
              </w:r>
            </w:ins>
          </w:p>
        </w:tc>
        <w:tc>
          <w:tcPr>
            <w:tcW w:w="1318" w:type="dxa"/>
          </w:tcPr>
          <w:p w14:paraId="24297AE1" w14:textId="77777777" w:rsidR="009B4FBE" w:rsidRPr="009B4FBE" w:rsidRDefault="009B4FBE" w:rsidP="009B4FBE">
            <w:pPr>
              <w:pStyle w:val="TableContentCenter"/>
              <w:rPr>
                <w:ins w:id="3744" w:author="Bhakti Gandhi" w:date="2015-12-07T16:29:00Z"/>
              </w:rPr>
            </w:pPr>
            <w:ins w:id="3745" w:author="Bhakti Gandhi" w:date="2015-12-07T16:29:00Z">
              <w:r>
                <w:t>45</w:t>
              </w:r>
              <w:r w:rsidRPr="009B4FBE">
                <w:t>0</w:t>
              </w:r>
            </w:ins>
          </w:p>
        </w:tc>
        <w:tc>
          <w:tcPr>
            <w:tcW w:w="1620" w:type="dxa"/>
          </w:tcPr>
          <w:p w14:paraId="665BC89A" w14:textId="447B6AFB" w:rsidR="009B4FBE" w:rsidRPr="009B4FBE" w:rsidRDefault="009B4FBE" w:rsidP="009B4FBE">
            <w:pPr>
              <w:pStyle w:val="TableContentCenter"/>
              <w:rPr>
                <w:ins w:id="3746" w:author="Bhakti Gandhi" w:date="2015-12-07T16:29:00Z"/>
              </w:rPr>
            </w:pPr>
            <w:ins w:id="3747" w:author="Bhakti Gandhi" w:date="2015-12-07T16:29:00Z">
              <w:r>
                <w:t>6</w:t>
              </w:r>
            </w:ins>
          </w:p>
        </w:tc>
      </w:tr>
    </w:tbl>
    <w:p w14:paraId="27659771" w14:textId="77777777" w:rsidR="009B4FBE" w:rsidRDefault="009B4FBE" w:rsidP="009B4FBE">
      <w:pPr>
        <w:rPr>
          <w:ins w:id="3748" w:author="Bhakti Gandhi" w:date="2015-12-07T16:29:00Z"/>
        </w:rPr>
      </w:pPr>
    </w:p>
    <w:p w14:paraId="7F6F847E" w14:textId="77777777" w:rsidR="009B4FBE" w:rsidRDefault="009B4FBE" w:rsidP="009B4FBE">
      <w:pPr>
        <w:rPr>
          <w:ins w:id="3749" w:author="Bhakti Gandhi" w:date="2015-12-07T16:29:00Z"/>
        </w:rPr>
      </w:pPr>
    </w:p>
    <w:p w14:paraId="743AC9AF" w14:textId="77777777" w:rsidR="009B4FBE" w:rsidRDefault="009B4FBE" w:rsidP="009B4FBE">
      <w:pPr>
        <w:rPr>
          <w:ins w:id="3750" w:author="Bhakti Gandhi" w:date="2015-12-07T16:29:00Z"/>
        </w:rPr>
      </w:pPr>
    </w:p>
    <w:p w14:paraId="3504E5F2" w14:textId="77777777" w:rsidR="00D90378" w:rsidRDefault="00D90378" w:rsidP="009B4FBE">
      <w:pPr>
        <w:rPr>
          <w:ins w:id="3751" w:author="Bhakti Gandhi" w:date="2015-12-07T16:29:00Z"/>
        </w:rPr>
      </w:pPr>
    </w:p>
    <w:p w14:paraId="17F63C06" w14:textId="77777777" w:rsidR="00D90378" w:rsidRDefault="00D90378">
      <w:pPr>
        <w:pStyle w:val="Heading5"/>
        <w:rPr>
          <w:ins w:id="3752" w:author="Bhakti Gandhi" w:date="2015-12-07T16:30:00Z"/>
        </w:rPr>
        <w:pPrChange w:id="3753" w:author="Bhakti Gandhi" w:date="2015-12-07T16:26:00Z">
          <w:pPr/>
        </w:pPrChange>
      </w:pPr>
      <w:ins w:id="3754" w:author="Bhakti Gandhi" w:date="2015-12-07T16:29:00Z">
        <w:r>
          <w:t>Current Load + 50%</w:t>
        </w:r>
      </w:ins>
    </w:p>
    <w:p w14:paraId="2531095A" w14:textId="77777777" w:rsidR="00D90378" w:rsidRDefault="00D90378" w:rsidP="00D90378">
      <w:pPr>
        <w:rPr>
          <w:ins w:id="3755" w:author="Bhakti Gandhi" w:date="2015-12-07T16:30:00Z"/>
        </w:rPr>
      </w:pPr>
      <w:ins w:id="3756" w:author="Bhakti Gandhi" w:date="2015-12-07T16:30:00Z">
        <w:r w:rsidRPr="00AC2D74">
          <w:t>B</w:t>
        </w:r>
        <w:r>
          <w:t xml:space="preserve">elow distribution of transactions will be used during this testing: </w:t>
        </w:r>
      </w:ins>
    </w:p>
    <w:tbl>
      <w:tblPr>
        <w:tblpPr w:leftFromText="180" w:rightFromText="180" w:vertAnchor="text" w:horzAnchor="page" w:tblpX="3811" w:tblpY="44"/>
        <w:tblW w:w="38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425"/>
        <w:gridCol w:w="1440"/>
      </w:tblGrid>
      <w:tr w:rsidR="00D90378" w:rsidRPr="0027307A" w14:paraId="257CE31F" w14:textId="77777777" w:rsidTr="001E505E">
        <w:trPr>
          <w:cantSplit/>
          <w:trHeight w:val="296"/>
          <w:tblHeader/>
          <w:ins w:id="3757" w:author="Bhakti Gandhi" w:date="2015-12-07T16:30:00Z"/>
        </w:trPr>
        <w:tc>
          <w:tcPr>
            <w:tcW w:w="2425" w:type="dxa"/>
            <w:shd w:val="clear" w:color="auto" w:fill="17365D"/>
          </w:tcPr>
          <w:p w14:paraId="65408940" w14:textId="77777777" w:rsidR="00D90378" w:rsidRPr="00D90378" w:rsidRDefault="00D90378" w:rsidP="00D90378">
            <w:pPr>
              <w:pStyle w:val="NormalCenter"/>
              <w:rPr>
                <w:ins w:id="3758" w:author="Bhakti Gandhi" w:date="2015-12-07T16:30:00Z"/>
              </w:rPr>
            </w:pPr>
            <w:ins w:id="3759" w:author="Bhakti Gandhi" w:date="2015-12-07T16:30:00Z">
              <w:r>
                <w:t>Transaction</w:t>
              </w:r>
              <w:r w:rsidRPr="00D90378">
                <w:t xml:space="preserve"> Mix</w:t>
              </w:r>
            </w:ins>
          </w:p>
        </w:tc>
        <w:tc>
          <w:tcPr>
            <w:tcW w:w="1440" w:type="dxa"/>
            <w:shd w:val="clear" w:color="auto" w:fill="17365D"/>
          </w:tcPr>
          <w:p w14:paraId="77DE47FE" w14:textId="77777777" w:rsidR="00D90378" w:rsidRPr="00D90378" w:rsidRDefault="00D90378" w:rsidP="00D90378">
            <w:pPr>
              <w:pStyle w:val="NormalCenter"/>
              <w:rPr>
                <w:ins w:id="3760" w:author="Bhakti Gandhi" w:date="2015-12-07T16:30:00Z"/>
              </w:rPr>
            </w:pPr>
            <w:ins w:id="3761" w:author="Bhakti Gandhi" w:date="2015-12-07T16:30:00Z">
              <w:r>
                <w:t>Threads</w:t>
              </w:r>
            </w:ins>
          </w:p>
        </w:tc>
      </w:tr>
      <w:tr w:rsidR="00D90378" w:rsidRPr="0027307A" w14:paraId="7951338D" w14:textId="77777777" w:rsidTr="001E505E">
        <w:trPr>
          <w:cantSplit/>
          <w:trHeight w:val="428"/>
          <w:ins w:id="3762" w:author="Bhakti Gandhi" w:date="2015-12-07T16:30:00Z"/>
        </w:trPr>
        <w:tc>
          <w:tcPr>
            <w:tcW w:w="2425" w:type="dxa"/>
            <w:shd w:val="clear" w:color="auto" w:fill="auto"/>
          </w:tcPr>
          <w:p w14:paraId="4321DBE0" w14:textId="77777777" w:rsidR="00D90378" w:rsidRPr="00D90378" w:rsidRDefault="00D90378" w:rsidP="00D90378">
            <w:pPr>
              <w:rPr>
                <w:ins w:id="3763" w:author="Bhakti Gandhi" w:date="2015-12-07T16:30:00Z"/>
              </w:rPr>
            </w:pPr>
            <w:ins w:id="3764" w:author="Bhakti Gandhi" w:date="2015-12-07T16:30:00Z">
              <w:r>
                <w:t>Browse</w:t>
              </w:r>
            </w:ins>
          </w:p>
        </w:tc>
        <w:tc>
          <w:tcPr>
            <w:tcW w:w="1440" w:type="dxa"/>
          </w:tcPr>
          <w:p w14:paraId="04FD0263" w14:textId="77777777" w:rsidR="00D90378" w:rsidRPr="00D90378" w:rsidRDefault="00D90378" w:rsidP="00D90378">
            <w:pPr>
              <w:rPr>
                <w:ins w:id="3765" w:author="Bhakti Gandhi" w:date="2015-12-07T16:30:00Z"/>
              </w:rPr>
            </w:pPr>
            <w:ins w:id="3766" w:author="Bhakti Gandhi" w:date="2015-12-07T16:30:00Z">
              <w:r>
                <w:t>3440</w:t>
              </w:r>
            </w:ins>
          </w:p>
        </w:tc>
      </w:tr>
      <w:tr w:rsidR="00D90378" w:rsidRPr="0027307A" w14:paraId="586A2990" w14:textId="77777777" w:rsidTr="001E505E">
        <w:trPr>
          <w:cantSplit/>
          <w:trHeight w:val="557"/>
          <w:ins w:id="3767" w:author="Bhakti Gandhi" w:date="2015-12-07T16:30:00Z"/>
        </w:trPr>
        <w:tc>
          <w:tcPr>
            <w:tcW w:w="2425" w:type="dxa"/>
            <w:shd w:val="clear" w:color="auto" w:fill="auto"/>
          </w:tcPr>
          <w:p w14:paraId="3B33B324" w14:textId="77777777" w:rsidR="00D90378" w:rsidRPr="00D90378" w:rsidRDefault="00D90378" w:rsidP="00D90378">
            <w:pPr>
              <w:rPr>
                <w:ins w:id="3768" w:author="Bhakti Gandhi" w:date="2015-12-07T16:30:00Z"/>
              </w:rPr>
            </w:pPr>
            <w:ins w:id="3769" w:author="Bhakti Gandhi" w:date="2015-12-07T16:30:00Z">
              <w:r>
                <w:t>Standard Enrollment</w:t>
              </w:r>
            </w:ins>
          </w:p>
        </w:tc>
        <w:tc>
          <w:tcPr>
            <w:tcW w:w="1440" w:type="dxa"/>
          </w:tcPr>
          <w:p w14:paraId="496C3CED" w14:textId="77777777" w:rsidR="00D90378" w:rsidRPr="00D90378" w:rsidRDefault="00D90378" w:rsidP="00D90378">
            <w:pPr>
              <w:rPr>
                <w:ins w:id="3770" w:author="Bhakti Gandhi" w:date="2015-12-07T16:30:00Z"/>
              </w:rPr>
            </w:pPr>
            <w:ins w:id="3771" w:author="Bhakti Gandhi" w:date="2015-12-07T16:30:00Z">
              <w:r>
                <w:t>46</w:t>
              </w:r>
            </w:ins>
          </w:p>
        </w:tc>
      </w:tr>
      <w:tr w:rsidR="00D90378" w:rsidRPr="0027307A" w14:paraId="4155FC46" w14:textId="77777777" w:rsidTr="001E505E">
        <w:trPr>
          <w:cantSplit/>
          <w:trHeight w:val="557"/>
          <w:ins w:id="3772" w:author="Bhakti Gandhi" w:date="2015-12-07T16:30:00Z"/>
        </w:trPr>
        <w:tc>
          <w:tcPr>
            <w:tcW w:w="2425" w:type="dxa"/>
            <w:shd w:val="clear" w:color="auto" w:fill="auto"/>
          </w:tcPr>
          <w:p w14:paraId="7BC94E81" w14:textId="77777777" w:rsidR="00D90378" w:rsidRPr="00D90378" w:rsidRDefault="00D90378" w:rsidP="00D90378">
            <w:pPr>
              <w:rPr>
                <w:ins w:id="3773" w:author="Bhakti Gandhi" w:date="2015-12-07T16:30:00Z"/>
              </w:rPr>
            </w:pPr>
            <w:ins w:id="3774" w:author="Bhakti Gandhi" w:date="2015-12-07T16:30:00Z">
              <w:r>
                <w:t>Express Enrollment</w:t>
              </w:r>
            </w:ins>
          </w:p>
        </w:tc>
        <w:tc>
          <w:tcPr>
            <w:tcW w:w="1440" w:type="dxa"/>
          </w:tcPr>
          <w:p w14:paraId="74D598DB" w14:textId="77777777" w:rsidR="00D90378" w:rsidRPr="00D90378" w:rsidRDefault="00D90378" w:rsidP="00D90378">
            <w:pPr>
              <w:rPr>
                <w:ins w:id="3775" w:author="Bhakti Gandhi" w:date="2015-12-07T16:30:00Z"/>
              </w:rPr>
            </w:pPr>
            <w:ins w:id="3776" w:author="Bhakti Gandhi" w:date="2015-12-07T16:30:00Z">
              <w:r>
                <w:t>46</w:t>
              </w:r>
            </w:ins>
          </w:p>
        </w:tc>
      </w:tr>
      <w:tr w:rsidR="00D90378" w:rsidRPr="0027307A" w14:paraId="20D2C9CE" w14:textId="77777777" w:rsidTr="001E505E">
        <w:trPr>
          <w:cantSplit/>
          <w:trHeight w:val="557"/>
          <w:ins w:id="3777" w:author="Bhakti Gandhi" w:date="2015-12-07T16:30:00Z"/>
        </w:trPr>
        <w:tc>
          <w:tcPr>
            <w:tcW w:w="2425" w:type="dxa"/>
            <w:shd w:val="clear" w:color="auto" w:fill="auto"/>
          </w:tcPr>
          <w:p w14:paraId="1ABBE6DE" w14:textId="77777777" w:rsidR="00D90378" w:rsidRPr="00D90378" w:rsidRDefault="00D90378" w:rsidP="00D90378">
            <w:pPr>
              <w:rPr>
                <w:ins w:id="3778" w:author="Bhakti Gandhi" w:date="2015-12-07T16:30:00Z"/>
              </w:rPr>
            </w:pPr>
            <w:ins w:id="3779" w:author="Bhakti Gandhi" w:date="2015-12-07T16:30:00Z">
              <w:r>
                <w:t>Adhoc</w:t>
              </w:r>
              <w:r w:rsidRPr="00D90378">
                <w:t xml:space="preserve"> orders</w:t>
              </w:r>
            </w:ins>
          </w:p>
        </w:tc>
        <w:tc>
          <w:tcPr>
            <w:tcW w:w="1440" w:type="dxa"/>
          </w:tcPr>
          <w:p w14:paraId="35949988" w14:textId="77777777" w:rsidR="00D90378" w:rsidRPr="00D90378" w:rsidRDefault="00D90378" w:rsidP="00D90378">
            <w:pPr>
              <w:rPr>
                <w:ins w:id="3780" w:author="Bhakti Gandhi" w:date="2015-12-07T16:30:00Z"/>
              </w:rPr>
            </w:pPr>
            <w:ins w:id="3781" w:author="Bhakti Gandhi" w:date="2015-12-07T16:30:00Z">
              <w:r>
                <w:t>31</w:t>
              </w:r>
            </w:ins>
          </w:p>
        </w:tc>
      </w:tr>
      <w:tr w:rsidR="00D90378" w:rsidRPr="0027307A" w14:paraId="29469365" w14:textId="77777777" w:rsidTr="001E505E">
        <w:trPr>
          <w:cantSplit/>
          <w:trHeight w:val="557"/>
          <w:ins w:id="3782" w:author="Bhakti Gandhi" w:date="2015-12-07T16:30:00Z"/>
        </w:trPr>
        <w:tc>
          <w:tcPr>
            <w:tcW w:w="2425" w:type="dxa"/>
            <w:shd w:val="clear" w:color="auto" w:fill="auto"/>
          </w:tcPr>
          <w:p w14:paraId="51949DAE" w14:textId="77777777" w:rsidR="00D90378" w:rsidRPr="00D90378" w:rsidRDefault="00D90378" w:rsidP="00D90378">
            <w:pPr>
              <w:rPr>
                <w:ins w:id="3783" w:author="Bhakti Gandhi" w:date="2015-12-07T16:30:00Z"/>
              </w:rPr>
            </w:pPr>
            <w:ins w:id="3784" w:author="Bhakti Gandhi" w:date="2015-12-07T16:30:00Z">
              <w:r>
                <w:t>PC Orders</w:t>
              </w:r>
            </w:ins>
          </w:p>
        </w:tc>
        <w:tc>
          <w:tcPr>
            <w:tcW w:w="1440" w:type="dxa"/>
          </w:tcPr>
          <w:p w14:paraId="4D71FEBE" w14:textId="77777777" w:rsidR="00D90378" w:rsidRPr="00D90378" w:rsidRDefault="00D90378" w:rsidP="00D90378">
            <w:pPr>
              <w:rPr>
                <w:ins w:id="3785" w:author="Bhakti Gandhi" w:date="2015-12-07T16:30:00Z"/>
              </w:rPr>
            </w:pPr>
            <w:ins w:id="3786" w:author="Bhakti Gandhi" w:date="2015-12-07T16:30:00Z">
              <w:r>
                <w:t>102</w:t>
              </w:r>
            </w:ins>
          </w:p>
        </w:tc>
      </w:tr>
      <w:tr w:rsidR="00D90378" w:rsidRPr="0027307A" w14:paraId="355F011E" w14:textId="77777777" w:rsidTr="001E505E">
        <w:trPr>
          <w:cantSplit/>
          <w:trHeight w:val="557"/>
          <w:ins w:id="3787" w:author="Bhakti Gandhi" w:date="2015-12-07T16:30:00Z"/>
        </w:trPr>
        <w:tc>
          <w:tcPr>
            <w:tcW w:w="2425" w:type="dxa"/>
            <w:shd w:val="clear" w:color="auto" w:fill="auto"/>
          </w:tcPr>
          <w:p w14:paraId="13915167" w14:textId="77777777" w:rsidR="00D90378" w:rsidRPr="00D90378" w:rsidRDefault="00D90378" w:rsidP="00D90378">
            <w:pPr>
              <w:rPr>
                <w:ins w:id="3788" w:author="Bhakti Gandhi" w:date="2015-12-07T16:30:00Z"/>
              </w:rPr>
            </w:pPr>
            <w:ins w:id="3789" w:author="Bhakti Gandhi" w:date="2015-12-07T16:30:00Z">
              <w:r>
                <w:t>RC Orders</w:t>
              </w:r>
            </w:ins>
          </w:p>
        </w:tc>
        <w:tc>
          <w:tcPr>
            <w:tcW w:w="1440" w:type="dxa"/>
          </w:tcPr>
          <w:p w14:paraId="48EC8960" w14:textId="77777777" w:rsidR="00D90378" w:rsidRPr="00D90378" w:rsidRDefault="00D90378" w:rsidP="00D90378">
            <w:pPr>
              <w:rPr>
                <w:ins w:id="3790" w:author="Bhakti Gandhi" w:date="2015-12-07T16:30:00Z"/>
              </w:rPr>
            </w:pPr>
            <w:ins w:id="3791" w:author="Bhakti Gandhi" w:date="2015-12-07T16:30:00Z">
              <w:r>
                <w:t>103</w:t>
              </w:r>
            </w:ins>
          </w:p>
        </w:tc>
      </w:tr>
      <w:tr w:rsidR="00D90378" w:rsidRPr="0027307A" w14:paraId="7DD1BA8C" w14:textId="77777777" w:rsidTr="001E505E">
        <w:trPr>
          <w:cantSplit/>
          <w:trHeight w:val="557"/>
          <w:ins w:id="3792" w:author="Bhakti Gandhi" w:date="2015-12-07T16:30:00Z"/>
        </w:trPr>
        <w:tc>
          <w:tcPr>
            <w:tcW w:w="2425" w:type="dxa"/>
            <w:shd w:val="clear" w:color="auto" w:fill="auto"/>
          </w:tcPr>
          <w:p w14:paraId="18BA9C31" w14:textId="77777777" w:rsidR="00D90378" w:rsidRDefault="00D90378" w:rsidP="00D90378">
            <w:pPr>
              <w:rPr>
                <w:ins w:id="3793" w:author="Bhakti Gandhi" w:date="2015-12-07T16:30:00Z"/>
              </w:rPr>
            </w:pPr>
            <w:ins w:id="3794" w:author="Bhakti Gandhi" w:date="2015-12-07T16:30:00Z">
              <w:r>
                <w:lastRenderedPageBreak/>
                <w:t>RC to PC Upgrade</w:t>
              </w:r>
            </w:ins>
          </w:p>
        </w:tc>
        <w:tc>
          <w:tcPr>
            <w:tcW w:w="1440" w:type="dxa"/>
          </w:tcPr>
          <w:p w14:paraId="4A06B16F" w14:textId="77777777" w:rsidR="00D90378" w:rsidRPr="00D90378" w:rsidRDefault="00D90378" w:rsidP="00D90378">
            <w:pPr>
              <w:rPr>
                <w:ins w:id="3795" w:author="Bhakti Gandhi" w:date="2015-12-07T16:30:00Z"/>
              </w:rPr>
            </w:pPr>
            <w:ins w:id="3796" w:author="Bhakti Gandhi" w:date="2015-12-07T16:30:00Z">
              <w:r>
                <w:t>12</w:t>
              </w:r>
            </w:ins>
          </w:p>
        </w:tc>
      </w:tr>
      <w:tr w:rsidR="00D90378" w:rsidRPr="0027307A" w14:paraId="72EEC1D3" w14:textId="77777777" w:rsidTr="001E505E">
        <w:trPr>
          <w:cantSplit/>
          <w:trHeight w:val="557"/>
          <w:ins w:id="3797" w:author="Bhakti Gandhi" w:date="2015-12-07T16:30:00Z"/>
        </w:trPr>
        <w:tc>
          <w:tcPr>
            <w:tcW w:w="2425" w:type="dxa"/>
            <w:shd w:val="clear" w:color="auto" w:fill="auto"/>
          </w:tcPr>
          <w:p w14:paraId="71EE9B25" w14:textId="77777777" w:rsidR="00D90378" w:rsidRDefault="00D90378" w:rsidP="00D90378">
            <w:pPr>
              <w:rPr>
                <w:ins w:id="3798" w:author="Bhakti Gandhi" w:date="2015-12-07T16:30:00Z"/>
              </w:rPr>
            </w:pPr>
            <w:ins w:id="3799" w:author="Bhakti Gandhi" w:date="2015-12-07T16:30:00Z">
              <w:r>
                <w:t>PC to RC Downgrade</w:t>
              </w:r>
            </w:ins>
          </w:p>
        </w:tc>
        <w:tc>
          <w:tcPr>
            <w:tcW w:w="1440" w:type="dxa"/>
          </w:tcPr>
          <w:p w14:paraId="69C2D83E" w14:textId="77777777" w:rsidR="00D90378" w:rsidRPr="00D90378" w:rsidRDefault="00D90378" w:rsidP="00D90378">
            <w:pPr>
              <w:rPr>
                <w:ins w:id="3800" w:author="Bhakti Gandhi" w:date="2015-12-07T16:30:00Z"/>
              </w:rPr>
            </w:pPr>
            <w:ins w:id="3801" w:author="Bhakti Gandhi" w:date="2015-12-07T16:30:00Z">
              <w:r>
                <w:t>13</w:t>
              </w:r>
            </w:ins>
          </w:p>
        </w:tc>
      </w:tr>
      <w:tr w:rsidR="00D90378" w:rsidRPr="0027307A" w14:paraId="2CB8568B" w14:textId="77777777" w:rsidTr="001E505E">
        <w:trPr>
          <w:cantSplit/>
          <w:trHeight w:val="557"/>
          <w:ins w:id="3802" w:author="Bhakti Gandhi" w:date="2015-12-07T16:30:00Z"/>
        </w:trPr>
        <w:tc>
          <w:tcPr>
            <w:tcW w:w="2425" w:type="dxa"/>
            <w:shd w:val="clear" w:color="auto" w:fill="auto"/>
          </w:tcPr>
          <w:p w14:paraId="4C8EACCB" w14:textId="77777777" w:rsidR="00D90378" w:rsidRDefault="00D90378" w:rsidP="00D90378">
            <w:pPr>
              <w:rPr>
                <w:ins w:id="3803" w:author="Bhakti Gandhi" w:date="2015-12-07T16:30:00Z"/>
              </w:rPr>
            </w:pPr>
            <w:ins w:id="3804" w:author="Bhakti Gandhi" w:date="2015-12-07T16:30:00Z">
              <w:r>
                <w:t>Sponsor Search</w:t>
              </w:r>
            </w:ins>
          </w:p>
        </w:tc>
        <w:tc>
          <w:tcPr>
            <w:tcW w:w="1440" w:type="dxa"/>
          </w:tcPr>
          <w:p w14:paraId="1887CC61" w14:textId="77777777" w:rsidR="00D90378" w:rsidRPr="00D90378" w:rsidRDefault="00D90378" w:rsidP="00D90378">
            <w:pPr>
              <w:rPr>
                <w:ins w:id="3805" w:author="Bhakti Gandhi" w:date="2015-12-07T16:30:00Z"/>
              </w:rPr>
            </w:pPr>
            <w:ins w:id="3806" w:author="Bhakti Gandhi" w:date="2015-12-07T16:30:00Z">
              <w:r>
                <w:t>63</w:t>
              </w:r>
            </w:ins>
          </w:p>
        </w:tc>
      </w:tr>
    </w:tbl>
    <w:p w14:paraId="36DCD9E7" w14:textId="77777777" w:rsidR="00D90378" w:rsidRDefault="00D90378" w:rsidP="00D90378">
      <w:pPr>
        <w:rPr>
          <w:ins w:id="3807" w:author="Bhakti Gandhi" w:date="2015-12-07T16:30:00Z"/>
        </w:rPr>
      </w:pPr>
    </w:p>
    <w:p w14:paraId="51A050BA" w14:textId="77777777" w:rsidR="00D90378" w:rsidRDefault="00D90378" w:rsidP="00D90378">
      <w:pPr>
        <w:rPr>
          <w:ins w:id="3808" w:author="Bhakti Gandhi" w:date="2015-12-07T16:30:00Z"/>
        </w:rPr>
      </w:pPr>
    </w:p>
    <w:p w14:paraId="0E45D94C" w14:textId="77777777" w:rsidR="00D90378" w:rsidRDefault="00D90378" w:rsidP="00D90378">
      <w:pPr>
        <w:rPr>
          <w:ins w:id="3809" w:author="Bhakti Gandhi" w:date="2015-12-07T16:30:00Z"/>
        </w:rPr>
      </w:pPr>
    </w:p>
    <w:p w14:paraId="28ADF767" w14:textId="77777777" w:rsidR="00D90378" w:rsidRDefault="00D90378" w:rsidP="00D90378">
      <w:pPr>
        <w:rPr>
          <w:ins w:id="3810" w:author="Bhakti Gandhi" w:date="2015-12-07T16:30:00Z"/>
        </w:rPr>
      </w:pPr>
    </w:p>
    <w:p w14:paraId="34F8E623" w14:textId="77777777" w:rsidR="00D90378" w:rsidRDefault="00D90378" w:rsidP="00D90378">
      <w:pPr>
        <w:rPr>
          <w:ins w:id="3811" w:author="Bhakti Gandhi" w:date="2015-12-07T16:30:00Z"/>
        </w:rPr>
      </w:pPr>
    </w:p>
    <w:p w14:paraId="30AE6F45" w14:textId="77777777" w:rsidR="00D90378" w:rsidRDefault="00D90378" w:rsidP="00D90378">
      <w:pPr>
        <w:rPr>
          <w:ins w:id="3812" w:author="Bhakti Gandhi" w:date="2015-12-07T16:30:00Z"/>
        </w:rPr>
      </w:pPr>
      <w:ins w:id="3813" w:author="Bhakti Gandhi" w:date="2015-12-07T16:30:00Z">
        <w:r>
          <w:tab/>
        </w:r>
        <w:r>
          <w:tab/>
          <w:t>Below load would be run with think time:</w:t>
        </w:r>
      </w:ins>
    </w:p>
    <w:p w14:paraId="2EEF6DBB" w14:textId="77777777" w:rsidR="00D90378" w:rsidRDefault="00D90378" w:rsidP="00D90378">
      <w:pPr>
        <w:rPr>
          <w:ins w:id="3814" w:author="Bhakti Gandhi" w:date="2015-12-07T16:30:00Z"/>
        </w:rPr>
      </w:pPr>
      <w:ins w:id="3815" w:author="Bhakti Gandhi" w:date="2015-12-07T16:30:00Z">
        <w:r>
          <w:tab/>
        </w:r>
        <w:r>
          <w:tab/>
          <w:t>(The thread count for this test needs to be calculated)</w:t>
        </w:r>
      </w:ins>
    </w:p>
    <w:tbl>
      <w:tblPr>
        <w:tblpPr w:leftFromText="180" w:rightFromText="180" w:vertAnchor="text" w:horzAnchor="page" w:tblpX="3811" w:tblpY="44"/>
        <w:tblW w:w="710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55"/>
        <w:gridCol w:w="1620"/>
        <w:gridCol w:w="1292"/>
        <w:gridCol w:w="1318"/>
        <w:gridCol w:w="1620"/>
      </w:tblGrid>
      <w:tr w:rsidR="00D90378" w:rsidRPr="0027307A" w14:paraId="34D5E25A" w14:textId="77777777" w:rsidTr="001E505E">
        <w:trPr>
          <w:cantSplit/>
          <w:trHeight w:val="309"/>
          <w:tblHeader/>
          <w:ins w:id="3816" w:author="Bhakti Gandhi" w:date="2015-12-07T16:30:00Z"/>
        </w:trPr>
        <w:tc>
          <w:tcPr>
            <w:tcW w:w="1255" w:type="dxa"/>
            <w:shd w:val="clear" w:color="auto" w:fill="17365D"/>
          </w:tcPr>
          <w:p w14:paraId="32516A3D" w14:textId="77777777" w:rsidR="00D90378" w:rsidRPr="00EB5488" w:rsidRDefault="00D90378" w:rsidP="00D90378">
            <w:pPr>
              <w:pStyle w:val="NormalCenter"/>
              <w:rPr>
                <w:ins w:id="3817" w:author="Bhakti Gandhi" w:date="2015-12-07T16:30:00Z"/>
              </w:rPr>
            </w:pPr>
            <w:ins w:id="3818" w:author="Bhakti Gandhi" w:date="2015-12-07T16:30:00Z">
              <w:r w:rsidRPr="00EB5488">
                <w:t>Load Type</w:t>
              </w:r>
            </w:ins>
          </w:p>
        </w:tc>
        <w:tc>
          <w:tcPr>
            <w:tcW w:w="1620" w:type="dxa"/>
            <w:shd w:val="clear" w:color="auto" w:fill="17365D"/>
          </w:tcPr>
          <w:p w14:paraId="78656EB0" w14:textId="77777777" w:rsidR="00D90378" w:rsidRPr="00D90378" w:rsidRDefault="00D90378" w:rsidP="00D90378">
            <w:pPr>
              <w:pStyle w:val="NormalCenter"/>
              <w:rPr>
                <w:ins w:id="3819" w:author="Bhakti Gandhi" w:date="2015-12-07T16:30:00Z"/>
              </w:rPr>
            </w:pPr>
            <w:ins w:id="3820" w:author="Bhakti Gandhi" w:date="2015-12-07T16:30:00Z">
              <w:r>
                <w:t>Concurrency</w:t>
              </w:r>
            </w:ins>
          </w:p>
        </w:tc>
        <w:tc>
          <w:tcPr>
            <w:tcW w:w="1292" w:type="dxa"/>
            <w:shd w:val="clear" w:color="auto" w:fill="17365D"/>
          </w:tcPr>
          <w:p w14:paraId="66544F8B" w14:textId="77777777" w:rsidR="00D90378" w:rsidRPr="00EB5488" w:rsidRDefault="00D90378" w:rsidP="00D90378">
            <w:pPr>
              <w:pStyle w:val="NormalCenter"/>
              <w:rPr>
                <w:ins w:id="3821" w:author="Bhakti Gandhi" w:date="2015-12-07T16:30:00Z"/>
              </w:rPr>
            </w:pPr>
            <w:ins w:id="3822" w:author="Bhakti Gandhi" w:date="2015-12-07T16:30:00Z">
              <w:r w:rsidRPr="00EB5488">
                <w:t>Threads</w:t>
              </w:r>
            </w:ins>
          </w:p>
        </w:tc>
        <w:tc>
          <w:tcPr>
            <w:tcW w:w="1318" w:type="dxa"/>
            <w:shd w:val="clear" w:color="auto" w:fill="17365D"/>
          </w:tcPr>
          <w:p w14:paraId="4B7C8035" w14:textId="77777777" w:rsidR="00D90378" w:rsidRPr="00EB5488" w:rsidRDefault="00D90378" w:rsidP="00D90378">
            <w:pPr>
              <w:pStyle w:val="NormalCenter"/>
              <w:rPr>
                <w:ins w:id="3823" w:author="Bhakti Gandhi" w:date="2015-12-07T16:30:00Z"/>
              </w:rPr>
            </w:pPr>
            <w:ins w:id="3824" w:author="Bhakti Gandhi" w:date="2015-12-07T16:30:00Z">
              <w:r w:rsidRPr="00EB5488">
                <w:t>Ramp-Up (sec)</w:t>
              </w:r>
            </w:ins>
          </w:p>
        </w:tc>
        <w:tc>
          <w:tcPr>
            <w:tcW w:w="1620" w:type="dxa"/>
            <w:shd w:val="clear" w:color="auto" w:fill="17365D"/>
          </w:tcPr>
          <w:p w14:paraId="024F3CA3" w14:textId="4E9B790E" w:rsidR="00D90378" w:rsidRPr="00EB5488" w:rsidRDefault="00D90378">
            <w:pPr>
              <w:pStyle w:val="NormalCenter"/>
              <w:rPr>
                <w:ins w:id="3825" w:author="Bhakti Gandhi" w:date="2015-12-07T16:30:00Z"/>
              </w:rPr>
              <w:pPrChange w:id="3826" w:author="Bhakti Gandhi" w:date="2015-12-07T16:31:00Z">
                <w:pPr>
                  <w:pStyle w:val="NormalCenter"/>
                  <w:framePr w:hSpace="180" w:wrap="around" w:vAnchor="text" w:hAnchor="page" w:x="3811" w:y="44"/>
                </w:pPr>
              </w:pPrChange>
            </w:pPr>
            <w:ins w:id="3827" w:author="Bhakti Gandhi" w:date="2015-12-07T16:30:00Z">
              <w:r w:rsidRPr="00EB5488">
                <w:t>Duration (</w:t>
              </w:r>
            </w:ins>
            <w:ins w:id="3828" w:author="Bhakti Gandhi" w:date="2015-12-07T16:31:00Z">
              <w:r w:rsidR="001E7A87">
                <w:t>hours</w:t>
              </w:r>
            </w:ins>
            <w:ins w:id="3829" w:author="Bhakti Gandhi" w:date="2015-12-07T16:30:00Z">
              <w:r w:rsidRPr="00EB5488">
                <w:t>)</w:t>
              </w:r>
            </w:ins>
          </w:p>
        </w:tc>
      </w:tr>
      <w:tr w:rsidR="00D90378" w:rsidRPr="0027307A" w14:paraId="42AEA67F" w14:textId="77777777" w:rsidTr="001E505E">
        <w:trPr>
          <w:cantSplit/>
          <w:trHeight w:val="170"/>
          <w:ins w:id="3830" w:author="Bhakti Gandhi" w:date="2015-12-07T16:30:00Z"/>
        </w:trPr>
        <w:tc>
          <w:tcPr>
            <w:tcW w:w="1255" w:type="dxa"/>
            <w:shd w:val="clear" w:color="auto" w:fill="auto"/>
          </w:tcPr>
          <w:p w14:paraId="0C5965D3" w14:textId="77777777" w:rsidR="00D90378" w:rsidRPr="00D90378" w:rsidDel="00E621E2" w:rsidRDefault="00D90378" w:rsidP="00D90378">
            <w:pPr>
              <w:pStyle w:val="TableContentCenter"/>
              <w:rPr>
                <w:ins w:id="3831" w:author="Bhakti Gandhi" w:date="2015-12-07T16:30:00Z"/>
              </w:rPr>
            </w:pPr>
            <w:ins w:id="3832" w:author="Bhakti Gandhi" w:date="2015-12-07T16:30:00Z">
              <w:r w:rsidRPr="00EB5488">
                <w:t>Transactional</w:t>
              </w:r>
            </w:ins>
          </w:p>
        </w:tc>
        <w:tc>
          <w:tcPr>
            <w:tcW w:w="1620" w:type="dxa"/>
          </w:tcPr>
          <w:p w14:paraId="5CA412F0" w14:textId="77777777" w:rsidR="00D90378" w:rsidRPr="00D90378" w:rsidRDefault="00D90378" w:rsidP="00D90378">
            <w:pPr>
              <w:pStyle w:val="TableContentCenter"/>
              <w:rPr>
                <w:ins w:id="3833" w:author="Bhakti Gandhi" w:date="2015-12-07T16:30:00Z"/>
              </w:rPr>
            </w:pPr>
            <w:ins w:id="3834" w:author="Bhakti Gandhi" w:date="2015-12-07T16:30:00Z">
              <w:r>
                <w:t>416</w:t>
              </w:r>
            </w:ins>
          </w:p>
        </w:tc>
        <w:tc>
          <w:tcPr>
            <w:tcW w:w="1292" w:type="dxa"/>
          </w:tcPr>
          <w:p w14:paraId="1D775F60" w14:textId="77777777" w:rsidR="00D90378" w:rsidRPr="00D90378" w:rsidRDefault="00D90378" w:rsidP="00D90378">
            <w:pPr>
              <w:pStyle w:val="TableContentCenter"/>
              <w:rPr>
                <w:ins w:id="3835" w:author="Bhakti Gandhi" w:date="2015-12-07T16:30:00Z"/>
              </w:rPr>
            </w:pPr>
            <w:ins w:id="3836" w:author="Bhakti Gandhi" w:date="2015-12-07T16:30:00Z">
              <w:r>
                <w:t>5000</w:t>
              </w:r>
            </w:ins>
          </w:p>
        </w:tc>
        <w:tc>
          <w:tcPr>
            <w:tcW w:w="1318" w:type="dxa"/>
          </w:tcPr>
          <w:p w14:paraId="0792A5B8" w14:textId="77777777" w:rsidR="00D90378" w:rsidRPr="00D90378" w:rsidRDefault="00D90378" w:rsidP="00D90378">
            <w:pPr>
              <w:pStyle w:val="TableContentCenter"/>
              <w:rPr>
                <w:ins w:id="3837" w:author="Bhakti Gandhi" w:date="2015-12-07T16:30:00Z"/>
              </w:rPr>
            </w:pPr>
            <w:ins w:id="3838" w:author="Bhakti Gandhi" w:date="2015-12-07T16:30:00Z">
              <w:r>
                <w:t>4</w:t>
              </w:r>
              <w:r w:rsidRPr="00D90378">
                <w:t>00</w:t>
              </w:r>
            </w:ins>
          </w:p>
        </w:tc>
        <w:tc>
          <w:tcPr>
            <w:tcW w:w="1620" w:type="dxa"/>
          </w:tcPr>
          <w:p w14:paraId="1FEC2E08" w14:textId="3D7FE65A" w:rsidR="00D90378" w:rsidRPr="00D90378" w:rsidRDefault="00D90378" w:rsidP="00D90378">
            <w:pPr>
              <w:pStyle w:val="TableContentCenter"/>
              <w:rPr>
                <w:ins w:id="3839" w:author="Bhakti Gandhi" w:date="2015-12-07T16:30:00Z"/>
              </w:rPr>
            </w:pPr>
            <w:ins w:id="3840" w:author="Bhakti Gandhi" w:date="2015-12-07T16:30:00Z">
              <w:r>
                <w:t>6</w:t>
              </w:r>
            </w:ins>
          </w:p>
        </w:tc>
      </w:tr>
      <w:tr w:rsidR="00D90378" w:rsidRPr="0027307A" w14:paraId="4CCB42AB" w14:textId="77777777" w:rsidTr="001E505E">
        <w:trPr>
          <w:cantSplit/>
          <w:trHeight w:val="63"/>
          <w:ins w:id="3841" w:author="Bhakti Gandhi" w:date="2015-12-07T16:30:00Z"/>
        </w:trPr>
        <w:tc>
          <w:tcPr>
            <w:tcW w:w="1255" w:type="dxa"/>
            <w:shd w:val="clear" w:color="auto" w:fill="auto"/>
          </w:tcPr>
          <w:p w14:paraId="41363BD1" w14:textId="77777777" w:rsidR="00D90378" w:rsidRPr="00EB5488" w:rsidRDefault="00D90378" w:rsidP="00D90378">
            <w:pPr>
              <w:pStyle w:val="TableContentCenter"/>
              <w:rPr>
                <w:ins w:id="3842" w:author="Bhakti Gandhi" w:date="2015-12-07T16:30:00Z"/>
              </w:rPr>
            </w:pPr>
            <w:ins w:id="3843" w:author="Bhakti Gandhi" w:date="2015-12-07T16:30:00Z">
              <w:r w:rsidRPr="00EB5488">
                <w:t>Browse</w:t>
              </w:r>
            </w:ins>
          </w:p>
        </w:tc>
        <w:tc>
          <w:tcPr>
            <w:tcW w:w="1620" w:type="dxa"/>
          </w:tcPr>
          <w:p w14:paraId="58A1870F" w14:textId="77777777" w:rsidR="00D90378" w:rsidRPr="00D90378" w:rsidRDefault="00D90378" w:rsidP="00D90378">
            <w:pPr>
              <w:pStyle w:val="TableContentCenter"/>
              <w:rPr>
                <w:ins w:id="3844" w:author="Bhakti Gandhi" w:date="2015-12-07T16:30:00Z"/>
              </w:rPr>
            </w:pPr>
            <w:ins w:id="3845" w:author="Bhakti Gandhi" w:date="2015-12-07T16:30:00Z">
              <w:r>
                <w:t>3440</w:t>
              </w:r>
            </w:ins>
          </w:p>
        </w:tc>
        <w:tc>
          <w:tcPr>
            <w:tcW w:w="1292" w:type="dxa"/>
          </w:tcPr>
          <w:p w14:paraId="47C724E3" w14:textId="77777777" w:rsidR="00D90378" w:rsidRPr="00D90378" w:rsidRDefault="00D90378" w:rsidP="00D90378">
            <w:pPr>
              <w:pStyle w:val="TableContentCenter"/>
              <w:rPr>
                <w:ins w:id="3846" w:author="Bhakti Gandhi" w:date="2015-12-07T16:30:00Z"/>
              </w:rPr>
            </w:pPr>
            <w:ins w:id="3847" w:author="Bhakti Gandhi" w:date="2015-12-07T16:30:00Z">
              <w:r>
                <w:t>10000</w:t>
              </w:r>
            </w:ins>
          </w:p>
        </w:tc>
        <w:tc>
          <w:tcPr>
            <w:tcW w:w="1318" w:type="dxa"/>
          </w:tcPr>
          <w:p w14:paraId="3DDEFB85" w14:textId="77777777" w:rsidR="00D90378" w:rsidRPr="00D90378" w:rsidRDefault="00D90378" w:rsidP="00D90378">
            <w:pPr>
              <w:pStyle w:val="TableContentCenter"/>
              <w:rPr>
                <w:ins w:id="3848" w:author="Bhakti Gandhi" w:date="2015-12-07T16:30:00Z"/>
              </w:rPr>
            </w:pPr>
            <w:ins w:id="3849" w:author="Bhakti Gandhi" w:date="2015-12-07T16:30:00Z">
              <w:r>
                <w:t>5</w:t>
              </w:r>
              <w:r w:rsidRPr="00D90378">
                <w:t>50</w:t>
              </w:r>
            </w:ins>
          </w:p>
        </w:tc>
        <w:tc>
          <w:tcPr>
            <w:tcW w:w="1620" w:type="dxa"/>
          </w:tcPr>
          <w:p w14:paraId="2E63FC1A" w14:textId="6EB4E37C" w:rsidR="00D90378" w:rsidRPr="00D90378" w:rsidRDefault="00D90378" w:rsidP="00D90378">
            <w:pPr>
              <w:pStyle w:val="TableContentCenter"/>
              <w:rPr>
                <w:ins w:id="3850" w:author="Bhakti Gandhi" w:date="2015-12-07T16:30:00Z"/>
              </w:rPr>
            </w:pPr>
            <w:ins w:id="3851" w:author="Bhakti Gandhi" w:date="2015-12-07T16:30:00Z">
              <w:r>
                <w:t>6</w:t>
              </w:r>
            </w:ins>
          </w:p>
        </w:tc>
      </w:tr>
    </w:tbl>
    <w:p w14:paraId="2CC97011" w14:textId="77777777" w:rsidR="00D90378" w:rsidRDefault="00D90378" w:rsidP="00D90378">
      <w:pPr>
        <w:rPr>
          <w:ins w:id="3852" w:author="Bhakti Gandhi" w:date="2015-12-07T16:30:00Z"/>
        </w:rPr>
      </w:pPr>
    </w:p>
    <w:p w14:paraId="46DCFCC4" w14:textId="77777777" w:rsidR="00D90378" w:rsidRDefault="00D90378" w:rsidP="00D90378">
      <w:pPr>
        <w:rPr>
          <w:ins w:id="3853" w:author="Bhakti Gandhi" w:date="2015-12-07T16:30:00Z"/>
        </w:rPr>
      </w:pPr>
    </w:p>
    <w:p w14:paraId="26D9B4B6" w14:textId="77777777" w:rsidR="00D90378" w:rsidRDefault="00D90378" w:rsidP="00D90378">
      <w:pPr>
        <w:rPr>
          <w:ins w:id="3854" w:author="Bhakti Gandhi" w:date="2015-12-07T16:30:00Z"/>
        </w:rPr>
      </w:pPr>
    </w:p>
    <w:p w14:paraId="08F664DD" w14:textId="77777777" w:rsidR="00D90378" w:rsidRDefault="00D90378" w:rsidP="00D90378">
      <w:pPr>
        <w:rPr>
          <w:ins w:id="3855" w:author="Bhakti Gandhi" w:date="2015-12-07T16:30:00Z"/>
        </w:rPr>
      </w:pPr>
    </w:p>
    <w:p w14:paraId="6F883558" w14:textId="77777777" w:rsidR="00D90378" w:rsidRDefault="00D90378" w:rsidP="00D90378">
      <w:pPr>
        <w:rPr>
          <w:ins w:id="3856" w:author="Bhakti Gandhi" w:date="2015-12-07T16:30:00Z"/>
        </w:rPr>
      </w:pPr>
    </w:p>
    <w:p w14:paraId="21AA8159" w14:textId="77777777" w:rsidR="00D90378" w:rsidRPr="00D90378" w:rsidRDefault="00D90378">
      <w:pPr>
        <w:rPr>
          <w:ins w:id="3857" w:author="Bhakti Gandhi" w:date="2015-12-07T16:29:00Z"/>
        </w:rPr>
      </w:pPr>
    </w:p>
    <w:p w14:paraId="5FA988EC" w14:textId="6F4E25E7" w:rsidR="00414626" w:rsidRDefault="00D90378">
      <w:pPr>
        <w:pStyle w:val="Heading5"/>
        <w:rPr>
          <w:ins w:id="3858" w:author="Bhakti Gandhi [2]" w:date="2015-03-19T14:36:00Z"/>
        </w:rPr>
        <w:pPrChange w:id="3859" w:author="Bhakti Gandhi" w:date="2015-12-07T16:26:00Z">
          <w:pPr/>
        </w:pPrChange>
      </w:pPr>
      <w:ins w:id="3860" w:author="Bhakti Gandhi" w:date="2015-12-07T16:30:00Z">
        <w:r>
          <w:t>Current Load + 100%</w:t>
        </w:r>
      </w:ins>
      <w:ins w:id="3861" w:author="Bhakti Gandhi [2]" w:date="2015-03-19T14:36:00Z">
        <w:r w:rsidR="00414626">
          <w:tab/>
        </w:r>
        <w:r w:rsidR="00414626">
          <w:tab/>
        </w:r>
      </w:ins>
    </w:p>
    <w:p w14:paraId="5FA988ED" w14:textId="77777777" w:rsidR="00414626" w:rsidRDefault="00414626" w:rsidP="00414626">
      <w:pPr>
        <w:rPr>
          <w:ins w:id="3862" w:author="Bhakti Gandhi [2]" w:date="2015-04-06T11:20:00Z"/>
        </w:rPr>
      </w:pPr>
      <w:ins w:id="3863" w:author="Bhakti Gandhi [2]" w:date="2015-03-19T14:36:00Z">
        <w:r>
          <w:tab/>
        </w:r>
        <w:r>
          <w:tab/>
          <w:t xml:space="preserve">Below distribution of transactions will be used during this testing: </w:t>
        </w:r>
      </w:ins>
    </w:p>
    <w:tbl>
      <w:tblPr>
        <w:tblpPr w:leftFromText="180" w:rightFromText="180" w:vertAnchor="text" w:horzAnchor="page" w:tblpX="3811" w:tblpY="44"/>
        <w:tblW w:w="38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425"/>
        <w:gridCol w:w="1440"/>
      </w:tblGrid>
      <w:tr w:rsidR="002F6919" w:rsidRPr="0027307A" w14:paraId="52155A6E" w14:textId="77777777" w:rsidTr="00EE4FA9">
        <w:trPr>
          <w:cantSplit/>
          <w:trHeight w:val="296"/>
          <w:tblHeader/>
          <w:ins w:id="3864" w:author="Bhakti Gandhi" w:date="2015-11-19T15:46:00Z"/>
        </w:trPr>
        <w:tc>
          <w:tcPr>
            <w:tcW w:w="2425" w:type="dxa"/>
            <w:shd w:val="clear" w:color="auto" w:fill="17365D"/>
          </w:tcPr>
          <w:p w14:paraId="3851B981" w14:textId="77777777" w:rsidR="002F6919" w:rsidRPr="002F6919" w:rsidRDefault="002F6919" w:rsidP="002F6919">
            <w:pPr>
              <w:pStyle w:val="NormalCenter"/>
              <w:rPr>
                <w:ins w:id="3865" w:author="Bhakti Gandhi" w:date="2015-11-19T15:46:00Z"/>
              </w:rPr>
            </w:pPr>
            <w:ins w:id="3866" w:author="Bhakti Gandhi" w:date="2015-11-19T15:46:00Z">
              <w:r w:rsidRPr="002F6919">
                <w:t>Transaction Mix</w:t>
              </w:r>
            </w:ins>
          </w:p>
        </w:tc>
        <w:tc>
          <w:tcPr>
            <w:tcW w:w="1440" w:type="dxa"/>
            <w:shd w:val="clear" w:color="auto" w:fill="17365D"/>
          </w:tcPr>
          <w:p w14:paraId="32466820" w14:textId="77777777" w:rsidR="002F6919" w:rsidRPr="002F6919" w:rsidRDefault="002F6919" w:rsidP="002F6919">
            <w:pPr>
              <w:pStyle w:val="NormalCenter"/>
              <w:rPr>
                <w:ins w:id="3867" w:author="Bhakti Gandhi" w:date="2015-11-19T15:46:00Z"/>
              </w:rPr>
            </w:pPr>
            <w:ins w:id="3868" w:author="Bhakti Gandhi" w:date="2015-11-19T15:46:00Z">
              <w:r w:rsidRPr="002F6919">
                <w:t>Threads</w:t>
              </w:r>
            </w:ins>
          </w:p>
        </w:tc>
      </w:tr>
      <w:tr w:rsidR="002F6919" w:rsidRPr="0027307A" w14:paraId="357AC36C" w14:textId="77777777" w:rsidTr="00EE4FA9">
        <w:trPr>
          <w:cantSplit/>
          <w:trHeight w:val="428"/>
          <w:ins w:id="3869" w:author="Bhakti Gandhi" w:date="2015-11-19T15:46:00Z"/>
        </w:trPr>
        <w:tc>
          <w:tcPr>
            <w:tcW w:w="2425" w:type="dxa"/>
            <w:shd w:val="clear" w:color="auto" w:fill="auto"/>
          </w:tcPr>
          <w:p w14:paraId="183B20C1" w14:textId="77777777" w:rsidR="002F6919" w:rsidRPr="002F6919" w:rsidRDefault="002F6919" w:rsidP="002F6919">
            <w:pPr>
              <w:rPr>
                <w:ins w:id="3870" w:author="Bhakti Gandhi" w:date="2015-11-19T15:46:00Z"/>
              </w:rPr>
            </w:pPr>
            <w:ins w:id="3871" w:author="Bhakti Gandhi" w:date="2015-11-19T15:46:00Z">
              <w:r w:rsidRPr="002F6919">
                <w:t>Browse</w:t>
              </w:r>
            </w:ins>
          </w:p>
        </w:tc>
        <w:tc>
          <w:tcPr>
            <w:tcW w:w="1440" w:type="dxa"/>
          </w:tcPr>
          <w:p w14:paraId="2F644A15" w14:textId="77777777" w:rsidR="002F6919" w:rsidRPr="002F6919" w:rsidRDefault="002F6919" w:rsidP="00EE4FA9">
            <w:pPr>
              <w:rPr>
                <w:ins w:id="3872" w:author="Bhakti Gandhi" w:date="2015-11-19T15:46:00Z"/>
              </w:rPr>
            </w:pPr>
            <w:ins w:id="3873" w:author="Bhakti Gandhi" w:date="2015-11-19T15:46:00Z">
              <w:r w:rsidRPr="002F6919">
                <w:t>4586</w:t>
              </w:r>
            </w:ins>
          </w:p>
        </w:tc>
      </w:tr>
      <w:tr w:rsidR="002F6919" w:rsidRPr="0027307A" w14:paraId="2D17C1A3" w14:textId="77777777" w:rsidTr="00EE4FA9">
        <w:trPr>
          <w:cantSplit/>
          <w:trHeight w:val="557"/>
          <w:ins w:id="3874" w:author="Bhakti Gandhi" w:date="2015-11-19T15:46:00Z"/>
        </w:trPr>
        <w:tc>
          <w:tcPr>
            <w:tcW w:w="2425" w:type="dxa"/>
            <w:shd w:val="clear" w:color="auto" w:fill="auto"/>
          </w:tcPr>
          <w:p w14:paraId="41A7DE20" w14:textId="77777777" w:rsidR="002F6919" w:rsidRPr="002F6919" w:rsidRDefault="002F6919" w:rsidP="002F6919">
            <w:pPr>
              <w:rPr>
                <w:ins w:id="3875" w:author="Bhakti Gandhi" w:date="2015-11-19T15:46:00Z"/>
              </w:rPr>
            </w:pPr>
            <w:ins w:id="3876" w:author="Bhakti Gandhi" w:date="2015-11-19T15:46:00Z">
              <w:r w:rsidRPr="002F6919">
                <w:t>Standard Enrollment</w:t>
              </w:r>
            </w:ins>
          </w:p>
        </w:tc>
        <w:tc>
          <w:tcPr>
            <w:tcW w:w="1440" w:type="dxa"/>
          </w:tcPr>
          <w:p w14:paraId="60014DEF" w14:textId="77777777" w:rsidR="002F6919" w:rsidRPr="002F6919" w:rsidRDefault="002F6919" w:rsidP="002F6919">
            <w:pPr>
              <w:rPr>
                <w:ins w:id="3877" w:author="Bhakti Gandhi" w:date="2015-11-19T15:46:00Z"/>
              </w:rPr>
            </w:pPr>
            <w:ins w:id="3878" w:author="Bhakti Gandhi" w:date="2015-11-19T15:46:00Z">
              <w:r w:rsidRPr="002F6919">
                <w:t>61</w:t>
              </w:r>
            </w:ins>
          </w:p>
        </w:tc>
      </w:tr>
      <w:tr w:rsidR="002F6919" w:rsidRPr="0027307A" w14:paraId="33DB8F07" w14:textId="77777777" w:rsidTr="00EE4FA9">
        <w:trPr>
          <w:cantSplit/>
          <w:trHeight w:val="557"/>
          <w:ins w:id="3879" w:author="Bhakti Gandhi" w:date="2015-11-19T15:46:00Z"/>
        </w:trPr>
        <w:tc>
          <w:tcPr>
            <w:tcW w:w="2425" w:type="dxa"/>
            <w:shd w:val="clear" w:color="auto" w:fill="auto"/>
          </w:tcPr>
          <w:p w14:paraId="036C4EB4" w14:textId="77777777" w:rsidR="002F6919" w:rsidRPr="002F6919" w:rsidRDefault="002F6919" w:rsidP="002F6919">
            <w:pPr>
              <w:rPr>
                <w:ins w:id="3880" w:author="Bhakti Gandhi" w:date="2015-11-19T15:46:00Z"/>
              </w:rPr>
            </w:pPr>
            <w:ins w:id="3881" w:author="Bhakti Gandhi" w:date="2015-11-19T15:46:00Z">
              <w:r w:rsidRPr="002F6919">
                <w:t>Express Enrollment</w:t>
              </w:r>
            </w:ins>
          </w:p>
        </w:tc>
        <w:tc>
          <w:tcPr>
            <w:tcW w:w="1440" w:type="dxa"/>
          </w:tcPr>
          <w:p w14:paraId="6D14039D" w14:textId="77777777" w:rsidR="002F6919" w:rsidRPr="002F6919" w:rsidRDefault="002F6919" w:rsidP="002F6919">
            <w:pPr>
              <w:rPr>
                <w:ins w:id="3882" w:author="Bhakti Gandhi" w:date="2015-11-19T15:46:00Z"/>
              </w:rPr>
            </w:pPr>
            <w:ins w:id="3883" w:author="Bhakti Gandhi" w:date="2015-11-19T15:46:00Z">
              <w:r w:rsidRPr="002F6919">
                <w:t>61</w:t>
              </w:r>
            </w:ins>
          </w:p>
        </w:tc>
      </w:tr>
      <w:tr w:rsidR="002F6919" w:rsidRPr="0027307A" w14:paraId="17DA61A2" w14:textId="77777777" w:rsidTr="00EE4FA9">
        <w:trPr>
          <w:cantSplit/>
          <w:trHeight w:val="557"/>
          <w:ins w:id="3884" w:author="Bhakti Gandhi" w:date="2015-11-19T15:46:00Z"/>
        </w:trPr>
        <w:tc>
          <w:tcPr>
            <w:tcW w:w="2425" w:type="dxa"/>
            <w:shd w:val="clear" w:color="auto" w:fill="auto"/>
          </w:tcPr>
          <w:p w14:paraId="090AD617" w14:textId="77777777" w:rsidR="002F6919" w:rsidRPr="002F6919" w:rsidRDefault="002F6919" w:rsidP="002F6919">
            <w:pPr>
              <w:rPr>
                <w:ins w:id="3885" w:author="Bhakti Gandhi" w:date="2015-11-19T15:46:00Z"/>
              </w:rPr>
            </w:pPr>
            <w:ins w:id="3886" w:author="Bhakti Gandhi" w:date="2015-11-19T15:46:00Z">
              <w:r w:rsidRPr="002F6919">
                <w:t>Adhoc orders</w:t>
              </w:r>
            </w:ins>
          </w:p>
        </w:tc>
        <w:tc>
          <w:tcPr>
            <w:tcW w:w="1440" w:type="dxa"/>
          </w:tcPr>
          <w:p w14:paraId="7FC3DBF6" w14:textId="77777777" w:rsidR="002F6919" w:rsidRPr="002F6919" w:rsidRDefault="002F6919" w:rsidP="002F6919">
            <w:pPr>
              <w:rPr>
                <w:ins w:id="3887" w:author="Bhakti Gandhi" w:date="2015-11-19T15:46:00Z"/>
              </w:rPr>
            </w:pPr>
            <w:ins w:id="3888" w:author="Bhakti Gandhi" w:date="2015-11-19T15:46:00Z">
              <w:r w:rsidRPr="002F6919">
                <w:t>40</w:t>
              </w:r>
            </w:ins>
          </w:p>
        </w:tc>
      </w:tr>
      <w:tr w:rsidR="002F6919" w:rsidRPr="0027307A" w14:paraId="535A16BD" w14:textId="77777777" w:rsidTr="00EE4FA9">
        <w:trPr>
          <w:cantSplit/>
          <w:trHeight w:val="557"/>
          <w:ins w:id="3889" w:author="Bhakti Gandhi" w:date="2015-11-19T15:46:00Z"/>
        </w:trPr>
        <w:tc>
          <w:tcPr>
            <w:tcW w:w="2425" w:type="dxa"/>
            <w:shd w:val="clear" w:color="auto" w:fill="auto"/>
          </w:tcPr>
          <w:p w14:paraId="2FE041AB" w14:textId="77777777" w:rsidR="002F6919" w:rsidRPr="002F6919" w:rsidRDefault="002F6919" w:rsidP="002F6919">
            <w:pPr>
              <w:rPr>
                <w:ins w:id="3890" w:author="Bhakti Gandhi" w:date="2015-11-19T15:46:00Z"/>
              </w:rPr>
            </w:pPr>
            <w:ins w:id="3891" w:author="Bhakti Gandhi" w:date="2015-11-19T15:46:00Z">
              <w:r w:rsidRPr="002F6919">
                <w:t>PC Orders</w:t>
              </w:r>
            </w:ins>
          </w:p>
        </w:tc>
        <w:tc>
          <w:tcPr>
            <w:tcW w:w="1440" w:type="dxa"/>
          </w:tcPr>
          <w:p w14:paraId="49441157" w14:textId="77777777" w:rsidR="002F6919" w:rsidRPr="002F6919" w:rsidRDefault="002F6919" w:rsidP="002F6919">
            <w:pPr>
              <w:rPr>
                <w:ins w:id="3892" w:author="Bhakti Gandhi" w:date="2015-11-19T15:46:00Z"/>
              </w:rPr>
            </w:pPr>
            <w:ins w:id="3893" w:author="Bhakti Gandhi" w:date="2015-11-19T15:46:00Z">
              <w:r w:rsidRPr="002F6919">
                <w:t>138</w:t>
              </w:r>
            </w:ins>
          </w:p>
        </w:tc>
      </w:tr>
      <w:tr w:rsidR="002F6919" w:rsidRPr="0027307A" w14:paraId="4EC8EEDC" w14:textId="77777777" w:rsidTr="00EE4FA9">
        <w:trPr>
          <w:cantSplit/>
          <w:trHeight w:val="557"/>
          <w:ins w:id="3894" w:author="Bhakti Gandhi" w:date="2015-11-19T15:46:00Z"/>
        </w:trPr>
        <w:tc>
          <w:tcPr>
            <w:tcW w:w="2425" w:type="dxa"/>
            <w:shd w:val="clear" w:color="auto" w:fill="auto"/>
          </w:tcPr>
          <w:p w14:paraId="42272C39" w14:textId="77777777" w:rsidR="002F6919" w:rsidRPr="002F6919" w:rsidRDefault="002F6919" w:rsidP="002F6919">
            <w:pPr>
              <w:rPr>
                <w:ins w:id="3895" w:author="Bhakti Gandhi" w:date="2015-11-19T15:46:00Z"/>
              </w:rPr>
            </w:pPr>
            <w:ins w:id="3896" w:author="Bhakti Gandhi" w:date="2015-11-19T15:46:00Z">
              <w:r w:rsidRPr="002F6919">
                <w:t>RC Orders</w:t>
              </w:r>
            </w:ins>
          </w:p>
        </w:tc>
        <w:tc>
          <w:tcPr>
            <w:tcW w:w="1440" w:type="dxa"/>
          </w:tcPr>
          <w:p w14:paraId="73D85F32" w14:textId="77777777" w:rsidR="002F6919" w:rsidRPr="002F6919" w:rsidRDefault="002F6919" w:rsidP="002F6919">
            <w:pPr>
              <w:rPr>
                <w:ins w:id="3897" w:author="Bhakti Gandhi" w:date="2015-11-19T15:46:00Z"/>
              </w:rPr>
            </w:pPr>
            <w:ins w:id="3898" w:author="Bhakti Gandhi" w:date="2015-11-19T15:46:00Z">
              <w:r w:rsidRPr="002F6919">
                <w:t>138</w:t>
              </w:r>
            </w:ins>
          </w:p>
        </w:tc>
      </w:tr>
      <w:tr w:rsidR="002F6919" w:rsidRPr="0027307A" w14:paraId="4304505A" w14:textId="77777777" w:rsidTr="00EE4FA9">
        <w:trPr>
          <w:cantSplit/>
          <w:trHeight w:val="557"/>
          <w:ins w:id="3899" w:author="Bhakti Gandhi" w:date="2015-11-19T15:46:00Z"/>
        </w:trPr>
        <w:tc>
          <w:tcPr>
            <w:tcW w:w="2425" w:type="dxa"/>
            <w:shd w:val="clear" w:color="auto" w:fill="auto"/>
          </w:tcPr>
          <w:p w14:paraId="0D8044C4" w14:textId="77777777" w:rsidR="002F6919" w:rsidRPr="002F6919" w:rsidRDefault="002F6919" w:rsidP="002F6919">
            <w:pPr>
              <w:rPr>
                <w:ins w:id="3900" w:author="Bhakti Gandhi" w:date="2015-11-19T15:46:00Z"/>
              </w:rPr>
            </w:pPr>
            <w:ins w:id="3901" w:author="Bhakti Gandhi" w:date="2015-11-19T15:46:00Z">
              <w:r w:rsidRPr="002F6919">
                <w:t>RC to PC Upgrade</w:t>
              </w:r>
            </w:ins>
          </w:p>
        </w:tc>
        <w:tc>
          <w:tcPr>
            <w:tcW w:w="1440" w:type="dxa"/>
          </w:tcPr>
          <w:p w14:paraId="0CDADAB0" w14:textId="77777777" w:rsidR="002F6919" w:rsidRPr="002F6919" w:rsidRDefault="002F6919" w:rsidP="002F6919">
            <w:pPr>
              <w:rPr>
                <w:ins w:id="3902" w:author="Bhakti Gandhi" w:date="2015-11-19T15:46:00Z"/>
              </w:rPr>
            </w:pPr>
            <w:ins w:id="3903" w:author="Bhakti Gandhi" w:date="2015-11-19T15:46:00Z">
              <w:r w:rsidRPr="002F6919">
                <w:t>18</w:t>
              </w:r>
            </w:ins>
          </w:p>
        </w:tc>
      </w:tr>
      <w:tr w:rsidR="002F6919" w:rsidRPr="0027307A" w14:paraId="0B612447" w14:textId="77777777" w:rsidTr="00EE4FA9">
        <w:trPr>
          <w:cantSplit/>
          <w:trHeight w:val="557"/>
          <w:ins w:id="3904" w:author="Bhakti Gandhi" w:date="2015-11-19T15:46:00Z"/>
        </w:trPr>
        <w:tc>
          <w:tcPr>
            <w:tcW w:w="2425" w:type="dxa"/>
            <w:shd w:val="clear" w:color="auto" w:fill="auto"/>
          </w:tcPr>
          <w:p w14:paraId="178B724D" w14:textId="77777777" w:rsidR="002F6919" w:rsidRPr="002F6919" w:rsidRDefault="002F6919" w:rsidP="002F6919">
            <w:pPr>
              <w:rPr>
                <w:ins w:id="3905" w:author="Bhakti Gandhi" w:date="2015-11-19T15:46:00Z"/>
              </w:rPr>
            </w:pPr>
            <w:ins w:id="3906" w:author="Bhakti Gandhi" w:date="2015-11-19T15:46:00Z">
              <w:r w:rsidRPr="002F6919">
                <w:t>PC to RC Downgrade</w:t>
              </w:r>
            </w:ins>
          </w:p>
        </w:tc>
        <w:tc>
          <w:tcPr>
            <w:tcW w:w="1440" w:type="dxa"/>
          </w:tcPr>
          <w:p w14:paraId="5BACB323" w14:textId="77777777" w:rsidR="002F6919" w:rsidRPr="002F6919" w:rsidRDefault="002F6919" w:rsidP="002F6919">
            <w:pPr>
              <w:rPr>
                <w:ins w:id="3907" w:author="Bhakti Gandhi" w:date="2015-11-19T15:46:00Z"/>
              </w:rPr>
            </w:pPr>
            <w:ins w:id="3908" w:author="Bhakti Gandhi" w:date="2015-11-19T15:46:00Z">
              <w:r w:rsidRPr="002F6919">
                <w:t>18</w:t>
              </w:r>
            </w:ins>
          </w:p>
        </w:tc>
      </w:tr>
      <w:tr w:rsidR="002F6919" w:rsidRPr="0027307A" w14:paraId="698B8625" w14:textId="77777777" w:rsidTr="00EE4FA9">
        <w:trPr>
          <w:cantSplit/>
          <w:trHeight w:val="557"/>
          <w:ins w:id="3909" w:author="Bhakti Gandhi" w:date="2015-11-19T15:46:00Z"/>
        </w:trPr>
        <w:tc>
          <w:tcPr>
            <w:tcW w:w="2425" w:type="dxa"/>
            <w:shd w:val="clear" w:color="auto" w:fill="auto"/>
          </w:tcPr>
          <w:p w14:paraId="28B9741D" w14:textId="77777777" w:rsidR="002F6919" w:rsidRPr="002F6919" w:rsidRDefault="002F6919" w:rsidP="002F6919">
            <w:pPr>
              <w:rPr>
                <w:ins w:id="3910" w:author="Bhakti Gandhi" w:date="2015-11-19T15:46:00Z"/>
              </w:rPr>
            </w:pPr>
            <w:ins w:id="3911" w:author="Bhakti Gandhi" w:date="2015-11-19T15:46:00Z">
              <w:r w:rsidRPr="002F6919">
                <w:t>Sponsor Search</w:t>
              </w:r>
            </w:ins>
          </w:p>
        </w:tc>
        <w:tc>
          <w:tcPr>
            <w:tcW w:w="1440" w:type="dxa"/>
          </w:tcPr>
          <w:p w14:paraId="6DA8387A" w14:textId="77777777" w:rsidR="002F6919" w:rsidRPr="002F6919" w:rsidRDefault="002F6919" w:rsidP="002F6919">
            <w:pPr>
              <w:rPr>
                <w:ins w:id="3912" w:author="Bhakti Gandhi" w:date="2015-11-19T15:46:00Z"/>
              </w:rPr>
            </w:pPr>
            <w:ins w:id="3913" w:author="Bhakti Gandhi" w:date="2015-11-19T15:46:00Z">
              <w:r w:rsidRPr="002F6919">
                <w:t>84</w:t>
              </w:r>
            </w:ins>
          </w:p>
        </w:tc>
      </w:tr>
    </w:tbl>
    <w:p w14:paraId="5FA988EE" w14:textId="77777777" w:rsidR="002A2DC5" w:rsidRDefault="002A2DC5" w:rsidP="00414626">
      <w:pPr>
        <w:rPr>
          <w:ins w:id="3914" w:author="Bhakti Gandhi" w:date="2015-12-07T16:26:00Z"/>
        </w:rPr>
      </w:pPr>
    </w:p>
    <w:p w14:paraId="7420ADDF" w14:textId="77777777" w:rsidR="005809FE" w:rsidRDefault="005809FE" w:rsidP="00414626">
      <w:pPr>
        <w:rPr>
          <w:ins w:id="3915" w:author="Bhakti Gandhi" w:date="2015-11-17T13:33:00Z"/>
        </w:rPr>
      </w:pPr>
    </w:p>
    <w:p w14:paraId="565CC784" w14:textId="77777777" w:rsidR="008C0765" w:rsidRDefault="008C0765" w:rsidP="00414626">
      <w:pPr>
        <w:rPr>
          <w:ins w:id="3916" w:author="Bhakti Gandhi" w:date="2015-11-17T13:33:00Z"/>
        </w:rPr>
      </w:pPr>
    </w:p>
    <w:p w14:paraId="405F0106" w14:textId="77777777" w:rsidR="008C0765" w:rsidRDefault="008C0765" w:rsidP="00414626">
      <w:pPr>
        <w:rPr>
          <w:ins w:id="3917" w:author="Bhakti Gandhi" w:date="2015-11-17T13:33:00Z"/>
        </w:rPr>
      </w:pPr>
    </w:p>
    <w:p w14:paraId="17B71681" w14:textId="77777777" w:rsidR="008C0765" w:rsidRDefault="008C0765" w:rsidP="00414626">
      <w:pPr>
        <w:rPr>
          <w:ins w:id="3918" w:author="Bhakti Gandhi" w:date="2015-11-17T13:33:00Z"/>
        </w:rPr>
      </w:pPr>
    </w:p>
    <w:p w14:paraId="65E705BD" w14:textId="77777777" w:rsidR="008C0765" w:rsidRDefault="008C0765" w:rsidP="00414626">
      <w:pPr>
        <w:rPr>
          <w:ins w:id="3919" w:author="Bhakti Gandhi" w:date="2015-11-17T13:33:00Z"/>
        </w:rPr>
      </w:pPr>
    </w:p>
    <w:p w14:paraId="6AD40A4F" w14:textId="77777777" w:rsidR="008C0765" w:rsidRDefault="008C0765" w:rsidP="00414626">
      <w:pPr>
        <w:rPr>
          <w:ins w:id="3920" w:author="Bhakti Gandhi" w:date="2015-11-17T13:33:00Z"/>
        </w:rPr>
      </w:pPr>
    </w:p>
    <w:p w14:paraId="639C730E" w14:textId="77777777" w:rsidR="008C0765" w:rsidRDefault="008C0765" w:rsidP="00414626">
      <w:pPr>
        <w:rPr>
          <w:ins w:id="3921" w:author="Bhakti Gandhi" w:date="2015-11-17T13:33:00Z"/>
        </w:rPr>
      </w:pPr>
    </w:p>
    <w:p w14:paraId="03F6D1C2" w14:textId="77777777" w:rsidR="008C0765" w:rsidRDefault="008C0765" w:rsidP="00414626">
      <w:pPr>
        <w:rPr>
          <w:ins w:id="3922" w:author="Bhakti Gandhi" w:date="2015-11-17T14:28:00Z"/>
        </w:rPr>
      </w:pPr>
    </w:p>
    <w:p w14:paraId="3657F257" w14:textId="77777777" w:rsidR="00FA2218" w:rsidRDefault="00FA2218" w:rsidP="00414626">
      <w:pPr>
        <w:rPr>
          <w:ins w:id="3923" w:author="Bhakti Gandhi" w:date="2015-11-17T14:28:00Z"/>
        </w:rPr>
      </w:pPr>
    </w:p>
    <w:p w14:paraId="66F8CB0B" w14:textId="77777777" w:rsidR="00FA2218" w:rsidRDefault="00FA2218" w:rsidP="00414626">
      <w:pPr>
        <w:rPr>
          <w:ins w:id="3924" w:author="Bhakti Gandhi" w:date="2015-11-17T14:28:00Z"/>
        </w:rPr>
      </w:pPr>
    </w:p>
    <w:p w14:paraId="71926439" w14:textId="77777777" w:rsidR="00FA2218" w:rsidRDefault="00FA2218" w:rsidP="00414626">
      <w:pPr>
        <w:rPr>
          <w:ins w:id="3925" w:author="Bhakti Gandhi" w:date="2015-11-17T13:33:00Z"/>
        </w:rPr>
      </w:pPr>
    </w:p>
    <w:p w14:paraId="2ED9A1A5" w14:textId="77777777" w:rsidR="008C0765" w:rsidRDefault="008C0765" w:rsidP="00414626">
      <w:pPr>
        <w:rPr>
          <w:ins w:id="3926" w:author="Bhakti Gandhi" w:date="2015-11-17T14:28:00Z"/>
        </w:rPr>
      </w:pPr>
    </w:p>
    <w:p w14:paraId="2BDC8D60" w14:textId="77777777" w:rsidR="00367677" w:rsidRDefault="00367677" w:rsidP="00414626">
      <w:pPr>
        <w:rPr>
          <w:ins w:id="3927" w:author="Bhakti Gandhi" w:date="2015-11-17T13:33:00Z"/>
        </w:rPr>
      </w:pPr>
    </w:p>
    <w:p w14:paraId="6E1B0A2F" w14:textId="2CCF91DE" w:rsidR="008C0765" w:rsidDel="008C0765" w:rsidRDefault="008C0765" w:rsidP="00414626">
      <w:pPr>
        <w:rPr>
          <w:ins w:id="3928" w:author="Bhakti Gandhi [2]" w:date="2015-03-19T14:36:00Z"/>
          <w:del w:id="3929" w:author="Bhakti Gandhi" w:date="2015-11-17T13:33:00Z"/>
        </w:rPr>
      </w:pPr>
    </w:p>
    <w:tbl>
      <w:tblPr>
        <w:tblpPr w:leftFromText="180" w:rightFromText="180" w:vertAnchor="text" w:horzAnchor="page" w:tblpX="3811" w:tblpY="44"/>
        <w:tblW w:w="38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425"/>
        <w:gridCol w:w="1440"/>
      </w:tblGrid>
      <w:tr w:rsidR="00771D8A" w:rsidRPr="0027307A" w:rsidDel="008C0765" w14:paraId="5FA988F1" w14:textId="001EFECE" w:rsidTr="007B055A">
        <w:trPr>
          <w:cantSplit/>
          <w:trHeight w:val="296"/>
          <w:tblHeader/>
          <w:ins w:id="3930" w:author="Bhakti Gandhi [2]" w:date="2015-03-30T12:04:00Z"/>
          <w:del w:id="3931" w:author="Bhakti Gandhi" w:date="2015-11-17T13:33:00Z"/>
        </w:trPr>
        <w:tc>
          <w:tcPr>
            <w:tcW w:w="2425" w:type="dxa"/>
            <w:shd w:val="clear" w:color="auto" w:fill="17365D"/>
          </w:tcPr>
          <w:p w14:paraId="5FA988EF" w14:textId="497BFBAD" w:rsidR="00771D8A" w:rsidRPr="00771D8A" w:rsidDel="008C0765" w:rsidRDefault="00771D8A">
            <w:pPr>
              <w:pStyle w:val="NormalCenter"/>
              <w:rPr>
                <w:ins w:id="3932" w:author="Bhakti Gandhi [2]" w:date="2015-03-30T12:04:00Z"/>
                <w:del w:id="3933" w:author="Bhakti Gandhi" w:date="2015-11-17T13:33:00Z"/>
              </w:rPr>
              <w:pPrChange w:id="3934" w:author="Bhakti Gandhi [2]" w:date="2015-04-06T11:20:00Z">
                <w:pPr>
                  <w:framePr w:hSpace="180" w:wrap="around" w:vAnchor="text" w:hAnchor="page" w:x="3811" w:y="44"/>
                </w:pPr>
              </w:pPrChange>
            </w:pPr>
            <w:ins w:id="3935" w:author="Bhakti Gandhi [2]" w:date="2015-03-30T12:04:00Z">
              <w:del w:id="3936" w:author="Bhakti Gandhi" w:date="2015-11-17T13:33:00Z">
                <w:r w:rsidDel="008C0765">
                  <w:delText>Transaction</w:delText>
                </w:r>
                <w:r w:rsidRPr="00771D8A" w:rsidDel="008C0765">
                  <w:delText xml:space="preserve"> Mix</w:delText>
                </w:r>
              </w:del>
            </w:ins>
          </w:p>
        </w:tc>
        <w:tc>
          <w:tcPr>
            <w:tcW w:w="1440" w:type="dxa"/>
            <w:shd w:val="clear" w:color="auto" w:fill="17365D"/>
          </w:tcPr>
          <w:p w14:paraId="5FA988F0" w14:textId="3A70454A" w:rsidR="00771D8A" w:rsidRPr="00771D8A" w:rsidDel="008C0765" w:rsidRDefault="00771D8A">
            <w:pPr>
              <w:pStyle w:val="NormalCenter"/>
              <w:rPr>
                <w:ins w:id="3937" w:author="Bhakti Gandhi [2]" w:date="2015-03-30T12:04:00Z"/>
                <w:del w:id="3938" w:author="Bhakti Gandhi" w:date="2015-11-17T13:33:00Z"/>
              </w:rPr>
              <w:pPrChange w:id="3939" w:author="Bhakti Gandhi [2]" w:date="2015-04-06T11:20:00Z">
                <w:pPr>
                  <w:framePr w:hSpace="180" w:wrap="around" w:vAnchor="text" w:hAnchor="page" w:x="3811" w:y="44"/>
                </w:pPr>
              </w:pPrChange>
            </w:pPr>
            <w:ins w:id="3940" w:author="Bhakti Gandhi [2]" w:date="2015-03-30T12:04:00Z">
              <w:del w:id="3941" w:author="Bhakti Gandhi" w:date="2015-11-17T13:33:00Z">
                <w:r w:rsidDel="008C0765">
                  <w:delText>Threads</w:delText>
                </w:r>
              </w:del>
            </w:ins>
          </w:p>
        </w:tc>
      </w:tr>
      <w:tr w:rsidR="00771D8A" w:rsidRPr="0027307A" w:rsidDel="008C0765" w14:paraId="5FA988F4" w14:textId="115082CE" w:rsidTr="007B055A">
        <w:trPr>
          <w:cantSplit/>
          <w:trHeight w:val="428"/>
          <w:ins w:id="3942" w:author="Bhakti Gandhi [2]" w:date="2015-03-30T12:04:00Z"/>
          <w:del w:id="3943" w:author="Bhakti Gandhi" w:date="2015-11-17T13:33:00Z"/>
        </w:trPr>
        <w:tc>
          <w:tcPr>
            <w:tcW w:w="2425" w:type="dxa"/>
            <w:shd w:val="clear" w:color="auto" w:fill="auto"/>
          </w:tcPr>
          <w:p w14:paraId="5FA988F2" w14:textId="6BBF5A64" w:rsidR="00771D8A" w:rsidRPr="00771D8A" w:rsidDel="008C0765" w:rsidRDefault="00771D8A" w:rsidP="00771D8A">
            <w:pPr>
              <w:rPr>
                <w:ins w:id="3944" w:author="Bhakti Gandhi [2]" w:date="2015-03-30T12:04:00Z"/>
                <w:del w:id="3945" w:author="Bhakti Gandhi" w:date="2015-11-17T13:33:00Z"/>
              </w:rPr>
            </w:pPr>
            <w:ins w:id="3946" w:author="Bhakti Gandhi [2]" w:date="2015-03-30T12:04:00Z">
              <w:del w:id="3947" w:author="Bhakti Gandhi" w:date="2015-11-17T13:33:00Z">
                <w:r w:rsidDel="008C0765">
                  <w:delText>Browse</w:delText>
                </w:r>
              </w:del>
            </w:ins>
          </w:p>
        </w:tc>
        <w:tc>
          <w:tcPr>
            <w:tcW w:w="1440" w:type="dxa"/>
          </w:tcPr>
          <w:p w14:paraId="5FA988F3" w14:textId="1E9D3D97" w:rsidR="00771D8A" w:rsidRPr="00771D8A" w:rsidDel="008C0765" w:rsidRDefault="00771D8A" w:rsidP="00771D8A">
            <w:pPr>
              <w:rPr>
                <w:ins w:id="3948" w:author="Bhakti Gandhi [2]" w:date="2015-03-30T12:04:00Z"/>
                <w:del w:id="3949" w:author="Bhakti Gandhi" w:date="2015-11-17T13:33:00Z"/>
              </w:rPr>
            </w:pPr>
            <w:ins w:id="3950" w:author="Bhakti Gandhi [2]" w:date="2015-03-30T12:04:00Z">
              <w:del w:id="3951" w:author="Bhakti Gandhi" w:date="2015-11-17T13:33:00Z">
                <w:r w:rsidDel="008C0765">
                  <w:delText>4</w:delText>
                </w:r>
                <w:r w:rsidRPr="00771D8A" w:rsidDel="008C0765">
                  <w:delText>0</w:delText>
                </w:r>
              </w:del>
            </w:ins>
          </w:p>
        </w:tc>
      </w:tr>
      <w:tr w:rsidR="00771D8A" w:rsidRPr="0027307A" w:rsidDel="008C0765" w14:paraId="5FA988F7" w14:textId="6ADC5CBC" w:rsidTr="007B055A">
        <w:trPr>
          <w:cantSplit/>
          <w:trHeight w:val="557"/>
          <w:ins w:id="3952" w:author="Bhakti Gandhi [2]" w:date="2015-03-30T12:04:00Z"/>
          <w:del w:id="3953" w:author="Bhakti Gandhi" w:date="2015-11-17T13:33:00Z"/>
        </w:trPr>
        <w:tc>
          <w:tcPr>
            <w:tcW w:w="2425" w:type="dxa"/>
            <w:shd w:val="clear" w:color="auto" w:fill="auto"/>
          </w:tcPr>
          <w:p w14:paraId="5FA988F5" w14:textId="780DE7A1" w:rsidR="00771D8A" w:rsidRPr="00771D8A" w:rsidDel="008C0765" w:rsidRDefault="00771D8A" w:rsidP="00771D8A">
            <w:pPr>
              <w:rPr>
                <w:ins w:id="3954" w:author="Bhakti Gandhi [2]" w:date="2015-03-30T12:04:00Z"/>
                <w:del w:id="3955" w:author="Bhakti Gandhi" w:date="2015-11-17T13:33:00Z"/>
              </w:rPr>
            </w:pPr>
            <w:ins w:id="3956" w:author="Bhakti Gandhi [2]" w:date="2015-03-30T12:04:00Z">
              <w:del w:id="3957" w:author="Bhakti Gandhi" w:date="2015-11-17T13:33:00Z">
                <w:r w:rsidDel="008C0765">
                  <w:delText>Standard Enrollment</w:delText>
                </w:r>
              </w:del>
            </w:ins>
          </w:p>
        </w:tc>
        <w:tc>
          <w:tcPr>
            <w:tcW w:w="1440" w:type="dxa"/>
          </w:tcPr>
          <w:p w14:paraId="5FA988F6" w14:textId="56753E1A" w:rsidR="00771D8A" w:rsidRPr="00771D8A" w:rsidDel="008C0765" w:rsidRDefault="00771D8A" w:rsidP="00771D8A">
            <w:pPr>
              <w:rPr>
                <w:ins w:id="3958" w:author="Bhakti Gandhi [2]" w:date="2015-03-30T12:04:00Z"/>
                <w:del w:id="3959" w:author="Bhakti Gandhi" w:date="2015-11-17T13:33:00Z"/>
              </w:rPr>
            </w:pPr>
            <w:ins w:id="3960" w:author="Bhakti Gandhi [2]" w:date="2015-03-30T12:04:00Z">
              <w:del w:id="3961" w:author="Bhakti Gandhi" w:date="2015-11-17T13:33:00Z">
                <w:r w:rsidDel="008C0765">
                  <w:delText>4</w:delText>
                </w:r>
              </w:del>
            </w:ins>
          </w:p>
        </w:tc>
      </w:tr>
      <w:tr w:rsidR="00771D8A" w:rsidRPr="0027307A" w:rsidDel="008C0765" w14:paraId="5FA988FA" w14:textId="371BD382" w:rsidTr="007B055A">
        <w:trPr>
          <w:cantSplit/>
          <w:trHeight w:val="557"/>
          <w:ins w:id="3962" w:author="Bhakti Gandhi [2]" w:date="2015-03-30T12:04:00Z"/>
          <w:del w:id="3963" w:author="Bhakti Gandhi" w:date="2015-11-17T13:33:00Z"/>
        </w:trPr>
        <w:tc>
          <w:tcPr>
            <w:tcW w:w="2425" w:type="dxa"/>
            <w:shd w:val="clear" w:color="auto" w:fill="auto"/>
          </w:tcPr>
          <w:p w14:paraId="5FA988F8" w14:textId="4E7C500B" w:rsidR="00771D8A" w:rsidRPr="00771D8A" w:rsidDel="008C0765" w:rsidRDefault="00771D8A" w:rsidP="00771D8A">
            <w:pPr>
              <w:rPr>
                <w:ins w:id="3964" w:author="Bhakti Gandhi [2]" w:date="2015-03-30T12:04:00Z"/>
                <w:del w:id="3965" w:author="Bhakti Gandhi" w:date="2015-11-17T13:33:00Z"/>
              </w:rPr>
            </w:pPr>
            <w:ins w:id="3966" w:author="Bhakti Gandhi [2]" w:date="2015-03-30T12:04:00Z">
              <w:del w:id="3967" w:author="Bhakti Gandhi" w:date="2015-11-17T13:33:00Z">
                <w:r w:rsidDel="008C0765">
                  <w:delText>Express Enrollment</w:delText>
                </w:r>
              </w:del>
            </w:ins>
          </w:p>
        </w:tc>
        <w:tc>
          <w:tcPr>
            <w:tcW w:w="1440" w:type="dxa"/>
          </w:tcPr>
          <w:p w14:paraId="5FA988F9" w14:textId="2C96FAAF" w:rsidR="00771D8A" w:rsidRPr="00771D8A" w:rsidDel="008C0765" w:rsidRDefault="00771D8A" w:rsidP="00771D8A">
            <w:pPr>
              <w:rPr>
                <w:ins w:id="3968" w:author="Bhakti Gandhi [2]" w:date="2015-03-30T12:04:00Z"/>
                <w:del w:id="3969" w:author="Bhakti Gandhi" w:date="2015-11-17T13:33:00Z"/>
              </w:rPr>
            </w:pPr>
            <w:ins w:id="3970" w:author="Bhakti Gandhi [2]" w:date="2015-03-30T12:04:00Z">
              <w:del w:id="3971" w:author="Bhakti Gandhi" w:date="2015-11-17T13:33:00Z">
                <w:r w:rsidDel="008C0765">
                  <w:delText>4</w:delText>
                </w:r>
              </w:del>
            </w:ins>
          </w:p>
        </w:tc>
      </w:tr>
      <w:tr w:rsidR="00771D8A" w:rsidRPr="0027307A" w:rsidDel="008C0765" w14:paraId="5FA988FD" w14:textId="1F3F995F" w:rsidTr="007B055A">
        <w:trPr>
          <w:cantSplit/>
          <w:trHeight w:val="557"/>
          <w:ins w:id="3972" w:author="Bhakti Gandhi [2]" w:date="2015-03-30T12:04:00Z"/>
          <w:del w:id="3973" w:author="Bhakti Gandhi" w:date="2015-11-17T13:33:00Z"/>
        </w:trPr>
        <w:tc>
          <w:tcPr>
            <w:tcW w:w="2425" w:type="dxa"/>
            <w:shd w:val="clear" w:color="auto" w:fill="auto"/>
          </w:tcPr>
          <w:p w14:paraId="5FA988FB" w14:textId="7B74133B" w:rsidR="00771D8A" w:rsidRPr="00771D8A" w:rsidDel="008C0765" w:rsidRDefault="00771D8A" w:rsidP="00771D8A">
            <w:pPr>
              <w:rPr>
                <w:ins w:id="3974" w:author="Bhakti Gandhi [2]" w:date="2015-03-30T12:04:00Z"/>
                <w:del w:id="3975" w:author="Bhakti Gandhi" w:date="2015-11-17T13:33:00Z"/>
              </w:rPr>
            </w:pPr>
            <w:ins w:id="3976" w:author="Bhakti Gandhi [2]" w:date="2015-03-30T12:04:00Z">
              <w:del w:id="3977" w:author="Bhakti Gandhi" w:date="2015-11-17T13:33:00Z">
                <w:r w:rsidDel="008C0765">
                  <w:delText>Adhoc</w:delText>
                </w:r>
                <w:r w:rsidRPr="00771D8A" w:rsidDel="008C0765">
                  <w:delText xml:space="preserve"> orders</w:delText>
                </w:r>
              </w:del>
            </w:ins>
          </w:p>
        </w:tc>
        <w:tc>
          <w:tcPr>
            <w:tcW w:w="1440" w:type="dxa"/>
          </w:tcPr>
          <w:p w14:paraId="5FA988FC" w14:textId="797F2F1E" w:rsidR="00771D8A" w:rsidRPr="00771D8A" w:rsidDel="008C0765" w:rsidRDefault="00771D8A" w:rsidP="00771D8A">
            <w:pPr>
              <w:rPr>
                <w:ins w:id="3978" w:author="Bhakti Gandhi [2]" w:date="2015-03-30T12:04:00Z"/>
                <w:del w:id="3979" w:author="Bhakti Gandhi" w:date="2015-11-17T13:33:00Z"/>
              </w:rPr>
            </w:pPr>
            <w:ins w:id="3980" w:author="Bhakti Gandhi [2]" w:date="2015-03-30T12:04:00Z">
              <w:del w:id="3981" w:author="Bhakti Gandhi" w:date="2015-11-17T13:33:00Z">
                <w:r w:rsidDel="008C0765">
                  <w:delText>2</w:delText>
                </w:r>
              </w:del>
            </w:ins>
          </w:p>
        </w:tc>
      </w:tr>
      <w:tr w:rsidR="00771D8A" w:rsidRPr="0027307A" w:rsidDel="008C0765" w14:paraId="5FA98900" w14:textId="50ECA900" w:rsidTr="007B055A">
        <w:trPr>
          <w:cantSplit/>
          <w:trHeight w:val="557"/>
          <w:ins w:id="3982" w:author="Bhakti Gandhi [2]" w:date="2015-03-30T12:04:00Z"/>
          <w:del w:id="3983" w:author="Bhakti Gandhi" w:date="2015-11-17T13:33:00Z"/>
        </w:trPr>
        <w:tc>
          <w:tcPr>
            <w:tcW w:w="2425" w:type="dxa"/>
            <w:shd w:val="clear" w:color="auto" w:fill="auto"/>
          </w:tcPr>
          <w:p w14:paraId="5FA988FE" w14:textId="19AF94AF" w:rsidR="00771D8A" w:rsidRPr="00771D8A" w:rsidDel="008C0765" w:rsidRDefault="00771D8A" w:rsidP="00771D8A">
            <w:pPr>
              <w:rPr>
                <w:ins w:id="3984" w:author="Bhakti Gandhi [2]" w:date="2015-03-30T12:04:00Z"/>
                <w:del w:id="3985" w:author="Bhakti Gandhi" w:date="2015-11-17T13:33:00Z"/>
              </w:rPr>
            </w:pPr>
            <w:ins w:id="3986" w:author="Bhakti Gandhi [2]" w:date="2015-03-30T12:04:00Z">
              <w:del w:id="3987" w:author="Bhakti Gandhi" w:date="2015-11-17T13:33:00Z">
                <w:r w:rsidDel="008C0765">
                  <w:delText>PC Orders</w:delText>
                </w:r>
              </w:del>
            </w:ins>
          </w:p>
        </w:tc>
        <w:tc>
          <w:tcPr>
            <w:tcW w:w="1440" w:type="dxa"/>
          </w:tcPr>
          <w:p w14:paraId="5FA988FF" w14:textId="7A34A6B7" w:rsidR="00771D8A" w:rsidRPr="00771D8A" w:rsidDel="008C0765" w:rsidRDefault="00771D8A" w:rsidP="00771D8A">
            <w:pPr>
              <w:rPr>
                <w:ins w:id="3988" w:author="Bhakti Gandhi [2]" w:date="2015-03-30T12:04:00Z"/>
                <w:del w:id="3989" w:author="Bhakti Gandhi" w:date="2015-11-17T13:33:00Z"/>
              </w:rPr>
            </w:pPr>
            <w:ins w:id="3990" w:author="Bhakti Gandhi [2]" w:date="2015-03-30T12:04:00Z">
              <w:del w:id="3991" w:author="Bhakti Gandhi" w:date="2015-11-17T13:33:00Z">
                <w:r w:rsidDel="008C0765">
                  <w:delText>2</w:delText>
                </w:r>
              </w:del>
            </w:ins>
          </w:p>
        </w:tc>
      </w:tr>
      <w:tr w:rsidR="00771D8A" w:rsidRPr="0027307A" w:rsidDel="008C0765" w14:paraId="5FA98903" w14:textId="3BEA7677" w:rsidTr="007B055A">
        <w:trPr>
          <w:cantSplit/>
          <w:trHeight w:val="557"/>
          <w:ins w:id="3992" w:author="Bhakti Gandhi [2]" w:date="2015-03-30T12:04:00Z"/>
          <w:del w:id="3993" w:author="Bhakti Gandhi" w:date="2015-11-17T13:33:00Z"/>
        </w:trPr>
        <w:tc>
          <w:tcPr>
            <w:tcW w:w="2425" w:type="dxa"/>
            <w:shd w:val="clear" w:color="auto" w:fill="auto"/>
          </w:tcPr>
          <w:p w14:paraId="5FA98901" w14:textId="303094F4" w:rsidR="00771D8A" w:rsidRPr="00771D8A" w:rsidDel="008C0765" w:rsidRDefault="00771D8A" w:rsidP="00771D8A">
            <w:pPr>
              <w:rPr>
                <w:ins w:id="3994" w:author="Bhakti Gandhi [2]" w:date="2015-03-30T12:04:00Z"/>
                <w:del w:id="3995" w:author="Bhakti Gandhi" w:date="2015-11-17T13:33:00Z"/>
              </w:rPr>
            </w:pPr>
            <w:ins w:id="3996" w:author="Bhakti Gandhi [2]" w:date="2015-03-30T12:04:00Z">
              <w:del w:id="3997" w:author="Bhakti Gandhi" w:date="2015-11-17T13:33:00Z">
                <w:r w:rsidDel="008C0765">
                  <w:delText>RC Orders</w:delText>
                </w:r>
              </w:del>
            </w:ins>
          </w:p>
        </w:tc>
        <w:tc>
          <w:tcPr>
            <w:tcW w:w="1440" w:type="dxa"/>
          </w:tcPr>
          <w:p w14:paraId="5FA98902" w14:textId="6D1AE5B0" w:rsidR="00771D8A" w:rsidRPr="00771D8A" w:rsidDel="008C0765" w:rsidRDefault="00771D8A" w:rsidP="00771D8A">
            <w:pPr>
              <w:rPr>
                <w:ins w:id="3998" w:author="Bhakti Gandhi [2]" w:date="2015-03-30T12:04:00Z"/>
                <w:del w:id="3999" w:author="Bhakti Gandhi" w:date="2015-11-17T13:33:00Z"/>
              </w:rPr>
            </w:pPr>
            <w:ins w:id="4000" w:author="Bhakti Gandhi [2]" w:date="2015-03-30T12:04:00Z">
              <w:del w:id="4001" w:author="Bhakti Gandhi" w:date="2015-11-17T13:33:00Z">
                <w:r w:rsidDel="008C0765">
                  <w:delText>2</w:delText>
                </w:r>
              </w:del>
            </w:ins>
          </w:p>
        </w:tc>
      </w:tr>
    </w:tbl>
    <w:p w14:paraId="5FA98904" w14:textId="321BB4EF" w:rsidR="00414626" w:rsidDel="008C0765" w:rsidRDefault="00414626" w:rsidP="00414626">
      <w:pPr>
        <w:rPr>
          <w:ins w:id="4002" w:author="Bhakti Gandhi [2]" w:date="2015-03-19T14:36:00Z"/>
          <w:del w:id="4003" w:author="Bhakti Gandhi" w:date="2015-11-17T13:33:00Z"/>
        </w:rPr>
      </w:pPr>
    </w:p>
    <w:p w14:paraId="2B00B41B" w14:textId="6BF91302" w:rsidR="008C0765" w:rsidDel="008C0765" w:rsidRDefault="008C0765" w:rsidP="00414626">
      <w:pPr>
        <w:rPr>
          <w:ins w:id="4004" w:author="Bhakti Gandhi [2]" w:date="2015-03-19T14:38:00Z"/>
          <w:del w:id="4005" w:author="Bhakti Gandhi" w:date="2015-11-17T13:34:00Z"/>
        </w:rPr>
      </w:pPr>
    </w:p>
    <w:p w14:paraId="0CE09CB8" w14:textId="77777777" w:rsidR="00A11664" w:rsidRDefault="00116F61" w:rsidP="00414626">
      <w:pPr>
        <w:rPr>
          <w:ins w:id="4006" w:author="Bhakti Gandhi" w:date="2015-11-19T15:48:00Z"/>
        </w:rPr>
      </w:pPr>
      <w:ins w:id="4007" w:author="Bhakti Gandhi [2]" w:date="2015-03-19T14:38:00Z">
        <w:r>
          <w:t xml:space="preserve">                         </w:t>
        </w:r>
        <w:del w:id="4008" w:author="Bhakti Gandhi" w:date="2015-11-17T13:36:00Z">
          <w:r w:rsidDel="009E42A9">
            <w:delText xml:space="preserve">The max threads would be decided based on the results of </w:delText>
          </w:r>
        </w:del>
      </w:ins>
      <w:ins w:id="4009" w:author="Bhakti Gandhi [2]" w:date="2015-03-19T14:41:00Z">
        <w:del w:id="4010" w:author="Bhakti Gandhi" w:date="2015-11-17T13:36:00Z">
          <w:r w:rsidR="008223BD" w:rsidDel="009E42A9">
            <w:delText xml:space="preserve">test case </w:delText>
          </w:r>
        </w:del>
      </w:ins>
      <w:ins w:id="4011" w:author="Bhakti Gandhi [2]" w:date="2015-03-19T14:38:00Z">
        <w:del w:id="4012" w:author="Bhakti Gandhi" w:date="2015-11-17T13:36:00Z">
          <w:r w:rsidR="008223BD" w:rsidDel="009E42A9">
            <w:delText>5.2.7.</w:delText>
          </w:r>
          <w:r w:rsidR="008223BD" w:rsidDel="009E42A9">
            <w:tab/>
          </w:r>
          <w:r w:rsidR="008223BD" w:rsidDel="009E42A9">
            <w:tab/>
          </w:r>
          <w:r w:rsidR="008223BD" w:rsidDel="009E42A9">
            <w:tab/>
            <w:delText xml:space="preserve">40% less </w:delText>
          </w:r>
          <w:r w:rsidDel="009E42A9">
            <w:delText>than the max</w:delText>
          </w:r>
        </w:del>
      </w:ins>
      <w:ins w:id="4013" w:author="Bhakti Gandhi [2]" w:date="2015-03-19T14:39:00Z">
        <w:del w:id="4014" w:author="Bhakti Gandhi" w:date="2015-11-17T13:36:00Z">
          <w:r w:rsidDel="009E42A9">
            <w:delText xml:space="preserve"> sustainable threads would be used to</w:delText>
          </w:r>
        </w:del>
      </w:ins>
      <w:ins w:id="4015" w:author="Bhakti Gandhi" w:date="2015-11-17T13:36:00Z">
        <w:r w:rsidR="009E42A9">
          <w:t>The below load would be run for</w:t>
        </w:r>
      </w:ins>
      <w:ins w:id="4016" w:author="Bhakti Gandhi [2]" w:date="2015-03-19T14:39:00Z">
        <w:del w:id="4017" w:author="Bhakti Gandhi" w:date="2015-11-17T13:36:00Z">
          <w:r w:rsidDel="009E42A9">
            <w:delText xml:space="preserve"> run for</w:delText>
          </w:r>
        </w:del>
        <w:r>
          <w:t xml:space="preserve"> 6 hours</w:t>
        </w:r>
      </w:ins>
      <w:ins w:id="4018" w:author="Bhakti Gandhi" w:date="2015-11-19T15:47:00Z">
        <w:r w:rsidR="00C807A5">
          <w:t xml:space="preserve"> with think time</w:t>
        </w:r>
      </w:ins>
      <w:ins w:id="4019" w:author="Bhakti Gandhi" w:date="2015-11-19T15:48:00Z">
        <w:r w:rsidR="00A11664">
          <w:t xml:space="preserve"> using 4 jmeter</w:t>
        </w:r>
        <w:r w:rsidR="00A11664">
          <w:tab/>
        </w:r>
        <w:r w:rsidR="00A11664">
          <w:tab/>
        </w:r>
        <w:r w:rsidR="00A11664">
          <w:tab/>
        </w:r>
        <w:r w:rsidR="00000A55">
          <w:t>nodes</w:t>
        </w:r>
      </w:ins>
      <w:ins w:id="4020" w:author="Bhakti Gandhi [2]" w:date="2015-03-19T14:39:00Z">
        <w:r>
          <w:t>.</w:t>
        </w:r>
      </w:ins>
      <w:ins w:id="4021" w:author="Bhakti Gandhi" w:date="2015-11-19T15:47:00Z">
        <w:r w:rsidR="00C807A5" w:rsidRPr="00C807A5">
          <w:t xml:space="preserve"> </w:t>
        </w:r>
      </w:ins>
    </w:p>
    <w:p w14:paraId="5FA98906" w14:textId="46320AA2" w:rsidR="00116F61" w:rsidRDefault="00A11664" w:rsidP="00414626">
      <w:pPr>
        <w:rPr>
          <w:ins w:id="4022" w:author="Bhakti Gandhi [2]" w:date="2015-03-19T14:36:00Z"/>
        </w:rPr>
      </w:pPr>
      <w:ins w:id="4023" w:author="Bhakti Gandhi" w:date="2015-11-19T15:48:00Z">
        <w:r>
          <w:tab/>
        </w:r>
      </w:ins>
      <w:ins w:id="4024" w:author="Bhakti Gandhi" w:date="2015-11-19T15:47:00Z">
        <w:r w:rsidR="00C807A5">
          <w:tab/>
          <w:t>(</w:t>
        </w:r>
        <w:r w:rsidR="00C807A5" w:rsidRPr="00C807A5">
          <w:t>The thread count for this test needs to be calculated)</w:t>
        </w:r>
      </w:ins>
    </w:p>
    <w:tbl>
      <w:tblPr>
        <w:tblpPr w:leftFromText="180" w:rightFromText="180" w:vertAnchor="text" w:horzAnchor="page" w:tblpX="3811" w:tblpY="44"/>
        <w:tblW w:w="50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55"/>
        <w:gridCol w:w="1890"/>
        <w:gridCol w:w="1890"/>
        <w:tblGridChange w:id="4025">
          <w:tblGrid>
            <w:gridCol w:w="1255"/>
            <w:gridCol w:w="1890"/>
            <w:gridCol w:w="1890"/>
          </w:tblGrid>
        </w:tblGridChange>
      </w:tblGrid>
      <w:tr w:rsidR="00414626" w:rsidRPr="0027307A" w:rsidDel="009E42A9" w14:paraId="5FA9890A" w14:textId="2BDF141B" w:rsidTr="00C807A5">
        <w:trPr>
          <w:cantSplit/>
          <w:trHeight w:val="296"/>
          <w:tblHeader/>
          <w:ins w:id="4026" w:author="Bhakti Gandhi [2]" w:date="2015-03-19T14:36:00Z"/>
          <w:del w:id="4027" w:author="Bhakti Gandhi" w:date="2015-11-17T13:36:00Z"/>
        </w:trPr>
        <w:tc>
          <w:tcPr>
            <w:tcW w:w="1255" w:type="dxa"/>
            <w:shd w:val="clear" w:color="auto" w:fill="17365D"/>
          </w:tcPr>
          <w:p w14:paraId="5FA98907" w14:textId="29D56111" w:rsidR="00414626" w:rsidRPr="00C91A08" w:rsidDel="009E42A9" w:rsidRDefault="00414626">
            <w:pPr>
              <w:pStyle w:val="TableContentCenter"/>
              <w:rPr>
                <w:ins w:id="4028" w:author="Bhakti Gandhi [2]" w:date="2015-03-19T14:36:00Z"/>
                <w:del w:id="4029" w:author="Bhakti Gandhi" w:date="2015-11-17T13:36:00Z"/>
              </w:rPr>
              <w:pPrChange w:id="4030" w:author="Bhakti Gandhi [2]" w:date="2015-04-06T11:20:00Z">
                <w:pPr>
                  <w:framePr w:hSpace="180" w:wrap="around" w:vAnchor="text" w:hAnchor="page" w:x="3811" w:y="44"/>
                </w:pPr>
              </w:pPrChange>
            </w:pPr>
            <w:ins w:id="4031" w:author="Bhakti Gandhi [2]" w:date="2015-03-19T14:36:00Z">
              <w:del w:id="4032" w:author="Bhakti Gandhi" w:date="2015-11-17T13:35:00Z">
                <w:r w:rsidRPr="00C91A08" w:rsidDel="009E42A9">
                  <w:delText>Threads</w:delText>
                </w:r>
              </w:del>
            </w:ins>
          </w:p>
        </w:tc>
        <w:tc>
          <w:tcPr>
            <w:tcW w:w="1890" w:type="dxa"/>
            <w:shd w:val="clear" w:color="auto" w:fill="17365D"/>
          </w:tcPr>
          <w:p w14:paraId="5FA98908" w14:textId="79F9A51C" w:rsidR="00414626" w:rsidRPr="00414626" w:rsidDel="009E42A9" w:rsidRDefault="00414626">
            <w:pPr>
              <w:pStyle w:val="TableContentCenter"/>
              <w:rPr>
                <w:ins w:id="4033" w:author="Bhakti Gandhi [2]" w:date="2015-03-19T14:36:00Z"/>
                <w:del w:id="4034" w:author="Bhakti Gandhi" w:date="2015-11-17T13:36:00Z"/>
              </w:rPr>
              <w:pPrChange w:id="4035" w:author="Bhakti Gandhi [2]" w:date="2015-04-06T11:20:00Z">
                <w:pPr>
                  <w:framePr w:hSpace="180" w:wrap="around" w:vAnchor="text" w:hAnchor="page" w:x="3811" w:y="44"/>
                </w:pPr>
              </w:pPrChange>
            </w:pPr>
            <w:ins w:id="4036" w:author="Bhakti Gandhi [2]" w:date="2015-03-19T14:36:00Z">
              <w:del w:id="4037" w:author="Bhakti Gandhi" w:date="2015-11-17T13:35:00Z">
                <w:r w:rsidRPr="00C91A08" w:rsidDel="009E42A9">
                  <w:delText>Ramp-Up (</w:delText>
                </w:r>
                <w:r w:rsidRPr="00414626" w:rsidDel="009E42A9">
                  <w:delText>sec)</w:delText>
                </w:r>
              </w:del>
            </w:ins>
          </w:p>
        </w:tc>
        <w:tc>
          <w:tcPr>
            <w:tcW w:w="1890" w:type="dxa"/>
            <w:shd w:val="clear" w:color="auto" w:fill="17365D"/>
          </w:tcPr>
          <w:p w14:paraId="5FA98909" w14:textId="79401E80" w:rsidR="00414626" w:rsidRPr="00C91A08" w:rsidDel="009E42A9" w:rsidRDefault="00116F61">
            <w:pPr>
              <w:pStyle w:val="TableContentCenter"/>
              <w:rPr>
                <w:ins w:id="4038" w:author="Bhakti Gandhi [2]" w:date="2015-03-19T14:36:00Z"/>
                <w:del w:id="4039" w:author="Bhakti Gandhi" w:date="2015-11-17T13:36:00Z"/>
              </w:rPr>
              <w:pPrChange w:id="4040" w:author="Bhakti Gandhi [2]" w:date="2015-04-06T11:20:00Z">
                <w:pPr>
                  <w:framePr w:hSpace="180" w:wrap="around" w:vAnchor="text" w:hAnchor="page" w:x="3811" w:y="44"/>
                </w:pPr>
              </w:pPrChange>
            </w:pPr>
            <w:ins w:id="4041" w:author="Bhakti Gandhi [2]" w:date="2015-03-19T14:36:00Z">
              <w:del w:id="4042" w:author="Bhakti Gandhi" w:date="2015-11-17T13:35:00Z">
                <w:r w:rsidDel="009E42A9">
                  <w:delText>Duration (hours</w:delText>
                </w:r>
                <w:r w:rsidR="00414626" w:rsidRPr="00C91A08" w:rsidDel="009E42A9">
                  <w:delText>)</w:delText>
                </w:r>
              </w:del>
            </w:ins>
          </w:p>
        </w:tc>
      </w:tr>
      <w:tr w:rsidR="00414626" w:rsidRPr="0027307A" w:rsidDel="009E42A9" w14:paraId="5FA9890E" w14:textId="518E36FA" w:rsidTr="00C807A5">
        <w:tblPrEx>
          <w:tblW w:w="503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4043" w:author="Bhakti Gandhi [2]" w:date="2015-07-14T15:08:00Z">
            <w:tblPrEx>
              <w:tblW w:w="503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ins w:id="4044" w:author="Bhakti Gandhi [2]" w:date="2015-03-19T14:36:00Z"/>
          <w:del w:id="4045" w:author="Bhakti Gandhi" w:date="2015-11-17T13:36:00Z"/>
          <w:trPrChange w:id="4046" w:author="Bhakti Gandhi [2]" w:date="2015-07-14T15:08:00Z">
            <w:trPr>
              <w:cantSplit/>
              <w:trHeight w:val="61"/>
            </w:trPr>
          </w:trPrChange>
        </w:trPr>
        <w:tc>
          <w:tcPr>
            <w:tcW w:w="1255" w:type="dxa"/>
            <w:shd w:val="clear" w:color="auto" w:fill="auto"/>
            <w:tcPrChange w:id="4047" w:author="Bhakti Gandhi [2]" w:date="2015-07-14T15:08:00Z">
              <w:tcPr>
                <w:tcW w:w="1255" w:type="dxa"/>
                <w:shd w:val="clear" w:color="auto" w:fill="auto"/>
              </w:tcPr>
            </w:tcPrChange>
          </w:tcPr>
          <w:p w14:paraId="5FA9890B" w14:textId="2813102C" w:rsidR="00414626" w:rsidRPr="00414626" w:rsidDel="009E42A9" w:rsidRDefault="00116F61">
            <w:pPr>
              <w:pStyle w:val="TableContentCenter"/>
              <w:rPr>
                <w:ins w:id="4048" w:author="Bhakti Gandhi [2]" w:date="2015-03-19T14:36:00Z"/>
                <w:del w:id="4049" w:author="Bhakti Gandhi" w:date="2015-11-17T13:36:00Z"/>
              </w:rPr>
              <w:pPrChange w:id="4050" w:author="Bhakti Gandhi [2]" w:date="2015-04-06T11:20:00Z">
                <w:pPr>
                  <w:framePr w:hSpace="180" w:wrap="around" w:vAnchor="text" w:hAnchor="page" w:x="3811" w:y="44"/>
                </w:pPr>
              </w:pPrChange>
            </w:pPr>
            <w:ins w:id="4051" w:author="Bhakti Gandhi [2]" w:date="2015-03-19T14:36:00Z">
              <w:del w:id="4052" w:author="Bhakti Gandhi" w:date="2015-11-17T13:35:00Z">
                <w:r w:rsidDel="009E42A9">
                  <w:delText>280</w:delText>
                </w:r>
              </w:del>
            </w:ins>
          </w:p>
        </w:tc>
        <w:tc>
          <w:tcPr>
            <w:tcW w:w="1890" w:type="dxa"/>
            <w:tcPrChange w:id="4053" w:author="Bhakti Gandhi [2]" w:date="2015-07-14T15:08:00Z">
              <w:tcPr>
                <w:tcW w:w="1890" w:type="dxa"/>
              </w:tcPr>
            </w:tcPrChange>
          </w:tcPr>
          <w:p w14:paraId="5FA9890C" w14:textId="7E6042F2" w:rsidR="00414626" w:rsidRPr="00414626" w:rsidDel="009E42A9" w:rsidRDefault="00116F61">
            <w:pPr>
              <w:pStyle w:val="TableContentCenter"/>
              <w:rPr>
                <w:ins w:id="4054" w:author="Bhakti Gandhi [2]" w:date="2015-03-19T14:36:00Z"/>
                <w:del w:id="4055" w:author="Bhakti Gandhi" w:date="2015-11-17T13:36:00Z"/>
              </w:rPr>
              <w:pPrChange w:id="4056" w:author="Bhakti Gandhi [2]" w:date="2015-04-06T11:20:00Z">
                <w:pPr>
                  <w:framePr w:hSpace="180" w:wrap="around" w:vAnchor="text" w:hAnchor="page" w:x="3811" w:y="44"/>
                </w:pPr>
              </w:pPrChange>
            </w:pPr>
            <w:ins w:id="4057" w:author="Bhakti Gandhi [2]" w:date="2015-03-19T14:36:00Z">
              <w:del w:id="4058" w:author="Bhakti Gandhi" w:date="2015-11-17T13:35:00Z">
                <w:r w:rsidDel="009E42A9">
                  <w:delText>150</w:delText>
                </w:r>
              </w:del>
            </w:ins>
          </w:p>
        </w:tc>
        <w:tc>
          <w:tcPr>
            <w:tcW w:w="1890" w:type="dxa"/>
            <w:tcPrChange w:id="4059" w:author="Bhakti Gandhi [2]" w:date="2015-07-14T15:08:00Z">
              <w:tcPr>
                <w:tcW w:w="1890" w:type="dxa"/>
              </w:tcPr>
            </w:tcPrChange>
          </w:tcPr>
          <w:p w14:paraId="5FA9890D" w14:textId="4DF52B62" w:rsidR="00414626" w:rsidRPr="00414626" w:rsidDel="009E42A9" w:rsidRDefault="00116F61">
            <w:pPr>
              <w:pStyle w:val="TableContentCenter"/>
              <w:rPr>
                <w:ins w:id="4060" w:author="Bhakti Gandhi [2]" w:date="2015-03-19T14:36:00Z"/>
                <w:del w:id="4061" w:author="Bhakti Gandhi" w:date="2015-11-17T13:36:00Z"/>
              </w:rPr>
              <w:pPrChange w:id="4062" w:author="Bhakti Gandhi [2]" w:date="2015-04-06T11:20:00Z">
                <w:pPr>
                  <w:framePr w:hSpace="180" w:wrap="around" w:vAnchor="text" w:hAnchor="page" w:x="3811" w:y="44"/>
                </w:pPr>
              </w:pPrChange>
            </w:pPr>
            <w:ins w:id="4063" w:author="Bhakti Gandhi [2]" w:date="2015-03-19T14:40:00Z">
              <w:del w:id="4064" w:author="Bhakti Gandhi" w:date="2015-11-17T13:35:00Z">
                <w:r w:rsidDel="009E42A9">
                  <w:delText>6 hours</w:delText>
                </w:r>
              </w:del>
            </w:ins>
          </w:p>
        </w:tc>
      </w:tr>
    </w:tbl>
    <w:p w14:paraId="586C5FEF" w14:textId="000AF8D7" w:rsidR="00C807A5" w:rsidRPr="00C807A5" w:rsidRDefault="00C807A5" w:rsidP="00C807A5">
      <w:pPr>
        <w:rPr>
          <w:ins w:id="4065" w:author="Bhakti Gandhi" w:date="2015-11-19T15:47:00Z"/>
        </w:rPr>
      </w:pPr>
    </w:p>
    <w:tbl>
      <w:tblPr>
        <w:tblpPr w:leftFromText="180" w:rightFromText="180" w:vertAnchor="text" w:horzAnchor="page" w:tblpX="3811" w:tblpY="44"/>
        <w:tblW w:w="710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55"/>
        <w:gridCol w:w="1620"/>
        <w:gridCol w:w="1292"/>
        <w:gridCol w:w="1318"/>
        <w:gridCol w:w="1620"/>
      </w:tblGrid>
      <w:tr w:rsidR="00C807A5" w:rsidRPr="0027307A" w14:paraId="6240FBC7" w14:textId="77777777" w:rsidTr="00EE4FA9">
        <w:trPr>
          <w:cantSplit/>
          <w:trHeight w:val="309"/>
          <w:tblHeader/>
          <w:ins w:id="4066" w:author="Bhakti Gandhi" w:date="2015-11-19T15:47:00Z"/>
        </w:trPr>
        <w:tc>
          <w:tcPr>
            <w:tcW w:w="1255" w:type="dxa"/>
            <w:shd w:val="clear" w:color="auto" w:fill="17365D"/>
          </w:tcPr>
          <w:p w14:paraId="50A93202" w14:textId="77777777" w:rsidR="00C807A5" w:rsidRPr="00C807A5" w:rsidRDefault="00C807A5" w:rsidP="00C807A5">
            <w:pPr>
              <w:pStyle w:val="NormalCenter"/>
              <w:rPr>
                <w:ins w:id="4067" w:author="Bhakti Gandhi" w:date="2015-11-19T15:47:00Z"/>
              </w:rPr>
            </w:pPr>
            <w:ins w:id="4068" w:author="Bhakti Gandhi" w:date="2015-11-19T15:47:00Z">
              <w:r w:rsidRPr="00C807A5">
                <w:t>Load Type</w:t>
              </w:r>
            </w:ins>
          </w:p>
        </w:tc>
        <w:tc>
          <w:tcPr>
            <w:tcW w:w="1620" w:type="dxa"/>
            <w:shd w:val="clear" w:color="auto" w:fill="17365D"/>
          </w:tcPr>
          <w:p w14:paraId="05F05CEF" w14:textId="77777777" w:rsidR="00C807A5" w:rsidRPr="00C807A5" w:rsidRDefault="00C807A5" w:rsidP="00C807A5">
            <w:pPr>
              <w:pStyle w:val="NormalCenter"/>
              <w:rPr>
                <w:ins w:id="4069" w:author="Bhakti Gandhi" w:date="2015-11-19T15:47:00Z"/>
              </w:rPr>
            </w:pPr>
            <w:ins w:id="4070" w:author="Bhakti Gandhi" w:date="2015-11-19T15:47:00Z">
              <w:r w:rsidRPr="00C807A5">
                <w:t>Concurrency</w:t>
              </w:r>
            </w:ins>
          </w:p>
        </w:tc>
        <w:tc>
          <w:tcPr>
            <w:tcW w:w="1292" w:type="dxa"/>
            <w:shd w:val="clear" w:color="auto" w:fill="17365D"/>
          </w:tcPr>
          <w:p w14:paraId="7129E702" w14:textId="77777777" w:rsidR="00C807A5" w:rsidRPr="00C807A5" w:rsidRDefault="00C807A5" w:rsidP="00C807A5">
            <w:pPr>
              <w:pStyle w:val="NormalCenter"/>
              <w:rPr>
                <w:ins w:id="4071" w:author="Bhakti Gandhi" w:date="2015-11-19T15:47:00Z"/>
              </w:rPr>
            </w:pPr>
            <w:ins w:id="4072" w:author="Bhakti Gandhi" w:date="2015-11-19T15:47:00Z">
              <w:r w:rsidRPr="00C807A5">
                <w:t>Threads</w:t>
              </w:r>
            </w:ins>
          </w:p>
        </w:tc>
        <w:tc>
          <w:tcPr>
            <w:tcW w:w="1318" w:type="dxa"/>
            <w:shd w:val="clear" w:color="auto" w:fill="17365D"/>
          </w:tcPr>
          <w:p w14:paraId="6F901BAE" w14:textId="77777777" w:rsidR="00C807A5" w:rsidRPr="00C807A5" w:rsidRDefault="00C807A5" w:rsidP="00C807A5">
            <w:pPr>
              <w:pStyle w:val="NormalCenter"/>
              <w:rPr>
                <w:ins w:id="4073" w:author="Bhakti Gandhi" w:date="2015-11-19T15:47:00Z"/>
              </w:rPr>
            </w:pPr>
            <w:ins w:id="4074" w:author="Bhakti Gandhi" w:date="2015-11-19T15:47:00Z">
              <w:r w:rsidRPr="00C807A5">
                <w:t>Ramp-Up (sec)</w:t>
              </w:r>
            </w:ins>
          </w:p>
        </w:tc>
        <w:tc>
          <w:tcPr>
            <w:tcW w:w="1620" w:type="dxa"/>
            <w:shd w:val="clear" w:color="auto" w:fill="17365D"/>
          </w:tcPr>
          <w:p w14:paraId="0682C80B" w14:textId="11DD3222" w:rsidR="00C807A5" w:rsidRPr="00C807A5" w:rsidRDefault="00C807A5">
            <w:pPr>
              <w:pStyle w:val="NormalCenter"/>
              <w:rPr>
                <w:ins w:id="4075" w:author="Bhakti Gandhi" w:date="2015-11-19T15:47:00Z"/>
              </w:rPr>
              <w:pPrChange w:id="4076" w:author="Bhakti Gandhi" w:date="2015-11-19T15:47:00Z">
                <w:pPr>
                  <w:pStyle w:val="NormalCenter"/>
                  <w:framePr w:hSpace="180" w:wrap="around" w:vAnchor="text" w:hAnchor="page" w:x="3811" w:y="44"/>
                </w:pPr>
              </w:pPrChange>
            </w:pPr>
            <w:ins w:id="4077" w:author="Bhakti Gandhi" w:date="2015-11-19T15:47:00Z">
              <w:r w:rsidRPr="00C807A5">
                <w:t>Duration (</w:t>
              </w:r>
              <w:r w:rsidR="00DD4F86">
                <w:t>hours</w:t>
              </w:r>
              <w:r w:rsidRPr="00C807A5">
                <w:t>)</w:t>
              </w:r>
            </w:ins>
          </w:p>
        </w:tc>
      </w:tr>
      <w:tr w:rsidR="00C807A5" w:rsidRPr="0027307A" w14:paraId="3E5EC187" w14:textId="77777777" w:rsidTr="00EE4FA9">
        <w:trPr>
          <w:cantSplit/>
          <w:trHeight w:val="170"/>
          <w:ins w:id="4078" w:author="Bhakti Gandhi" w:date="2015-11-19T15:47:00Z"/>
        </w:trPr>
        <w:tc>
          <w:tcPr>
            <w:tcW w:w="1255" w:type="dxa"/>
            <w:shd w:val="clear" w:color="auto" w:fill="auto"/>
          </w:tcPr>
          <w:p w14:paraId="7207DA74" w14:textId="77777777" w:rsidR="00C807A5" w:rsidRPr="00C807A5" w:rsidDel="00E621E2" w:rsidRDefault="00C807A5" w:rsidP="00C807A5">
            <w:pPr>
              <w:pStyle w:val="TableContentCenter"/>
              <w:rPr>
                <w:ins w:id="4079" w:author="Bhakti Gandhi" w:date="2015-11-19T15:47:00Z"/>
              </w:rPr>
            </w:pPr>
            <w:ins w:id="4080" w:author="Bhakti Gandhi" w:date="2015-11-19T15:47:00Z">
              <w:r w:rsidRPr="00C807A5">
                <w:t>Transactional</w:t>
              </w:r>
            </w:ins>
          </w:p>
        </w:tc>
        <w:tc>
          <w:tcPr>
            <w:tcW w:w="1620" w:type="dxa"/>
          </w:tcPr>
          <w:p w14:paraId="32549A30" w14:textId="77777777" w:rsidR="00C807A5" w:rsidRPr="00C807A5" w:rsidRDefault="00C807A5" w:rsidP="00C807A5">
            <w:pPr>
              <w:pStyle w:val="TableContentCenter"/>
              <w:rPr>
                <w:ins w:id="4081" w:author="Bhakti Gandhi" w:date="2015-11-19T15:47:00Z"/>
              </w:rPr>
            </w:pPr>
            <w:ins w:id="4082" w:author="Bhakti Gandhi" w:date="2015-11-19T15:47:00Z">
              <w:r w:rsidRPr="00C807A5">
                <w:t>558</w:t>
              </w:r>
            </w:ins>
          </w:p>
        </w:tc>
        <w:tc>
          <w:tcPr>
            <w:tcW w:w="1292" w:type="dxa"/>
          </w:tcPr>
          <w:p w14:paraId="72ABFBA0" w14:textId="77777777" w:rsidR="00C807A5" w:rsidRPr="00C807A5" w:rsidRDefault="00C807A5" w:rsidP="00C807A5">
            <w:pPr>
              <w:pStyle w:val="TableContentCenter"/>
              <w:rPr>
                <w:ins w:id="4083" w:author="Bhakti Gandhi" w:date="2015-11-19T15:47:00Z"/>
              </w:rPr>
            </w:pPr>
            <w:ins w:id="4084" w:author="Bhakti Gandhi" w:date="2015-11-19T15:47:00Z">
              <w:r w:rsidRPr="00C807A5">
                <w:t>5000</w:t>
              </w:r>
            </w:ins>
          </w:p>
        </w:tc>
        <w:tc>
          <w:tcPr>
            <w:tcW w:w="1318" w:type="dxa"/>
          </w:tcPr>
          <w:p w14:paraId="4AE1214F" w14:textId="77777777" w:rsidR="00C807A5" w:rsidRPr="00C807A5" w:rsidRDefault="00C807A5" w:rsidP="00C807A5">
            <w:pPr>
              <w:pStyle w:val="TableContentCenter"/>
              <w:rPr>
                <w:ins w:id="4085" w:author="Bhakti Gandhi" w:date="2015-11-19T15:47:00Z"/>
              </w:rPr>
            </w:pPr>
            <w:ins w:id="4086" w:author="Bhakti Gandhi" w:date="2015-11-19T15:47:00Z">
              <w:r w:rsidRPr="00C807A5">
                <w:t>250</w:t>
              </w:r>
            </w:ins>
          </w:p>
        </w:tc>
        <w:tc>
          <w:tcPr>
            <w:tcW w:w="1620" w:type="dxa"/>
          </w:tcPr>
          <w:p w14:paraId="39C7BB07" w14:textId="6DD905DC" w:rsidR="00C807A5" w:rsidRPr="00C807A5" w:rsidRDefault="00C807A5" w:rsidP="00C807A5">
            <w:pPr>
              <w:pStyle w:val="TableContentCenter"/>
              <w:rPr>
                <w:ins w:id="4087" w:author="Bhakti Gandhi" w:date="2015-11-19T15:47:00Z"/>
              </w:rPr>
            </w:pPr>
            <w:ins w:id="4088" w:author="Bhakti Gandhi" w:date="2015-11-19T15:47:00Z">
              <w:r w:rsidRPr="00C807A5">
                <w:t>6</w:t>
              </w:r>
            </w:ins>
          </w:p>
        </w:tc>
      </w:tr>
      <w:tr w:rsidR="00C807A5" w:rsidRPr="0027307A" w14:paraId="5BE495E2" w14:textId="77777777" w:rsidTr="00EE4FA9">
        <w:trPr>
          <w:cantSplit/>
          <w:trHeight w:val="63"/>
          <w:ins w:id="4089" w:author="Bhakti Gandhi" w:date="2015-11-19T15:47:00Z"/>
        </w:trPr>
        <w:tc>
          <w:tcPr>
            <w:tcW w:w="1255" w:type="dxa"/>
            <w:shd w:val="clear" w:color="auto" w:fill="auto"/>
          </w:tcPr>
          <w:p w14:paraId="5433248B" w14:textId="77777777" w:rsidR="00C807A5" w:rsidRPr="00C807A5" w:rsidRDefault="00C807A5" w:rsidP="00C807A5">
            <w:pPr>
              <w:pStyle w:val="TableContentCenter"/>
              <w:rPr>
                <w:ins w:id="4090" w:author="Bhakti Gandhi" w:date="2015-11-19T15:47:00Z"/>
              </w:rPr>
            </w:pPr>
            <w:ins w:id="4091" w:author="Bhakti Gandhi" w:date="2015-11-19T15:47:00Z">
              <w:r w:rsidRPr="00C807A5">
                <w:t>Browse</w:t>
              </w:r>
            </w:ins>
          </w:p>
        </w:tc>
        <w:tc>
          <w:tcPr>
            <w:tcW w:w="1620" w:type="dxa"/>
          </w:tcPr>
          <w:p w14:paraId="490DD3CB" w14:textId="77777777" w:rsidR="00C807A5" w:rsidRPr="00C807A5" w:rsidRDefault="00C807A5" w:rsidP="00C807A5">
            <w:pPr>
              <w:pStyle w:val="TableContentCenter"/>
              <w:rPr>
                <w:ins w:id="4092" w:author="Bhakti Gandhi" w:date="2015-11-19T15:47:00Z"/>
              </w:rPr>
            </w:pPr>
            <w:ins w:id="4093" w:author="Bhakti Gandhi" w:date="2015-11-19T15:47:00Z">
              <w:r w:rsidRPr="00C807A5">
                <w:t>4586</w:t>
              </w:r>
            </w:ins>
          </w:p>
        </w:tc>
        <w:tc>
          <w:tcPr>
            <w:tcW w:w="1292" w:type="dxa"/>
          </w:tcPr>
          <w:p w14:paraId="3282F0C8" w14:textId="77777777" w:rsidR="00C807A5" w:rsidRPr="00C807A5" w:rsidRDefault="00C807A5" w:rsidP="00C807A5">
            <w:pPr>
              <w:pStyle w:val="TableContentCenter"/>
              <w:rPr>
                <w:ins w:id="4094" w:author="Bhakti Gandhi" w:date="2015-11-19T15:47:00Z"/>
              </w:rPr>
            </w:pPr>
            <w:ins w:id="4095" w:author="Bhakti Gandhi" w:date="2015-11-19T15:47:00Z">
              <w:r w:rsidRPr="00C807A5">
                <w:t>10000</w:t>
              </w:r>
            </w:ins>
          </w:p>
        </w:tc>
        <w:tc>
          <w:tcPr>
            <w:tcW w:w="1318" w:type="dxa"/>
          </w:tcPr>
          <w:p w14:paraId="645C00EB" w14:textId="77777777" w:rsidR="00C807A5" w:rsidRPr="00C807A5" w:rsidRDefault="00C807A5" w:rsidP="00C807A5">
            <w:pPr>
              <w:pStyle w:val="TableContentCenter"/>
              <w:rPr>
                <w:ins w:id="4096" w:author="Bhakti Gandhi" w:date="2015-11-19T15:47:00Z"/>
              </w:rPr>
            </w:pPr>
            <w:ins w:id="4097" w:author="Bhakti Gandhi" w:date="2015-11-19T15:47:00Z">
              <w:r w:rsidRPr="00C807A5">
                <w:t>300</w:t>
              </w:r>
            </w:ins>
          </w:p>
        </w:tc>
        <w:tc>
          <w:tcPr>
            <w:tcW w:w="1620" w:type="dxa"/>
          </w:tcPr>
          <w:p w14:paraId="389C3686" w14:textId="39C2BC03" w:rsidR="00C807A5" w:rsidRPr="00C807A5" w:rsidRDefault="00C807A5" w:rsidP="00C807A5">
            <w:pPr>
              <w:pStyle w:val="TableContentCenter"/>
              <w:rPr>
                <w:ins w:id="4098" w:author="Bhakti Gandhi" w:date="2015-11-19T15:47:00Z"/>
              </w:rPr>
            </w:pPr>
            <w:ins w:id="4099" w:author="Bhakti Gandhi" w:date="2015-11-19T15:47:00Z">
              <w:r w:rsidRPr="00C807A5">
                <w:t>6</w:t>
              </w:r>
            </w:ins>
          </w:p>
        </w:tc>
      </w:tr>
    </w:tbl>
    <w:p w14:paraId="6B56EBD2" w14:textId="77777777" w:rsidR="00C807A5" w:rsidRPr="00C807A5" w:rsidRDefault="00C807A5" w:rsidP="00C807A5">
      <w:pPr>
        <w:rPr>
          <w:ins w:id="4100" w:author="Bhakti Gandhi" w:date="2015-11-19T15:47:00Z"/>
        </w:rPr>
      </w:pPr>
    </w:p>
    <w:p w14:paraId="00A1C6A3" w14:textId="77777777" w:rsidR="00C807A5" w:rsidRPr="00C807A5" w:rsidRDefault="00C807A5" w:rsidP="00C807A5">
      <w:pPr>
        <w:rPr>
          <w:ins w:id="4101" w:author="Bhakti Gandhi" w:date="2015-11-19T15:47:00Z"/>
        </w:rPr>
      </w:pPr>
    </w:p>
    <w:p w14:paraId="594E0BB1" w14:textId="77777777" w:rsidR="00C807A5" w:rsidRPr="00C807A5" w:rsidRDefault="00C807A5" w:rsidP="00C807A5">
      <w:pPr>
        <w:rPr>
          <w:ins w:id="4102" w:author="Bhakti Gandhi" w:date="2015-11-19T15:47:00Z"/>
        </w:rPr>
      </w:pPr>
    </w:p>
    <w:p w14:paraId="5FA9890F" w14:textId="77777777" w:rsidR="00414626" w:rsidDel="00521C3E" w:rsidRDefault="00414626" w:rsidP="00414626">
      <w:pPr>
        <w:rPr>
          <w:ins w:id="4103" w:author="Bhakti Gandhi [2]" w:date="2015-03-19T14:36:00Z"/>
          <w:del w:id="4104" w:author="Bhakti Gandhi" w:date="2015-11-19T15:48:00Z"/>
        </w:rPr>
      </w:pPr>
    </w:p>
    <w:p w14:paraId="5FA98910" w14:textId="77777777" w:rsidR="00414626" w:rsidDel="00B743A4" w:rsidRDefault="00414626" w:rsidP="00414626">
      <w:pPr>
        <w:rPr>
          <w:ins w:id="4105" w:author="Bhakti Gandhi [2]" w:date="2015-03-19T14:36:00Z"/>
          <w:del w:id="4106" w:author="Bhakti Gandhi [2]" w:date="2015-05-18T11:53:00Z"/>
        </w:rPr>
      </w:pPr>
    </w:p>
    <w:p w14:paraId="5FA98911" w14:textId="77777777" w:rsidR="00975503" w:rsidDel="00521C3E" w:rsidRDefault="00975503" w:rsidP="00854435">
      <w:pPr>
        <w:rPr>
          <w:del w:id="4107" w:author="Bhakti Gandhi" w:date="2015-11-19T15:48:00Z"/>
        </w:rPr>
      </w:pPr>
    </w:p>
    <w:p w14:paraId="21AFE36B" w14:textId="77777777" w:rsidR="009555F0" w:rsidRDefault="009555F0" w:rsidP="00854435">
      <w:pPr>
        <w:rPr>
          <w:ins w:id="4108" w:author="Bhakti Gandhi" w:date="2015-11-17T13:36:00Z"/>
        </w:rPr>
      </w:pPr>
    </w:p>
    <w:p w14:paraId="47C1E8A7" w14:textId="77777777" w:rsidR="009E42A9" w:rsidRPr="00B719D1" w:rsidRDefault="009E42A9" w:rsidP="00854435"/>
    <w:p w14:paraId="5FA98913" w14:textId="77777777" w:rsidR="00023FC6" w:rsidRPr="00023FC6" w:rsidRDefault="003D0D16" w:rsidP="00023FC6">
      <w:pPr>
        <w:pStyle w:val="Heading3"/>
      </w:pPr>
      <w:bookmarkStart w:id="4109" w:name="_Toc435533937"/>
      <w:r>
        <w:t>Autoship cron</w:t>
      </w:r>
      <w:r w:rsidR="00475F18">
        <w:t>job</w:t>
      </w:r>
      <w:bookmarkEnd w:id="4109"/>
    </w:p>
    <w:p w14:paraId="5FA98914" w14:textId="46E3869C" w:rsidR="00023FC6" w:rsidRDefault="00023FC6" w:rsidP="00023FC6">
      <w:r w:rsidRPr="00023FC6">
        <w:t>P</w:t>
      </w:r>
      <w:r w:rsidRPr="00B719D1">
        <w:t xml:space="preserve">urpose: </w:t>
      </w:r>
      <w:r w:rsidRPr="00B719D1">
        <w:tab/>
        <w:t>Demonstrate the</w:t>
      </w:r>
      <w:r w:rsidR="00475F18">
        <w:t xml:space="preserve"> performance </w:t>
      </w:r>
      <w:r w:rsidR="00B77819">
        <w:t>of A</w:t>
      </w:r>
      <w:r w:rsidR="00676C93">
        <w:t>utoship</w:t>
      </w:r>
      <w:ins w:id="4110" w:author="Bhakti Gandhi" w:date="2015-11-17T13:37:00Z">
        <w:r w:rsidR="00561721">
          <w:t>s</w:t>
        </w:r>
      </w:ins>
      <w:r w:rsidR="00676C93">
        <w:t xml:space="preserve"> </w:t>
      </w:r>
      <w:ins w:id="4111" w:author="Bhakti Gandhi" w:date="2015-11-17T13:37:00Z">
        <w:r w:rsidR="00561721">
          <w:t xml:space="preserve">and </w:t>
        </w:r>
      </w:ins>
      <w:r w:rsidR="00676C93">
        <w:t>cron</w:t>
      </w:r>
      <w:r w:rsidR="00B77819">
        <w:t xml:space="preserve"> </w:t>
      </w:r>
      <w:r w:rsidR="00676C93">
        <w:t xml:space="preserve">jobs. </w:t>
      </w:r>
      <w:del w:id="4112" w:author="Bhakti Gandhi" w:date="2015-11-17T13:44:00Z">
        <w:r w:rsidR="00676C93" w:rsidDel="009555F0">
          <w:delText>The goal is to</w:delText>
        </w:r>
      </w:del>
      <w:del w:id="4113" w:author="Bhakti Gandhi" w:date="2015-11-17T13:37:00Z">
        <w:r w:rsidR="00676C93" w:rsidDel="00561721">
          <w:delText xml:space="preserve"> </w:delText>
        </w:r>
      </w:del>
      <w:del w:id="4114" w:author="Bhakti Gandhi" w:date="2015-11-17T13:44:00Z">
        <w:r w:rsidR="00676C93" w:rsidDel="009555F0">
          <w:delText>have</w:delText>
        </w:r>
        <w:r w:rsidR="007D6464" w:rsidDel="009555F0">
          <w:delText xml:space="preserve"> of</w:delText>
        </w:r>
      </w:del>
      <w:del w:id="4115" w:author="Bhakti Gandhi" w:date="2015-11-17T13:37:00Z">
        <w:r w:rsidR="007D6464" w:rsidDel="00561721">
          <w:tab/>
        </w:r>
        <w:r w:rsidR="007D6464" w:rsidDel="00561721">
          <w:tab/>
        </w:r>
      </w:del>
      <w:del w:id="4116" w:author="Bhakti Gandhi" w:date="2015-11-17T13:44:00Z">
        <w:r w:rsidR="00475F18" w:rsidDel="009555F0">
          <w:delText xml:space="preserve">60,000 cron jobs </w:delText>
        </w:r>
        <w:r w:rsidR="00676C93" w:rsidDel="009555F0">
          <w:delText xml:space="preserve">complete in 3 </w:delText>
        </w:r>
        <w:r w:rsidR="00475F18" w:rsidDel="009555F0">
          <w:delText>hours</w:delText>
        </w:r>
        <w:r w:rsidDel="009555F0">
          <w:delText>.</w:delText>
        </w:r>
      </w:del>
    </w:p>
    <w:p w14:paraId="5FA98915" w14:textId="77777777" w:rsidR="006546AA" w:rsidRDefault="00023FC6" w:rsidP="00023FC6">
      <w:r w:rsidRPr="00B719D1">
        <w:t xml:space="preserve"> Procedure: </w:t>
      </w:r>
      <w:r w:rsidRPr="00B719D1">
        <w:tab/>
      </w:r>
      <w:r w:rsidR="006546AA">
        <w:t>3 Autoship jobs would executed</w:t>
      </w:r>
    </w:p>
    <w:p w14:paraId="5FA98916" w14:textId="77777777" w:rsidR="00023FC6" w:rsidRDefault="006546AA" w:rsidP="00023FC6">
      <w:r>
        <w:tab/>
      </w:r>
      <w:r>
        <w:tab/>
        <w:t xml:space="preserve">- </w:t>
      </w:r>
      <w:del w:id="4117" w:author="Bhakti Gandhi [2]" w:date="2015-05-18T15:25:00Z">
        <w:r w:rsidDel="00F12382">
          <w:delText>autoPlaceCRPOrderJob</w:delText>
        </w:r>
      </w:del>
      <w:ins w:id="4118" w:author="Bhakti Gandhi [2]" w:date="2015-05-18T15:25:00Z">
        <w:r w:rsidR="00F12382">
          <w:t>AutoPlaceCRPOrderJob</w:t>
        </w:r>
      </w:ins>
      <w:r w:rsidR="00676C93">
        <w:t xml:space="preserve"> </w:t>
      </w:r>
    </w:p>
    <w:p w14:paraId="5FA98917" w14:textId="77777777" w:rsidR="006546AA" w:rsidRDefault="006546AA" w:rsidP="00023FC6">
      <w:r>
        <w:tab/>
      </w:r>
      <w:r>
        <w:tab/>
        <w:t xml:space="preserve">- </w:t>
      </w:r>
      <w:del w:id="4119" w:author="Bhakti Gandhi [2]" w:date="2015-05-18T15:26:00Z">
        <w:r w:rsidDel="00F12382">
          <w:delText>autoPlacePCPerksOrderJob</w:delText>
        </w:r>
      </w:del>
      <w:ins w:id="4120" w:author="Bhakti Gandhi [2]" w:date="2015-05-18T15:26:00Z">
        <w:r w:rsidR="00F12382">
          <w:t>AutoPlacePCPerksOrderJob</w:t>
        </w:r>
      </w:ins>
    </w:p>
    <w:p w14:paraId="5FA98918" w14:textId="77777777" w:rsidR="006546AA" w:rsidRDefault="006546AA" w:rsidP="00023FC6">
      <w:pPr>
        <w:rPr>
          <w:ins w:id="4121" w:author="Bhakti Gandhi" w:date="2015-11-17T13:37:00Z"/>
        </w:rPr>
      </w:pPr>
      <w:r>
        <w:tab/>
      </w:r>
      <w:r>
        <w:tab/>
        <w:t xml:space="preserve">- </w:t>
      </w:r>
      <w:del w:id="4122" w:author="Bhakti Gandhi [2]" w:date="2015-05-18T15:26:00Z">
        <w:r w:rsidDel="00F12382">
          <w:delText>autoPulseRenewalJob</w:delText>
        </w:r>
      </w:del>
      <w:ins w:id="4123" w:author="Bhakti Gandhi [2]" w:date="2015-05-18T15:26:00Z">
        <w:r w:rsidR="00F12382">
          <w:t>AutoPulseRenewalJob</w:t>
        </w:r>
      </w:ins>
    </w:p>
    <w:p w14:paraId="6AC22FBD" w14:textId="77777777" w:rsidR="00561721" w:rsidRDefault="00561721" w:rsidP="00561721">
      <w:pPr>
        <w:rPr>
          <w:ins w:id="4124" w:author="Bhakti Gandhi" w:date="2015-11-17T13:39:00Z"/>
        </w:rPr>
      </w:pPr>
      <w:ins w:id="4125" w:author="Bhakti Gandhi" w:date="2015-11-17T13:37:00Z">
        <w:r>
          <w:tab/>
        </w:r>
        <w:r>
          <w:tab/>
          <w:t>4 cron jobs would be executed:</w:t>
        </w:r>
      </w:ins>
    </w:p>
    <w:p w14:paraId="53829307" w14:textId="19D7A1C6" w:rsidR="00561721" w:rsidRDefault="00561721" w:rsidP="00561721">
      <w:pPr>
        <w:rPr>
          <w:ins w:id="4126" w:author="Bhakti Gandhi" w:date="2015-11-17T13:40:00Z"/>
        </w:rPr>
      </w:pPr>
      <w:ins w:id="4127" w:author="Bhakti Gandhi" w:date="2015-11-17T13:40:00Z">
        <w:r>
          <w:tab/>
        </w:r>
      </w:ins>
      <w:ins w:id="4128" w:author="Bhakti Gandhi" w:date="2015-11-17T13:39:00Z">
        <w:r>
          <w:tab/>
        </w:r>
      </w:ins>
      <w:ins w:id="4129" w:author="Bhakti Gandhi" w:date="2015-11-17T13:40:00Z">
        <w:r w:rsidRPr="00561721">
          <w:t>-</w:t>
        </w:r>
        <w:r>
          <w:t xml:space="preserve"> </w:t>
        </w:r>
        <w:r w:rsidRPr="00561721">
          <w:t>pcPerksSoftTerminationCronJob</w:t>
        </w:r>
      </w:ins>
    </w:p>
    <w:p w14:paraId="77290F2B" w14:textId="3C3739FF" w:rsidR="00561721" w:rsidRPr="00561721" w:rsidRDefault="00561721" w:rsidP="00561721">
      <w:pPr>
        <w:rPr>
          <w:ins w:id="4130" w:author="Bhakti Gandhi" w:date="2015-11-17T13:40:00Z"/>
        </w:rPr>
      </w:pPr>
      <w:ins w:id="4131" w:author="Bhakti Gandhi" w:date="2015-11-17T13:40:00Z">
        <w:r w:rsidRPr="00561721">
          <w:tab/>
        </w:r>
        <w:r w:rsidRPr="00561721">
          <w:tab/>
          <w:t xml:space="preserve">- </w:t>
        </w:r>
      </w:ins>
      <w:ins w:id="4132" w:author="Bhakti Gandhi" w:date="2015-11-17T13:41:00Z">
        <w:r w:rsidRPr="00561721">
          <w:t>crpPulseSoftTerminationCronJob</w:t>
        </w:r>
      </w:ins>
    </w:p>
    <w:p w14:paraId="7D37D323" w14:textId="11EF1335" w:rsidR="00561721" w:rsidRPr="00561721" w:rsidRDefault="00561721" w:rsidP="00561721">
      <w:pPr>
        <w:rPr>
          <w:ins w:id="4133" w:author="Bhakti Gandhi" w:date="2015-11-17T13:41:00Z"/>
        </w:rPr>
      </w:pPr>
      <w:ins w:id="4134" w:author="Bhakti Gandhi" w:date="2015-11-17T13:41:00Z">
        <w:r w:rsidRPr="00561721">
          <w:tab/>
        </w:r>
        <w:r w:rsidRPr="00561721">
          <w:tab/>
          <w:t>- autoRenewalEmailJob(Consultants)</w:t>
        </w:r>
      </w:ins>
    </w:p>
    <w:p w14:paraId="2F2D2865" w14:textId="477866C5" w:rsidR="00561721" w:rsidRDefault="00561721">
      <w:pPr>
        <w:rPr>
          <w:ins w:id="4135" w:author="Bhakti Gandhi" w:date="2015-11-17T13:45:00Z"/>
        </w:rPr>
      </w:pPr>
      <w:ins w:id="4136" w:author="Bhakti Gandhi" w:date="2015-11-17T13:41:00Z">
        <w:r w:rsidRPr="00561721">
          <w:tab/>
        </w:r>
        <w:r w:rsidRPr="00561721">
          <w:tab/>
          <w:t>- renewedConsultantshipEmailJob</w:t>
        </w:r>
      </w:ins>
    </w:p>
    <w:p w14:paraId="7E80931B" w14:textId="77777777" w:rsidR="0030759C" w:rsidRDefault="0030759C">
      <w:pPr>
        <w:rPr>
          <w:ins w:id="4137" w:author="Bhakti Gandhi" w:date="2015-12-07T16:36:00Z"/>
        </w:rPr>
      </w:pPr>
    </w:p>
    <w:p w14:paraId="7190CAC4" w14:textId="77777777" w:rsidR="00FE1ACA" w:rsidRDefault="00FE1ACA">
      <w:pPr>
        <w:rPr>
          <w:ins w:id="4138" w:author="Bhakti Gandhi" w:date="2015-12-07T16:36:00Z"/>
        </w:rPr>
      </w:pPr>
    </w:p>
    <w:p w14:paraId="5ABFBE8F" w14:textId="77777777" w:rsidR="00FE1ACA" w:rsidRDefault="00FE1ACA">
      <w:pPr>
        <w:rPr>
          <w:ins w:id="4139" w:author="Bhakti Gandhi" w:date="2015-12-07T16:36:00Z"/>
        </w:rPr>
      </w:pPr>
    </w:p>
    <w:p w14:paraId="08FE4972" w14:textId="77777777" w:rsidR="00FE1ACA" w:rsidRDefault="00FE1ACA">
      <w:pPr>
        <w:rPr>
          <w:ins w:id="4140" w:author="Bhakti Gandhi" w:date="2015-12-07T16:36:00Z"/>
        </w:rPr>
      </w:pPr>
    </w:p>
    <w:p w14:paraId="1E54578F" w14:textId="77777777" w:rsidR="00FE1ACA" w:rsidRDefault="00FE1ACA">
      <w:pPr>
        <w:rPr>
          <w:ins w:id="4141" w:author="Bhakti Gandhi" w:date="2015-12-07T16:36:00Z"/>
        </w:rPr>
      </w:pPr>
    </w:p>
    <w:p w14:paraId="24AFC4D2" w14:textId="77777777" w:rsidR="00FE1ACA" w:rsidRDefault="00FE1ACA">
      <w:pPr>
        <w:rPr>
          <w:ins w:id="4142" w:author="Bhakti Gandhi" w:date="2015-11-17T13:45:00Z"/>
        </w:rPr>
      </w:pPr>
    </w:p>
    <w:p w14:paraId="10E94EE6" w14:textId="74BB563C" w:rsidR="00561721" w:rsidRDefault="00561721" w:rsidP="00561721">
      <w:pPr>
        <w:rPr>
          <w:ins w:id="4143" w:author="Bhakti Gandhi" w:date="2015-12-07T16:35:00Z"/>
        </w:rPr>
      </w:pPr>
      <w:ins w:id="4144" w:author="Bhakti Gandhi" w:date="2015-11-17T13:42:00Z">
        <w:r>
          <w:lastRenderedPageBreak/>
          <w:tab/>
        </w:r>
        <w:r>
          <w:tab/>
          <w:t>The distribution of the cron jobs is as follows:</w:t>
        </w:r>
      </w:ins>
    </w:p>
    <w:p w14:paraId="3BFC70D3" w14:textId="1511CAEB" w:rsidR="00FE1ACA" w:rsidRDefault="00FE1ACA">
      <w:pPr>
        <w:pStyle w:val="Heading4"/>
        <w:rPr>
          <w:ins w:id="4145" w:author="Bhakti Gandhi" w:date="2015-12-07T16:35:00Z"/>
        </w:rPr>
        <w:pPrChange w:id="4146" w:author="Bhakti Gandhi" w:date="2015-12-07T16:35:00Z">
          <w:pPr/>
        </w:pPrChange>
      </w:pPr>
      <w:ins w:id="4147" w:author="Bhakti Gandhi" w:date="2015-12-07T16:35:00Z">
        <w:r>
          <w:t>Current Load:</w:t>
        </w:r>
      </w:ins>
    </w:p>
    <w:p w14:paraId="3B0DA222" w14:textId="77777777" w:rsidR="00FE1ACA" w:rsidRDefault="00FE1ACA">
      <w:pPr>
        <w:rPr>
          <w:ins w:id="4148" w:author="Bhakti Gandhi" w:date="2015-12-07T16:36:00Z"/>
        </w:rPr>
      </w:pPr>
    </w:p>
    <w:tbl>
      <w:tblPr>
        <w:tblpPr w:leftFromText="180" w:rightFromText="180" w:vertAnchor="text" w:horzAnchor="margin" w:tblpXSpec="center" w:tblpY="-65"/>
        <w:tblW w:w="4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3055"/>
        <w:gridCol w:w="1620"/>
      </w:tblGrid>
      <w:tr w:rsidR="00FE1ACA" w:rsidRPr="001E6617" w14:paraId="405C65C5" w14:textId="77777777" w:rsidTr="00FE1ACA">
        <w:trPr>
          <w:cantSplit/>
          <w:trHeight w:val="296"/>
          <w:tblHeader/>
          <w:ins w:id="4149" w:author="Bhakti Gandhi" w:date="2015-12-07T16:36:00Z"/>
        </w:trPr>
        <w:tc>
          <w:tcPr>
            <w:tcW w:w="3055" w:type="dxa"/>
            <w:shd w:val="clear" w:color="auto" w:fill="17365D"/>
          </w:tcPr>
          <w:p w14:paraId="3AA2D364" w14:textId="77777777" w:rsidR="00FE1ACA" w:rsidRPr="00FE1ACA" w:rsidRDefault="00FE1ACA" w:rsidP="00FE1ACA">
            <w:pPr>
              <w:rPr>
                <w:ins w:id="4150" w:author="Bhakti Gandhi" w:date="2015-12-07T16:36:00Z"/>
              </w:rPr>
            </w:pPr>
            <w:ins w:id="4151" w:author="Bhakti Gandhi" w:date="2015-12-07T16:36:00Z">
              <w:r>
                <w:t>Cron Job</w:t>
              </w:r>
            </w:ins>
          </w:p>
        </w:tc>
        <w:tc>
          <w:tcPr>
            <w:tcW w:w="1620" w:type="dxa"/>
            <w:shd w:val="clear" w:color="auto" w:fill="17365D"/>
          </w:tcPr>
          <w:p w14:paraId="13946E69" w14:textId="77777777" w:rsidR="00FE1ACA" w:rsidRPr="00FE1ACA" w:rsidRDefault="00FE1ACA" w:rsidP="00FE1ACA">
            <w:pPr>
              <w:rPr>
                <w:ins w:id="4152" w:author="Bhakti Gandhi" w:date="2015-12-07T16:36:00Z"/>
              </w:rPr>
            </w:pPr>
            <w:ins w:id="4153" w:author="Bhakti Gandhi" w:date="2015-12-07T16:36:00Z">
              <w:r>
                <w:t>Current Load</w:t>
              </w:r>
            </w:ins>
          </w:p>
        </w:tc>
      </w:tr>
      <w:tr w:rsidR="00FE1ACA" w:rsidRPr="00BB3451" w14:paraId="0405101D" w14:textId="77777777" w:rsidTr="00FE1ACA">
        <w:trPr>
          <w:cantSplit/>
          <w:trHeight w:val="337"/>
          <w:ins w:id="4154" w:author="Bhakti Gandhi" w:date="2015-12-07T16:36:00Z"/>
        </w:trPr>
        <w:tc>
          <w:tcPr>
            <w:tcW w:w="3055" w:type="dxa"/>
            <w:shd w:val="clear" w:color="auto" w:fill="auto"/>
            <w:vAlign w:val="center"/>
          </w:tcPr>
          <w:p w14:paraId="33B9162D" w14:textId="77777777" w:rsidR="00FE1ACA" w:rsidRPr="00FE1ACA" w:rsidRDefault="00FE1ACA" w:rsidP="00FE1ACA">
            <w:pPr>
              <w:rPr>
                <w:ins w:id="4155" w:author="Bhakti Gandhi" w:date="2015-12-07T16:36:00Z"/>
              </w:rPr>
            </w:pPr>
            <w:ins w:id="4156" w:author="Bhakti Gandhi" w:date="2015-12-07T16:36:00Z">
              <w:r w:rsidRPr="00BB3451">
                <w:t>AutoPlaceCRPOrderJob</w:t>
              </w:r>
            </w:ins>
          </w:p>
        </w:tc>
        <w:tc>
          <w:tcPr>
            <w:tcW w:w="1620" w:type="dxa"/>
            <w:vAlign w:val="center"/>
          </w:tcPr>
          <w:p w14:paraId="5E948D7E" w14:textId="77777777" w:rsidR="00FE1ACA" w:rsidRPr="00FE1ACA" w:rsidRDefault="00FE1ACA" w:rsidP="00FE1ACA">
            <w:pPr>
              <w:rPr>
                <w:ins w:id="4157" w:author="Bhakti Gandhi" w:date="2015-12-07T16:36:00Z"/>
              </w:rPr>
            </w:pPr>
            <w:ins w:id="4158" w:author="Bhakti Gandhi" w:date="2015-12-07T16:36:00Z">
              <w:r w:rsidRPr="00BB3451">
                <w:t>27000</w:t>
              </w:r>
            </w:ins>
          </w:p>
        </w:tc>
      </w:tr>
      <w:tr w:rsidR="00FE1ACA" w:rsidRPr="00BB3451" w14:paraId="7D2EA514" w14:textId="77777777" w:rsidTr="00FE1ACA">
        <w:trPr>
          <w:cantSplit/>
          <w:trHeight w:val="428"/>
          <w:ins w:id="4159" w:author="Bhakti Gandhi" w:date="2015-12-07T16:36:00Z"/>
        </w:trPr>
        <w:tc>
          <w:tcPr>
            <w:tcW w:w="3055" w:type="dxa"/>
            <w:shd w:val="clear" w:color="auto" w:fill="auto"/>
            <w:vAlign w:val="center"/>
          </w:tcPr>
          <w:p w14:paraId="5147ED3E" w14:textId="77777777" w:rsidR="00FE1ACA" w:rsidRPr="00FE1ACA" w:rsidRDefault="00FE1ACA" w:rsidP="00FE1ACA">
            <w:pPr>
              <w:rPr>
                <w:ins w:id="4160" w:author="Bhakti Gandhi" w:date="2015-12-07T16:36:00Z"/>
              </w:rPr>
            </w:pPr>
            <w:ins w:id="4161" w:author="Bhakti Gandhi" w:date="2015-12-07T16:36:00Z">
              <w:r w:rsidRPr="00BB3451">
                <w:t>AutoPlacePCPerksOrderJob</w:t>
              </w:r>
            </w:ins>
          </w:p>
        </w:tc>
        <w:tc>
          <w:tcPr>
            <w:tcW w:w="1620" w:type="dxa"/>
            <w:vAlign w:val="center"/>
          </w:tcPr>
          <w:p w14:paraId="4F655304" w14:textId="77777777" w:rsidR="00FE1ACA" w:rsidRPr="00FE1ACA" w:rsidRDefault="00FE1ACA" w:rsidP="00FE1ACA">
            <w:pPr>
              <w:rPr>
                <w:ins w:id="4162" w:author="Bhakti Gandhi" w:date="2015-12-07T16:36:00Z"/>
              </w:rPr>
            </w:pPr>
            <w:ins w:id="4163" w:author="Bhakti Gandhi" w:date="2015-12-07T16:36:00Z">
              <w:r w:rsidRPr="00BB3451">
                <w:t>53000</w:t>
              </w:r>
            </w:ins>
          </w:p>
        </w:tc>
      </w:tr>
      <w:tr w:rsidR="00FE1ACA" w:rsidRPr="00BB3451" w14:paraId="3B64B402" w14:textId="77777777" w:rsidTr="00FE1ACA">
        <w:trPr>
          <w:cantSplit/>
          <w:trHeight w:val="428"/>
          <w:ins w:id="4164" w:author="Bhakti Gandhi" w:date="2015-12-07T16:36:00Z"/>
        </w:trPr>
        <w:tc>
          <w:tcPr>
            <w:tcW w:w="3055" w:type="dxa"/>
            <w:shd w:val="clear" w:color="auto" w:fill="auto"/>
            <w:vAlign w:val="center"/>
          </w:tcPr>
          <w:p w14:paraId="017FEE4D" w14:textId="77777777" w:rsidR="00FE1ACA" w:rsidRPr="00BB3451" w:rsidRDefault="00FE1ACA" w:rsidP="00FE1ACA">
            <w:pPr>
              <w:rPr>
                <w:ins w:id="4165" w:author="Bhakti Gandhi" w:date="2015-12-07T16:36:00Z"/>
              </w:rPr>
            </w:pPr>
            <w:ins w:id="4166" w:author="Bhakti Gandhi" w:date="2015-12-07T16:36:00Z">
              <w:r w:rsidRPr="00BB3451">
                <w:t>AutoPulseRenewalJob</w:t>
              </w:r>
            </w:ins>
          </w:p>
        </w:tc>
        <w:tc>
          <w:tcPr>
            <w:tcW w:w="1620" w:type="dxa"/>
            <w:vAlign w:val="center"/>
          </w:tcPr>
          <w:p w14:paraId="23E5A12B" w14:textId="77777777" w:rsidR="00FE1ACA" w:rsidRPr="00FE1ACA" w:rsidRDefault="00FE1ACA" w:rsidP="00FE1ACA">
            <w:pPr>
              <w:rPr>
                <w:ins w:id="4167" w:author="Bhakti Gandhi" w:date="2015-12-07T16:36:00Z"/>
              </w:rPr>
            </w:pPr>
            <w:ins w:id="4168" w:author="Bhakti Gandhi" w:date="2015-12-07T16:36:00Z">
              <w:r w:rsidRPr="00BB3451">
                <w:t>32000</w:t>
              </w:r>
            </w:ins>
          </w:p>
        </w:tc>
      </w:tr>
    </w:tbl>
    <w:p w14:paraId="061E64CA" w14:textId="77777777" w:rsidR="00FE1ACA" w:rsidRDefault="00FE1ACA">
      <w:pPr>
        <w:rPr>
          <w:ins w:id="4169" w:author="Bhakti Gandhi" w:date="2015-12-07T16:36:00Z"/>
        </w:rPr>
      </w:pPr>
    </w:p>
    <w:p w14:paraId="570D4B36" w14:textId="77777777" w:rsidR="00FE1ACA" w:rsidRDefault="00FE1ACA">
      <w:pPr>
        <w:rPr>
          <w:ins w:id="4170" w:author="Bhakti Gandhi" w:date="2015-12-07T16:36:00Z"/>
        </w:rPr>
      </w:pPr>
    </w:p>
    <w:p w14:paraId="340B2871" w14:textId="77777777" w:rsidR="00FE1ACA" w:rsidRDefault="00FE1ACA">
      <w:pPr>
        <w:rPr>
          <w:ins w:id="4171" w:author="Bhakti Gandhi" w:date="2015-12-07T16:36:00Z"/>
        </w:rPr>
      </w:pPr>
    </w:p>
    <w:p w14:paraId="4F6BC7FA" w14:textId="77777777" w:rsidR="00FE1ACA" w:rsidRDefault="00FE1ACA">
      <w:pPr>
        <w:rPr>
          <w:ins w:id="4172" w:author="Bhakti Gandhi" w:date="2015-12-07T16:36:00Z"/>
        </w:rPr>
      </w:pPr>
    </w:p>
    <w:p w14:paraId="74E3B1FC" w14:textId="77777777" w:rsidR="00FE1ACA" w:rsidRDefault="00FE1ACA">
      <w:pPr>
        <w:rPr>
          <w:ins w:id="4173" w:author="Bhakti Gandhi" w:date="2015-12-07T16:36:00Z"/>
        </w:rPr>
      </w:pPr>
    </w:p>
    <w:p w14:paraId="17DBBCB4" w14:textId="4F6288A4" w:rsidR="00FE1ACA" w:rsidRPr="00FE1ACA" w:rsidRDefault="00FE1ACA" w:rsidP="00FE1ACA">
      <w:pPr>
        <w:pStyle w:val="Heading4"/>
        <w:numPr>
          <w:ilvl w:val="3"/>
          <w:numId w:val="31"/>
        </w:numPr>
        <w:rPr>
          <w:ins w:id="4174" w:author="Bhakti Gandhi" w:date="2015-12-07T16:36:00Z"/>
        </w:rPr>
      </w:pPr>
      <w:ins w:id="4175" w:author="Bhakti Gandhi" w:date="2015-12-07T16:36:00Z">
        <w:r w:rsidRPr="00FE1ACA">
          <w:t>Current Load</w:t>
        </w:r>
        <w:r>
          <w:t xml:space="preserve"> + 50%</w:t>
        </w:r>
        <w:r w:rsidRPr="00FE1ACA">
          <w:t>:</w:t>
        </w:r>
      </w:ins>
    </w:p>
    <w:p w14:paraId="26A15F8F" w14:textId="77777777" w:rsidR="00FE1ACA" w:rsidRPr="00FE1ACA" w:rsidRDefault="00FE1ACA">
      <w:pPr>
        <w:rPr>
          <w:ins w:id="4176" w:author="Bhakti Gandhi" w:date="2015-11-17T13:43:00Z"/>
        </w:rPr>
      </w:pPr>
    </w:p>
    <w:tbl>
      <w:tblPr>
        <w:tblpPr w:leftFromText="180" w:rightFromText="180" w:vertAnchor="text" w:horzAnchor="page" w:tblpX="4374" w:tblpY="57"/>
        <w:tblW w:w="476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  <w:tblPrChange w:id="4177" w:author="Bhakti Gandhi" w:date="2015-12-07T16:36:00Z">
          <w:tblPr>
            <w:tblpPr w:leftFromText="180" w:rightFromText="180" w:vertAnchor="text" w:horzAnchor="page" w:tblpX="3811" w:tblpY="44"/>
            <w:tblW w:w="3865" w:type="dxa"/>
            <w:tbl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blBorders>
            <w:tblLayout w:type="fixed"/>
            <w:tblCellMar>
              <w:left w:w="107" w:type="dxa"/>
              <w:right w:w="107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3055"/>
        <w:gridCol w:w="1710"/>
        <w:tblGridChange w:id="4178">
          <w:tblGrid>
            <w:gridCol w:w="2425"/>
            <w:gridCol w:w="1440"/>
          </w:tblGrid>
        </w:tblGridChange>
      </w:tblGrid>
      <w:tr w:rsidR="00561721" w:rsidRPr="0027307A" w14:paraId="44B82713" w14:textId="77777777" w:rsidTr="00FE1ACA">
        <w:trPr>
          <w:cantSplit/>
          <w:trHeight w:val="296"/>
          <w:tblHeader/>
          <w:ins w:id="4179" w:author="Bhakti Gandhi" w:date="2015-11-17T13:43:00Z"/>
          <w:trPrChange w:id="4180" w:author="Bhakti Gandhi" w:date="2015-12-07T16:36:00Z">
            <w:trPr>
              <w:cantSplit/>
              <w:trHeight w:val="296"/>
              <w:tblHeader/>
            </w:trPr>
          </w:trPrChange>
        </w:trPr>
        <w:tc>
          <w:tcPr>
            <w:tcW w:w="3055" w:type="dxa"/>
            <w:shd w:val="clear" w:color="auto" w:fill="17365D"/>
            <w:tcPrChange w:id="4181" w:author="Bhakti Gandhi" w:date="2015-12-07T16:36:00Z">
              <w:tcPr>
                <w:tcW w:w="2425" w:type="dxa"/>
                <w:shd w:val="clear" w:color="auto" w:fill="17365D"/>
              </w:tcPr>
            </w:tcPrChange>
          </w:tcPr>
          <w:p w14:paraId="61847DA8" w14:textId="77777777" w:rsidR="00561721" w:rsidRPr="00561721" w:rsidRDefault="00561721" w:rsidP="00FE1ACA">
            <w:pPr>
              <w:pStyle w:val="NormalCenter"/>
              <w:rPr>
                <w:ins w:id="4182" w:author="Bhakti Gandhi" w:date="2015-11-17T13:43:00Z"/>
              </w:rPr>
            </w:pPr>
            <w:ins w:id="4183" w:author="Bhakti Gandhi" w:date="2015-11-17T13:43:00Z">
              <w:r w:rsidRPr="00561721">
                <w:t>Transaction Mix</w:t>
              </w:r>
            </w:ins>
          </w:p>
        </w:tc>
        <w:tc>
          <w:tcPr>
            <w:tcW w:w="1710" w:type="dxa"/>
            <w:shd w:val="clear" w:color="auto" w:fill="17365D"/>
            <w:tcPrChange w:id="4184" w:author="Bhakti Gandhi" w:date="2015-12-07T16:36:00Z">
              <w:tcPr>
                <w:tcW w:w="1440" w:type="dxa"/>
                <w:shd w:val="clear" w:color="auto" w:fill="17365D"/>
              </w:tcPr>
            </w:tcPrChange>
          </w:tcPr>
          <w:p w14:paraId="32D58766" w14:textId="22D1E92B" w:rsidR="00561721" w:rsidRPr="00561721" w:rsidRDefault="000B7182" w:rsidP="00FE1ACA">
            <w:pPr>
              <w:pStyle w:val="NormalCenter"/>
              <w:rPr>
                <w:ins w:id="4185" w:author="Bhakti Gandhi" w:date="2015-11-17T13:43:00Z"/>
              </w:rPr>
            </w:pPr>
            <w:ins w:id="4186" w:author="Bhakti Gandhi" w:date="2015-11-19T12:02:00Z">
              <w:r>
                <w:t>Orders</w:t>
              </w:r>
            </w:ins>
          </w:p>
        </w:tc>
      </w:tr>
      <w:tr w:rsidR="00521C3E" w:rsidRPr="0027307A" w14:paraId="753F869E" w14:textId="77777777" w:rsidTr="00FE1ACA">
        <w:trPr>
          <w:cantSplit/>
          <w:trHeight w:val="428"/>
          <w:ins w:id="4187" w:author="Bhakti Gandhi" w:date="2015-11-17T13:43:00Z"/>
          <w:trPrChange w:id="4188" w:author="Bhakti Gandhi" w:date="2015-12-07T16:36:00Z">
            <w:trPr>
              <w:cantSplit/>
              <w:trHeight w:val="428"/>
            </w:trPr>
          </w:trPrChange>
        </w:trPr>
        <w:tc>
          <w:tcPr>
            <w:tcW w:w="3055" w:type="dxa"/>
            <w:shd w:val="clear" w:color="auto" w:fill="auto"/>
            <w:tcPrChange w:id="4189" w:author="Bhakti Gandhi" w:date="2015-12-07T16:36:00Z">
              <w:tcPr>
                <w:tcW w:w="2425" w:type="dxa"/>
                <w:shd w:val="clear" w:color="auto" w:fill="auto"/>
              </w:tcPr>
            </w:tcPrChange>
          </w:tcPr>
          <w:p w14:paraId="67BFE7A1" w14:textId="52E11647" w:rsidR="00521C3E" w:rsidRPr="00521C3E" w:rsidRDefault="00521C3E" w:rsidP="00FE1ACA">
            <w:pPr>
              <w:rPr>
                <w:ins w:id="4190" w:author="Bhakti Gandhi" w:date="2015-11-17T13:43:00Z"/>
              </w:rPr>
            </w:pPr>
            <w:ins w:id="4191" w:author="Bhakti Gandhi" w:date="2015-11-17T13:43:00Z">
              <w:r w:rsidRPr="00521C3E">
                <w:t>AutoPlaceCRPOrderJob</w:t>
              </w:r>
            </w:ins>
          </w:p>
        </w:tc>
        <w:tc>
          <w:tcPr>
            <w:tcW w:w="1710" w:type="dxa"/>
            <w:vAlign w:val="bottom"/>
            <w:tcPrChange w:id="4192" w:author="Bhakti Gandhi" w:date="2015-12-07T16:36:00Z">
              <w:tcPr>
                <w:tcW w:w="1440" w:type="dxa"/>
              </w:tcPr>
            </w:tcPrChange>
          </w:tcPr>
          <w:p w14:paraId="482602A0" w14:textId="5C6A8BFE" w:rsidR="00521C3E" w:rsidRPr="00521C3E" w:rsidRDefault="00521C3E" w:rsidP="00FE1ACA">
            <w:pPr>
              <w:rPr>
                <w:ins w:id="4193" w:author="Bhakti Gandhi" w:date="2015-11-17T13:43:00Z"/>
              </w:rPr>
            </w:pPr>
            <w:ins w:id="4194" w:author="Bhakti Gandhi" w:date="2015-11-19T15:49:00Z">
              <w:r w:rsidRPr="00521C3E">
                <w:t>40500</w:t>
              </w:r>
            </w:ins>
          </w:p>
        </w:tc>
      </w:tr>
      <w:tr w:rsidR="00521C3E" w:rsidRPr="0027307A" w14:paraId="1AB2458E" w14:textId="77777777" w:rsidTr="00FE1ACA">
        <w:trPr>
          <w:cantSplit/>
          <w:trHeight w:val="326"/>
          <w:ins w:id="4195" w:author="Bhakti Gandhi" w:date="2015-11-17T13:43:00Z"/>
          <w:trPrChange w:id="4196" w:author="Bhakti Gandhi" w:date="2015-12-07T16:36:00Z">
            <w:trPr>
              <w:cantSplit/>
              <w:trHeight w:val="557"/>
            </w:trPr>
          </w:trPrChange>
        </w:trPr>
        <w:tc>
          <w:tcPr>
            <w:tcW w:w="3055" w:type="dxa"/>
            <w:shd w:val="clear" w:color="auto" w:fill="auto"/>
            <w:tcPrChange w:id="4197" w:author="Bhakti Gandhi" w:date="2015-12-07T16:36:00Z">
              <w:tcPr>
                <w:tcW w:w="2425" w:type="dxa"/>
                <w:shd w:val="clear" w:color="auto" w:fill="auto"/>
              </w:tcPr>
            </w:tcPrChange>
          </w:tcPr>
          <w:p w14:paraId="211C5B14" w14:textId="75AA5BEB" w:rsidR="00521C3E" w:rsidRPr="00521C3E" w:rsidRDefault="00521C3E" w:rsidP="00FE1ACA">
            <w:pPr>
              <w:rPr>
                <w:ins w:id="4198" w:author="Bhakti Gandhi" w:date="2015-11-17T13:43:00Z"/>
              </w:rPr>
            </w:pPr>
            <w:ins w:id="4199" w:author="Bhakti Gandhi" w:date="2015-11-17T13:43:00Z">
              <w:r w:rsidRPr="00521C3E">
                <w:t>AutoPlacePCPerksOrderJob</w:t>
              </w:r>
            </w:ins>
          </w:p>
        </w:tc>
        <w:tc>
          <w:tcPr>
            <w:tcW w:w="1710" w:type="dxa"/>
            <w:vAlign w:val="bottom"/>
            <w:tcPrChange w:id="4200" w:author="Bhakti Gandhi" w:date="2015-12-07T16:36:00Z">
              <w:tcPr>
                <w:tcW w:w="1440" w:type="dxa"/>
              </w:tcPr>
            </w:tcPrChange>
          </w:tcPr>
          <w:p w14:paraId="57DED585" w14:textId="2EEE63F1" w:rsidR="00521C3E" w:rsidRPr="00521C3E" w:rsidRDefault="00521C3E" w:rsidP="00FE1ACA">
            <w:pPr>
              <w:rPr>
                <w:ins w:id="4201" w:author="Bhakti Gandhi" w:date="2015-11-17T13:43:00Z"/>
              </w:rPr>
            </w:pPr>
            <w:ins w:id="4202" w:author="Bhakti Gandhi" w:date="2015-11-19T15:49:00Z">
              <w:r w:rsidRPr="00521C3E">
                <w:t>79500</w:t>
              </w:r>
            </w:ins>
          </w:p>
        </w:tc>
      </w:tr>
      <w:tr w:rsidR="00521C3E" w:rsidRPr="0027307A" w14:paraId="39C2063B" w14:textId="77777777" w:rsidTr="00FE1ACA">
        <w:trPr>
          <w:cantSplit/>
          <w:trHeight w:val="290"/>
          <w:ins w:id="4203" w:author="Bhakti Gandhi" w:date="2015-11-17T13:43:00Z"/>
          <w:trPrChange w:id="4204" w:author="Bhakti Gandhi" w:date="2015-12-07T16:36:00Z">
            <w:trPr>
              <w:cantSplit/>
              <w:trHeight w:val="557"/>
            </w:trPr>
          </w:trPrChange>
        </w:trPr>
        <w:tc>
          <w:tcPr>
            <w:tcW w:w="3055" w:type="dxa"/>
            <w:shd w:val="clear" w:color="auto" w:fill="auto"/>
            <w:tcPrChange w:id="4205" w:author="Bhakti Gandhi" w:date="2015-12-07T16:36:00Z">
              <w:tcPr>
                <w:tcW w:w="2425" w:type="dxa"/>
                <w:shd w:val="clear" w:color="auto" w:fill="auto"/>
              </w:tcPr>
            </w:tcPrChange>
          </w:tcPr>
          <w:p w14:paraId="44232430" w14:textId="04557BBA" w:rsidR="00521C3E" w:rsidRPr="00521C3E" w:rsidRDefault="00521C3E" w:rsidP="00FE1ACA">
            <w:pPr>
              <w:rPr>
                <w:ins w:id="4206" w:author="Bhakti Gandhi" w:date="2015-11-17T13:43:00Z"/>
              </w:rPr>
            </w:pPr>
            <w:ins w:id="4207" w:author="Bhakti Gandhi" w:date="2015-11-17T13:43:00Z">
              <w:r w:rsidRPr="00521C3E">
                <w:t>AutoPulseRenewalJob</w:t>
              </w:r>
            </w:ins>
          </w:p>
        </w:tc>
        <w:tc>
          <w:tcPr>
            <w:tcW w:w="1710" w:type="dxa"/>
            <w:vAlign w:val="bottom"/>
            <w:tcPrChange w:id="4208" w:author="Bhakti Gandhi" w:date="2015-12-07T16:36:00Z">
              <w:tcPr>
                <w:tcW w:w="1440" w:type="dxa"/>
              </w:tcPr>
            </w:tcPrChange>
          </w:tcPr>
          <w:p w14:paraId="133029D8" w14:textId="7490527B" w:rsidR="00521C3E" w:rsidRPr="00521C3E" w:rsidRDefault="00521C3E" w:rsidP="00FE1ACA">
            <w:pPr>
              <w:rPr>
                <w:ins w:id="4209" w:author="Bhakti Gandhi" w:date="2015-11-17T13:43:00Z"/>
              </w:rPr>
            </w:pPr>
            <w:ins w:id="4210" w:author="Bhakti Gandhi" w:date="2015-11-19T15:49:00Z">
              <w:r w:rsidRPr="00521C3E">
                <w:t>48000</w:t>
              </w:r>
            </w:ins>
          </w:p>
        </w:tc>
      </w:tr>
    </w:tbl>
    <w:p w14:paraId="1B450772" w14:textId="52D35824" w:rsidR="00561721" w:rsidRDefault="00561721">
      <w:pPr>
        <w:rPr>
          <w:ins w:id="4211" w:author="Bhakti Gandhi" w:date="2015-11-17T13:43:00Z"/>
        </w:rPr>
      </w:pPr>
    </w:p>
    <w:p w14:paraId="78168917" w14:textId="77777777" w:rsidR="00561721" w:rsidRDefault="00561721">
      <w:pPr>
        <w:rPr>
          <w:ins w:id="4212" w:author="Bhakti Gandhi" w:date="2015-11-17T13:43:00Z"/>
        </w:rPr>
      </w:pPr>
    </w:p>
    <w:p w14:paraId="13962F8B" w14:textId="77777777" w:rsidR="00561721" w:rsidRDefault="00561721">
      <w:pPr>
        <w:rPr>
          <w:ins w:id="4213" w:author="Bhakti Gandhi" w:date="2015-11-17T13:43:00Z"/>
        </w:rPr>
      </w:pPr>
    </w:p>
    <w:p w14:paraId="03AAA877" w14:textId="77777777" w:rsidR="00561721" w:rsidRDefault="00561721">
      <w:pPr>
        <w:rPr>
          <w:ins w:id="4214" w:author="Bhakti Gandhi" w:date="2015-11-17T13:43:00Z"/>
        </w:rPr>
      </w:pPr>
    </w:p>
    <w:p w14:paraId="1F5A965E" w14:textId="77777777" w:rsidR="00561721" w:rsidRDefault="00561721"/>
    <w:p w14:paraId="5FA98919" w14:textId="783E570D" w:rsidR="006546AA" w:rsidRPr="00B719D1" w:rsidRDefault="006546AA" w:rsidP="00023FC6">
      <w:r>
        <w:tab/>
      </w:r>
      <w:r>
        <w:tab/>
        <w:t>The distribution of the</w:t>
      </w:r>
      <w:del w:id="4215" w:author="Bhakti Gandhi" w:date="2015-11-17T13:45:00Z">
        <w:r w:rsidDel="00150BF4">
          <w:delText>se</w:delText>
        </w:r>
      </w:del>
      <w:ins w:id="4216" w:author="Bhakti Gandhi" w:date="2015-11-17T13:45:00Z">
        <w:r w:rsidR="00150BF4">
          <w:t xml:space="preserve"> cron</w:t>
        </w:r>
      </w:ins>
      <w:r>
        <w:t xml:space="preserve"> jobs would </w:t>
      </w:r>
      <w:r w:rsidR="008B518C">
        <w:t xml:space="preserve">be </w:t>
      </w:r>
      <w:r>
        <w:t xml:space="preserve">finalized </w:t>
      </w:r>
      <w:del w:id="4217" w:author="Bhakti Gandhi" w:date="2015-11-17T13:46:00Z">
        <w:r w:rsidDel="00150BF4">
          <w:delText xml:space="preserve">a month from now </w:delText>
        </w:r>
      </w:del>
      <w:r>
        <w:t>as we</w:t>
      </w:r>
      <w:del w:id="4218" w:author="Bhakti Gandhi" w:date="2015-11-17T13:46:00Z">
        <w:r w:rsidDel="00150BF4">
          <w:tab/>
        </w:r>
        <w:r w:rsidDel="00150BF4">
          <w:tab/>
        </w:r>
        <w:r w:rsidDel="00150BF4">
          <w:tab/>
        </w:r>
      </w:del>
      <w:ins w:id="4219" w:author="Bhakti Gandhi" w:date="2015-11-17T13:46:00Z">
        <w:r w:rsidR="00150BF4">
          <w:t xml:space="preserve"> </w:t>
        </w:r>
      </w:ins>
      <w:r>
        <w:t>gather some data</w:t>
      </w:r>
      <w:ins w:id="4220" w:author="Bhakti Gandhi" w:date="2015-11-17T13:46:00Z">
        <w:r w:rsidR="00150BF4">
          <w:tab/>
        </w:r>
        <w:r w:rsidR="00150BF4">
          <w:tab/>
        </w:r>
      </w:ins>
      <w:del w:id="4221" w:author="Bhakti Gandhi" w:date="2015-11-17T13:46:00Z">
        <w:r w:rsidDel="00150BF4">
          <w:delText xml:space="preserve"> </w:delText>
        </w:r>
      </w:del>
      <w:r>
        <w:t xml:space="preserve">from </w:t>
      </w:r>
      <w:r w:rsidR="00213DDC">
        <w:t>production</w:t>
      </w:r>
      <w:r w:rsidR="008B518C">
        <w:t>.</w:t>
      </w:r>
    </w:p>
    <w:p w14:paraId="5FA9891A" w14:textId="6AE944FB" w:rsidR="006D752D" w:rsidDel="00E20982" w:rsidRDefault="008B518C" w:rsidP="0058034C">
      <w:pPr>
        <w:rPr>
          <w:del w:id="4222" w:author="Bhakti Gandhi" w:date="2015-11-17T14:02:00Z"/>
        </w:rPr>
      </w:pPr>
      <w:r>
        <w:tab/>
      </w:r>
      <w:r>
        <w:tab/>
        <w:t xml:space="preserve">The </w:t>
      </w:r>
      <w:ins w:id="4223" w:author="Bhakti Gandhi" w:date="2015-11-17T13:46:00Z">
        <w:r w:rsidR="004036CB">
          <w:t xml:space="preserve">test data for </w:t>
        </w:r>
      </w:ins>
      <w:r>
        <w:t>autoship</w:t>
      </w:r>
      <w:ins w:id="4224" w:author="Bhakti Gandhi" w:date="2015-11-17T13:46:00Z">
        <w:r w:rsidR="004036CB">
          <w:t>s</w:t>
        </w:r>
      </w:ins>
      <w:r>
        <w:t xml:space="preserve"> </w:t>
      </w:r>
      <w:ins w:id="4225" w:author="Bhakti Gandhi" w:date="2015-11-17T13:46:00Z">
        <w:r w:rsidR="004036CB">
          <w:t xml:space="preserve">and </w:t>
        </w:r>
      </w:ins>
      <w:r w:rsidR="003D0D16">
        <w:t>cron</w:t>
      </w:r>
      <w:ins w:id="4226" w:author="Bhakti Gandhi [2]" w:date="2015-04-06T10:56:00Z">
        <w:r w:rsidR="007F5AA1">
          <w:t xml:space="preserve"> </w:t>
        </w:r>
      </w:ins>
      <w:r>
        <w:t xml:space="preserve">jobs </w:t>
      </w:r>
      <w:r w:rsidR="00B65B26">
        <w:t xml:space="preserve">would be generated </w:t>
      </w:r>
      <w:del w:id="4227" w:author="Bhakti Gandhi" w:date="2015-11-17T13:46:00Z">
        <w:r w:rsidR="00B65B26" w:rsidDel="004036CB">
          <w:delText>using</w:delText>
        </w:r>
        <w:r w:rsidR="003D0D16" w:rsidDel="004036CB">
          <w:delText xml:space="preserve"> a test harness</w:delText>
        </w:r>
      </w:del>
      <w:ins w:id="4228" w:author="Bhakti Gandhi" w:date="2015-11-17T13:46:00Z">
        <w:r w:rsidR="004036CB">
          <w:t>by</w:t>
        </w:r>
        <w:r w:rsidR="004036CB">
          <w:tab/>
        </w:r>
        <w:r w:rsidR="004036CB">
          <w:tab/>
        </w:r>
        <w:r w:rsidR="004036CB">
          <w:tab/>
        </w:r>
        <w:r w:rsidR="004036CB">
          <w:tab/>
          <w:t xml:space="preserve">manipulating the </w:t>
        </w:r>
      </w:ins>
      <w:ins w:id="4229" w:author="Bhakti Gandhi" w:date="2015-11-17T13:47:00Z">
        <w:r w:rsidR="004036CB">
          <w:t>scheduling dates of the orders already present in the</w:t>
        </w:r>
        <w:r w:rsidR="004036CB">
          <w:tab/>
        </w:r>
        <w:r w:rsidR="004036CB">
          <w:tab/>
        </w:r>
        <w:r w:rsidR="004036CB">
          <w:tab/>
          <w:t>database</w:t>
        </w:r>
      </w:ins>
      <w:r w:rsidR="003D0D16">
        <w:t xml:space="preserve">. </w:t>
      </w:r>
      <w:del w:id="4230" w:author="Bhakti Gandhi" w:date="2015-11-17T13:47:00Z">
        <w:r w:rsidR="003D0D16" w:rsidDel="004036CB">
          <w:delText>Currently</w:delText>
        </w:r>
      </w:del>
      <w:ins w:id="4231" w:author="Bhakti Gandhi [2]" w:date="2015-04-06T10:57:00Z">
        <w:del w:id="4232" w:author="Bhakti Gandhi" w:date="2015-11-17T13:47:00Z">
          <w:r w:rsidR="007F5AA1" w:rsidDel="004036CB">
            <w:tab/>
          </w:r>
          <w:r w:rsidR="007F5AA1" w:rsidDel="004036CB">
            <w:tab/>
          </w:r>
        </w:del>
      </w:ins>
      <w:del w:id="4233" w:author="Bhakti Gandhi" w:date="2015-11-17T13:47:00Z">
        <w:r w:rsidR="003D0D16" w:rsidDel="004036CB">
          <w:tab/>
        </w:r>
        <w:r w:rsidR="003D0D16" w:rsidDel="004036CB">
          <w:tab/>
        </w:r>
        <w:r w:rsidR="003D0D16" w:rsidDel="004036CB">
          <w:tab/>
          <w:delText>the test harness only supports creation of multiple jobs against one</w:delText>
        </w:r>
      </w:del>
      <w:ins w:id="4234" w:author="Bhakti Gandhi [2]" w:date="2015-04-06T10:57:00Z">
        <w:del w:id="4235" w:author="Bhakti Gandhi" w:date="2015-11-17T13:47:00Z">
          <w:r w:rsidR="007F5AA1" w:rsidDel="004036CB">
            <w:delText xml:space="preserve"> </w:delText>
          </w:r>
        </w:del>
      </w:ins>
      <w:del w:id="4236" w:author="Bhakti Gandhi" w:date="2015-11-17T13:47:00Z">
        <w:r w:rsidR="003D0D16" w:rsidDel="004036CB">
          <w:delText xml:space="preserve"> user. To</w:delText>
        </w:r>
        <w:r w:rsidR="003D0D16" w:rsidDel="004036CB">
          <w:tab/>
        </w:r>
        <w:r w:rsidR="003D0D16" w:rsidDel="004036CB">
          <w:tab/>
          <w:delText>simulate the real time autoship cron</w:delText>
        </w:r>
      </w:del>
      <w:ins w:id="4237" w:author="Bhakti Gandhi [2]" w:date="2015-04-06T10:56:00Z">
        <w:del w:id="4238" w:author="Bhakti Gandhi" w:date="2015-11-17T13:47:00Z">
          <w:r w:rsidR="007F5AA1" w:rsidDel="004036CB">
            <w:delText xml:space="preserve"> </w:delText>
          </w:r>
        </w:del>
      </w:ins>
      <w:del w:id="4239" w:author="Bhakti Gandhi" w:date="2015-11-17T13:47:00Z">
        <w:r w:rsidR="003D0D16" w:rsidDel="004036CB">
          <w:delText>jobs, the test harness would need to</w:delText>
        </w:r>
        <w:r w:rsidR="003D0D16" w:rsidDel="004036CB">
          <w:tab/>
        </w:r>
        <w:r w:rsidR="003D0D16" w:rsidDel="004036CB">
          <w:tab/>
        </w:r>
        <w:r w:rsidR="003D0D16" w:rsidDel="004036CB">
          <w:tab/>
        </w:r>
        <w:r w:rsidR="00D53ABC" w:rsidDel="004036CB">
          <w:delText>modif</w:delText>
        </w:r>
      </w:del>
      <w:ins w:id="4240" w:author="Bhakti Gandhi [2]" w:date="2015-03-20T10:45:00Z">
        <w:del w:id="4241" w:author="Bhakti Gandhi" w:date="2015-11-17T13:47:00Z">
          <w:r w:rsidR="000E1E1F" w:rsidDel="004036CB">
            <w:delText xml:space="preserve">be </w:delText>
          </w:r>
        </w:del>
      </w:ins>
      <w:del w:id="4242" w:author="Bhakti Gandhi" w:date="2015-11-17T13:47:00Z">
        <w:r w:rsidR="00D53ABC" w:rsidDel="004036CB">
          <w:delText>ied</w:delText>
        </w:r>
      </w:del>
      <w:ins w:id="4243" w:author="Bhakti Gandhi [2]" w:date="2015-03-20T10:45:00Z">
        <w:del w:id="4244" w:author="Bhakti Gandhi" w:date="2015-11-17T13:47:00Z">
          <w:r w:rsidR="000E1E1F" w:rsidDel="004036CB">
            <w:delText>modified</w:delText>
          </w:r>
        </w:del>
      </w:ins>
      <w:del w:id="4245" w:author="Bhakti Gandhi" w:date="2015-11-17T13:47:00Z">
        <w:r w:rsidR="003D0D16" w:rsidDel="004036CB">
          <w:delText xml:space="preserve"> further and made more configurable. The testing depends on</w:delText>
        </w:r>
        <w:r w:rsidR="003D0D16" w:rsidDel="004036CB">
          <w:tab/>
        </w:r>
        <w:r w:rsidR="003D0D16" w:rsidDel="004036CB">
          <w:tab/>
        </w:r>
        <w:r w:rsidR="003D0D16" w:rsidDel="004036CB">
          <w:tab/>
          <w:delText xml:space="preserve">the test harness modification. </w:delText>
        </w:r>
      </w:del>
    </w:p>
    <w:p w14:paraId="7B31AC06" w14:textId="77777777" w:rsidR="003F773F" w:rsidRPr="00B719D1" w:rsidRDefault="003F773F" w:rsidP="0058034C"/>
    <w:p w14:paraId="5FA9891C" w14:textId="77777777" w:rsidR="001D2FEA" w:rsidRPr="001D2FEA" w:rsidRDefault="001D2FEA" w:rsidP="001D2FEA">
      <w:pPr>
        <w:pStyle w:val="Heading3"/>
      </w:pPr>
      <w:bookmarkStart w:id="4246" w:name="_Toc435533938"/>
      <w:r>
        <w:t xml:space="preserve">Hybris mixed call flow + </w:t>
      </w:r>
      <w:r w:rsidR="002368DC">
        <w:t>Autoship cron</w:t>
      </w:r>
      <w:r w:rsidRPr="001D2FEA">
        <w:t>job</w:t>
      </w:r>
      <w:bookmarkEnd w:id="4246"/>
    </w:p>
    <w:p w14:paraId="5FA9891D" w14:textId="07D55226" w:rsidR="006D752D" w:rsidRDefault="001D2FEA" w:rsidP="001D2FEA">
      <w:r w:rsidRPr="001D2FEA">
        <w:t>P</w:t>
      </w:r>
      <w:r w:rsidRPr="00B719D1">
        <w:t xml:space="preserve">urpose: </w:t>
      </w:r>
      <w:r w:rsidRPr="00B719D1">
        <w:tab/>
        <w:t>Demonstrate the</w:t>
      </w:r>
      <w:r>
        <w:t xml:space="preserve"> performance</w:t>
      </w:r>
      <w:r w:rsidR="00B12EBE">
        <w:t xml:space="preserve"> of H</w:t>
      </w:r>
      <w:r w:rsidR="006D752D">
        <w:t xml:space="preserve">ybris </w:t>
      </w:r>
      <w:ins w:id="4247" w:author="Bhakti Gandhi" w:date="2015-11-19T15:55:00Z">
        <w:r w:rsidR="0049003B">
          <w:t xml:space="preserve">while </w:t>
        </w:r>
      </w:ins>
      <w:r w:rsidR="006D752D">
        <w:t xml:space="preserve">mixed call flows </w:t>
      </w:r>
      <w:del w:id="4248" w:author="Bhakti Gandhi" w:date="2015-11-19T15:55:00Z">
        <w:r w:rsidR="006D752D" w:rsidDel="0049003B">
          <w:delText>while</w:delText>
        </w:r>
        <w:r w:rsidDel="0049003B">
          <w:delText xml:space="preserve"> </w:delText>
        </w:r>
      </w:del>
      <w:ins w:id="4249" w:author="Bhakti Gandhi" w:date="2015-11-19T15:55:00Z">
        <w:r w:rsidR="0049003B">
          <w:t xml:space="preserve">and </w:t>
        </w:r>
      </w:ins>
      <w:del w:id="4250" w:author="Bhakti Gandhi" w:date="2015-11-19T15:55:00Z">
        <w:r w:rsidR="0019189C" w:rsidDel="0049003B">
          <w:delText>A</w:delText>
        </w:r>
        <w:r w:rsidR="006D752D" w:rsidDel="0049003B">
          <w:delText>utoship</w:delText>
        </w:r>
        <w:r w:rsidR="006D752D" w:rsidDel="0049003B">
          <w:tab/>
        </w:r>
        <w:r w:rsidR="006D752D" w:rsidDel="0049003B">
          <w:tab/>
        </w:r>
        <w:r w:rsidR="006D752D" w:rsidDel="0049003B">
          <w:tab/>
        </w:r>
      </w:del>
      <w:r>
        <w:t>cron</w:t>
      </w:r>
      <w:ins w:id="4251" w:author="Bhakti Gandhi" w:date="2015-11-19T15:55:00Z">
        <w:r w:rsidR="0049003B">
          <w:tab/>
        </w:r>
        <w:r w:rsidR="0049003B">
          <w:tab/>
        </w:r>
        <w:r w:rsidR="0049003B">
          <w:tab/>
        </w:r>
      </w:ins>
      <w:del w:id="4252" w:author="Bhakti Gandhi" w:date="2015-11-19T15:55:00Z">
        <w:r w:rsidR="006D752D" w:rsidDel="0049003B">
          <w:delText xml:space="preserve"> </w:delText>
        </w:r>
      </w:del>
      <w:r>
        <w:t>jobs</w:t>
      </w:r>
      <w:r w:rsidR="006D752D">
        <w:t xml:space="preserve"> run in parallel</w:t>
      </w:r>
      <w:r>
        <w:t xml:space="preserve">. </w:t>
      </w:r>
    </w:p>
    <w:p w14:paraId="5FA9891E" w14:textId="77777777" w:rsidR="00A44C70" w:rsidDel="00E705EA" w:rsidRDefault="001D2FEA" w:rsidP="00A44C70">
      <w:pPr>
        <w:rPr>
          <w:del w:id="4253" w:author="Bhakti Gandhi" w:date="2015-11-17T14:31:00Z"/>
        </w:rPr>
      </w:pPr>
      <w:r w:rsidRPr="00B719D1">
        <w:t xml:space="preserve">Procedure: </w:t>
      </w:r>
      <w:r w:rsidRPr="00B719D1">
        <w:tab/>
      </w:r>
      <w:r w:rsidR="00E03658">
        <w:t>Similar Apache JM</w:t>
      </w:r>
      <w:r w:rsidR="00700D72">
        <w:t xml:space="preserve">eter test scripts will be run </w:t>
      </w:r>
      <w:r w:rsidR="003B4400">
        <w:t>with</w:t>
      </w:r>
      <w:r w:rsidR="00700D72">
        <w:t xml:space="preserve"> </w:t>
      </w:r>
      <w:r w:rsidR="003B4400">
        <w:t xml:space="preserve">a concurrency along as </w:t>
      </w:r>
      <w:r w:rsidR="003B4400">
        <w:tab/>
      </w:r>
      <w:r w:rsidR="003B4400">
        <w:tab/>
        <w:t>explained below:</w:t>
      </w:r>
      <w:r>
        <w:t xml:space="preserve"> </w:t>
      </w:r>
      <w:r w:rsidR="00A44C70">
        <w:t xml:space="preserve"> </w:t>
      </w:r>
    </w:p>
    <w:p w14:paraId="07D60C05" w14:textId="77777777" w:rsidR="00E705EA" w:rsidRDefault="00E705EA" w:rsidP="00A44C70">
      <w:pPr>
        <w:rPr>
          <w:ins w:id="4254" w:author="Bhakti Gandhi" w:date="2015-11-19T15:55:00Z"/>
        </w:rPr>
      </w:pPr>
    </w:p>
    <w:p w14:paraId="3997C2C8" w14:textId="77777777" w:rsidR="00E705EA" w:rsidRDefault="00E705EA" w:rsidP="00A44C70">
      <w:pPr>
        <w:rPr>
          <w:ins w:id="4255" w:author="Bhakti Gandhi" w:date="2015-11-19T15:55:00Z"/>
        </w:rPr>
      </w:pPr>
    </w:p>
    <w:p w14:paraId="5FA9891F" w14:textId="15C8D7E9" w:rsidR="002A2DC5" w:rsidRDefault="00E705EA" w:rsidP="00A44C70">
      <w:ins w:id="4256" w:author="Bhakti Gandhi" w:date="2015-11-19T15:55:00Z">
        <w:r>
          <w:tab/>
        </w:r>
        <w:r>
          <w:tab/>
          <w:t>The mixed load considered is 50% less than the current US traffic load.</w:t>
        </w:r>
      </w:ins>
    </w:p>
    <w:tbl>
      <w:tblPr>
        <w:tblpPr w:leftFromText="180" w:rightFromText="180" w:vertAnchor="text" w:horzAnchor="page" w:tblpX="3811" w:tblpY="44"/>
        <w:tblW w:w="61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  <w:tblPrChange w:id="4257" w:author="Bhakti Gandhi" w:date="2015-11-19T15:49:00Z">
          <w:tblPr>
            <w:tblpPr w:leftFromText="180" w:rightFromText="180" w:vertAnchor="text" w:horzAnchor="page" w:tblpX="3811" w:tblpY="44"/>
            <w:tblW w:w="5755" w:type="dxa"/>
            <w:tbl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blBorders>
            <w:tblLayout w:type="fixed"/>
            <w:tblCellMar>
              <w:left w:w="107" w:type="dxa"/>
              <w:right w:w="107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425"/>
        <w:gridCol w:w="1890"/>
        <w:gridCol w:w="1800"/>
        <w:tblGridChange w:id="4258">
          <w:tblGrid>
            <w:gridCol w:w="2425"/>
            <w:gridCol w:w="1620"/>
            <w:gridCol w:w="1710"/>
          </w:tblGrid>
        </w:tblGridChange>
      </w:tblGrid>
      <w:tr w:rsidR="003B4400" w:rsidRPr="0027307A" w14:paraId="5FA98923" w14:textId="77777777" w:rsidTr="0019479A">
        <w:trPr>
          <w:cantSplit/>
          <w:trHeight w:val="296"/>
          <w:tblHeader/>
          <w:trPrChange w:id="4259" w:author="Bhakti Gandhi" w:date="2015-11-19T15:49:00Z">
            <w:trPr>
              <w:cantSplit/>
              <w:trHeight w:val="296"/>
              <w:tblHeader/>
            </w:trPr>
          </w:trPrChange>
        </w:trPr>
        <w:tc>
          <w:tcPr>
            <w:tcW w:w="2425" w:type="dxa"/>
            <w:shd w:val="clear" w:color="auto" w:fill="17365D"/>
            <w:tcPrChange w:id="4260" w:author="Bhakti Gandhi" w:date="2015-11-19T15:49:00Z">
              <w:tcPr>
                <w:tcW w:w="2425" w:type="dxa"/>
                <w:shd w:val="clear" w:color="auto" w:fill="17365D"/>
              </w:tcPr>
            </w:tcPrChange>
          </w:tcPr>
          <w:p w14:paraId="5FA98920" w14:textId="77777777" w:rsidR="003B4400" w:rsidRPr="00A44C70" w:rsidRDefault="003B4400" w:rsidP="00A44C70">
            <w:r>
              <w:t>Transaction</w:t>
            </w:r>
            <w:r w:rsidRPr="00A44C70">
              <w:t xml:space="preserve"> Mix</w:t>
            </w:r>
          </w:p>
        </w:tc>
        <w:tc>
          <w:tcPr>
            <w:tcW w:w="1890" w:type="dxa"/>
            <w:shd w:val="clear" w:color="auto" w:fill="17365D"/>
            <w:tcPrChange w:id="4261" w:author="Bhakti Gandhi" w:date="2015-11-19T15:49:00Z">
              <w:tcPr>
                <w:tcW w:w="1620" w:type="dxa"/>
                <w:shd w:val="clear" w:color="auto" w:fill="17365D"/>
              </w:tcPr>
            </w:tcPrChange>
          </w:tcPr>
          <w:p w14:paraId="5FA98921" w14:textId="2EAE4AB2" w:rsidR="003B4400" w:rsidRPr="00A44C70" w:rsidRDefault="003B4400">
            <w:pPr>
              <w:pPrChange w:id="4262" w:author="Bhakti Gandhi" w:date="2015-11-19T15:49:00Z">
                <w:pPr>
                  <w:framePr w:hSpace="180" w:wrap="around" w:vAnchor="text" w:hAnchor="page" w:x="3811" w:y="44"/>
                </w:pPr>
              </w:pPrChange>
            </w:pPr>
            <w:r>
              <w:t>Threads</w:t>
            </w:r>
            <w:r w:rsidR="006546AA">
              <w:t>/</w:t>
            </w:r>
            <w:del w:id="4263" w:author="Bhakti Gandhi" w:date="2015-11-19T15:49:00Z">
              <w:r w:rsidR="006546AA" w:rsidDel="0019479A">
                <w:delText>Jobs</w:delText>
              </w:r>
            </w:del>
            <w:ins w:id="4264" w:author="Bhakti Gandhi" w:date="2015-11-19T15:49:00Z">
              <w:r w:rsidR="0019479A">
                <w:t>Orders</w:t>
              </w:r>
            </w:ins>
          </w:p>
        </w:tc>
        <w:tc>
          <w:tcPr>
            <w:tcW w:w="1800" w:type="dxa"/>
            <w:shd w:val="clear" w:color="auto" w:fill="17365D"/>
            <w:tcPrChange w:id="4265" w:author="Bhakti Gandhi" w:date="2015-11-19T15:49:00Z">
              <w:tcPr>
                <w:tcW w:w="1710" w:type="dxa"/>
                <w:shd w:val="clear" w:color="auto" w:fill="17365D"/>
              </w:tcPr>
            </w:tcPrChange>
          </w:tcPr>
          <w:p w14:paraId="5FA98922" w14:textId="3CF060A5" w:rsidR="003B4400" w:rsidRDefault="003B4400">
            <w:pPr>
              <w:pPrChange w:id="4266" w:author="Bhakti Gandhi" w:date="2015-11-17T13:49:00Z">
                <w:pPr>
                  <w:framePr w:hSpace="180" w:wrap="around" w:vAnchor="text" w:hAnchor="page" w:x="3811" w:y="44"/>
                </w:pPr>
              </w:pPrChange>
            </w:pPr>
            <w:r>
              <w:t>Duration (</w:t>
            </w:r>
            <w:del w:id="4267" w:author="Bhakti Gandhi" w:date="2015-11-17T13:49:00Z">
              <w:r w:rsidDel="003F773F">
                <w:delText>min</w:delText>
              </w:r>
            </w:del>
            <w:ins w:id="4268" w:author="Bhakti Gandhi" w:date="2015-11-17T13:49:00Z">
              <w:r w:rsidR="003F773F">
                <w:t>hours</w:t>
              </w:r>
            </w:ins>
            <w:r>
              <w:t>)</w:t>
            </w:r>
          </w:p>
        </w:tc>
      </w:tr>
      <w:tr w:rsidR="00DA6B37" w:rsidRPr="0027307A" w14:paraId="5FA98927" w14:textId="77777777" w:rsidTr="0019479A">
        <w:trPr>
          <w:cantSplit/>
          <w:trHeight w:val="337"/>
          <w:trPrChange w:id="4269" w:author="Bhakti Gandhi" w:date="2015-11-19T15:49:00Z">
            <w:trPr>
              <w:cantSplit/>
              <w:trHeight w:val="428"/>
            </w:trPr>
          </w:trPrChange>
        </w:trPr>
        <w:tc>
          <w:tcPr>
            <w:tcW w:w="2425" w:type="dxa"/>
            <w:shd w:val="clear" w:color="auto" w:fill="auto"/>
            <w:tcPrChange w:id="4270" w:author="Bhakti Gandhi" w:date="2015-11-19T15:49:00Z">
              <w:tcPr>
                <w:tcW w:w="2425" w:type="dxa"/>
                <w:shd w:val="clear" w:color="auto" w:fill="auto"/>
              </w:tcPr>
            </w:tcPrChange>
          </w:tcPr>
          <w:p w14:paraId="5FA98924" w14:textId="77777777" w:rsidR="00DA6B37" w:rsidRPr="00DA6B37" w:rsidRDefault="00DA6B37" w:rsidP="00DA6B37">
            <w:r w:rsidRPr="00DA6B37">
              <w:t xml:space="preserve">Autoship </w:t>
            </w:r>
            <w:r>
              <w:t>cron</w:t>
            </w:r>
            <w:ins w:id="4271" w:author="Bhakti Gandhi [2]" w:date="2015-05-18T15:31:00Z">
              <w:r w:rsidR="00756222">
                <w:t xml:space="preserve"> </w:t>
              </w:r>
            </w:ins>
            <w:r w:rsidRPr="00DA6B37">
              <w:t>jobs</w:t>
            </w:r>
          </w:p>
        </w:tc>
        <w:tc>
          <w:tcPr>
            <w:tcW w:w="1890" w:type="dxa"/>
            <w:tcPrChange w:id="4272" w:author="Bhakti Gandhi" w:date="2015-11-19T15:49:00Z">
              <w:tcPr>
                <w:tcW w:w="1620" w:type="dxa"/>
              </w:tcPr>
            </w:tcPrChange>
          </w:tcPr>
          <w:p w14:paraId="5FA98925" w14:textId="22BD1C9C" w:rsidR="00DA6B37" w:rsidRPr="00DA6B37" w:rsidRDefault="0019479A">
            <w:pPr>
              <w:pPrChange w:id="4273" w:author="Bhakti Gandhi" w:date="2015-11-17T13:48:00Z">
                <w:pPr>
                  <w:framePr w:hSpace="180" w:wrap="around" w:vAnchor="text" w:hAnchor="page" w:x="3811" w:y="44"/>
                </w:pPr>
              </w:pPrChange>
            </w:pPr>
            <w:ins w:id="4274" w:author="Bhakti Gandhi" w:date="2015-11-19T15:49:00Z">
              <w:r w:rsidRPr="0019479A">
                <w:t>168000</w:t>
              </w:r>
            </w:ins>
            <w:del w:id="4275" w:author="Bhakti Gandhi" w:date="2015-11-17T13:48:00Z">
              <w:r w:rsidR="00DA6B37" w:rsidDel="003F773F">
                <w:delText>5</w:delText>
              </w:r>
            </w:del>
            <w:del w:id="4276" w:author="Bhakti Gandhi" w:date="2015-11-19T15:49:00Z">
              <w:r w:rsidR="00DA6B37" w:rsidDel="0019479A">
                <w:delText>000</w:delText>
              </w:r>
            </w:del>
            <w:del w:id="4277" w:author="Bhakti Gandhi" w:date="2015-11-17T13:48:00Z">
              <w:r w:rsidR="00DA6B37" w:rsidDel="003F773F">
                <w:delText xml:space="preserve"> </w:delText>
              </w:r>
            </w:del>
            <w:del w:id="4278" w:author="Bhakti Gandhi" w:date="2015-11-19T15:49:00Z">
              <w:r w:rsidR="00DA6B37" w:rsidDel="0019479A">
                <w:delText>cron</w:delText>
              </w:r>
            </w:del>
            <w:ins w:id="4279" w:author="Bhakti Gandhi [2]" w:date="2015-05-18T15:31:00Z">
              <w:del w:id="4280" w:author="Bhakti Gandhi" w:date="2015-11-19T15:49:00Z">
                <w:r w:rsidR="00756222" w:rsidDel="0019479A">
                  <w:delText xml:space="preserve"> </w:delText>
                </w:r>
              </w:del>
            </w:ins>
            <w:del w:id="4281" w:author="Bhakti Gandhi" w:date="2015-11-19T15:49:00Z">
              <w:r w:rsidR="00DA6B37" w:rsidDel="0019479A">
                <w:delText>j</w:delText>
              </w:r>
              <w:r w:rsidR="00DA6B37" w:rsidRPr="00DA6B37" w:rsidDel="0019479A">
                <w:delText>obs</w:delText>
              </w:r>
            </w:del>
          </w:p>
        </w:tc>
        <w:tc>
          <w:tcPr>
            <w:tcW w:w="1800" w:type="dxa"/>
            <w:tcPrChange w:id="4282" w:author="Bhakti Gandhi" w:date="2015-11-19T15:49:00Z">
              <w:tcPr>
                <w:tcW w:w="1710" w:type="dxa"/>
              </w:tcPr>
            </w:tcPrChange>
          </w:tcPr>
          <w:p w14:paraId="5FA98926" w14:textId="4A106BC5" w:rsidR="00DA6B37" w:rsidRPr="00DA6B37" w:rsidRDefault="00D57E63" w:rsidP="00DA6B37">
            <w:ins w:id="4283" w:author="Bhakti Gandhi" w:date="2015-11-17T13:48:00Z">
              <w:r>
                <w:t>3</w:t>
              </w:r>
            </w:ins>
            <w:del w:id="4284" w:author="Bhakti Gandhi" w:date="2015-11-17T13:48:00Z">
              <w:r w:rsidR="00DA6B37" w:rsidRPr="00DA6B37" w:rsidDel="003F773F">
                <w:delText>15</w:delText>
              </w:r>
            </w:del>
          </w:p>
        </w:tc>
      </w:tr>
      <w:tr w:rsidR="00D57E63" w:rsidRPr="0027307A" w14:paraId="5FA9892B" w14:textId="77777777" w:rsidTr="0019479A">
        <w:trPr>
          <w:cantSplit/>
          <w:trHeight w:val="428"/>
          <w:trPrChange w:id="4285" w:author="Bhakti Gandhi" w:date="2015-11-19T15:49:00Z">
            <w:trPr>
              <w:cantSplit/>
              <w:trHeight w:val="428"/>
            </w:trPr>
          </w:trPrChange>
        </w:trPr>
        <w:tc>
          <w:tcPr>
            <w:tcW w:w="2425" w:type="dxa"/>
            <w:shd w:val="clear" w:color="auto" w:fill="auto"/>
            <w:tcPrChange w:id="4286" w:author="Bhakti Gandhi" w:date="2015-11-19T15:49:00Z">
              <w:tcPr>
                <w:tcW w:w="2425" w:type="dxa"/>
                <w:shd w:val="clear" w:color="auto" w:fill="auto"/>
              </w:tcPr>
            </w:tcPrChange>
          </w:tcPr>
          <w:p w14:paraId="5FA98928" w14:textId="77777777" w:rsidR="00D57E63" w:rsidRPr="00D57E63" w:rsidRDefault="00D57E63" w:rsidP="00D57E63">
            <w:r w:rsidRPr="00D57E63">
              <w:lastRenderedPageBreak/>
              <w:t>Browse</w:t>
            </w:r>
          </w:p>
        </w:tc>
        <w:tc>
          <w:tcPr>
            <w:tcW w:w="1890" w:type="dxa"/>
            <w:tcPrChange w:id="4287" w:author="Bhakti Gandhi" w:date="2015-11-19T15:49:00Z">
              <w:tcPr>
                <w:tcW w:w="1620" w:type="dxa"/>
              </w:tcPr>
            </w:tcPrChange>
          </w:tcPr>
          <w:p w14:paraId="5FA98929" w14:textId="7353E71B" w:rsidR="00D57E63" w:rsidRPr="00D57E63" w:rsidRDefault="00652DC1">
            <w:pPr>
              <w:pPrChange w:id="4288" w:author="Bhakti Gandhi" w:date="2015-11-17T13:49:00Z">
                <w:pPr>
                  <w:framePr w:hSpace="180" w:wrap="around" w:vAnchor="text" w:hAnchor="page" w:x="3811" w:y="44"/>
                </w:pPr>
              </w:pPrChange>
            </w:pPr>
            <w:ins w:id="4289" w:author="Bhakti Gandhi" w:date="2015-11-19T15:53:00Z">
              <w:r w:rsidRPr="00652DC1">
                <w:t>1147</w:t>
              </w:r>
            </w:ins>
            <w:ins w:id="4290" w:author="Bhakti Gandhi [2]" w:date="2015-03-30T12:04:00Z">
              <w:del w:id="4291" w:author="Unknown">
                <w:r w:rsidR="00D57E63" w:rsidRPr="00D57E63" w:rsidDel="00915DCF">
                  <w:delText>4</w:delText>
                </w:r>
              </w:del>
            </w:ins>
            <w:del w:id="4292" w:author="Bhakti Gandhi [2]" w:date="2015-03-30T12:04:00Z">
              <w:r w:rsidR="00D57E63" w:rsidRPr="00D57E63" w:rsidDel="00915DCF">
                <w:delText>2</w:delText>
              </w:r>
            </w:del>
            <w:del w:id="4293" w:author="Bhakti Gandhi" w:date="2015-11-17T13:48:00Z">
              <w:r w:rsidR="00D57E63" w:rsidRPr="00D57E63" w:rsidDel="003F773F">
                <w:delText>0</w:delText>
              </w:r>
            </w:del>
            <w:del w:id="4294" w:author="Unknown">
              <w:r w:rsidR="00D57E63" w:rsidRPr="00D57E63" w:rsidDel="00915DCF">
                <w:delText xml:space="preserve"> </w:delText>
              </w:r>
            </w:del>
            <w:del w:id="4295" w:author="Bhakti Gandhi" w:date="2015-11-17T13:49:00Z">
              <w:r w:rsidR="00D57E63" w:rsidRPr="00D57E63" w:rsidDel="003F773F">
                <w:delText xml:space="preserve"> </w:delText>
              </w:r>
            </w:del>
            <w:del w:id="4296" w:author="Unknown">
              <w:r w:rsidR="00D57E63" w:rsidRPr="00D57E63" w:rsidDel="00915DCF">
                <w:delText>Threads</w:delText>
              </w:r>
            </w:del>
          </w:p>
        </w:tc>
        <w:tc>
          <w:tcPr>
            <w:tcW w:w="1800" w:type="dxa"/>
            <w:tcPrChange w:id="4297" w:author="Bhakti Gandhi" w:date="2015-11-19T15:49:00Z">
              <w:tcPr>
                <w:tcW w:w="1710" w:type="dxa"/>
              </w:tcPr>
            </w:tcPrChange>
          </w:tcPr>
          <w:p w14:paraId="5FA9892A" w14:textId="5E2D7113" w:rsidR="00D57E63" w:rsidRPr="00D57E63" w:rsidRDefault="00D57E63">
            <w:pPr>
              <w:pPrChange w:id="4298" w:author="Bhakti Gandhi" w:date="2015-11-17T13:49:00Z">
                <w:pPr>
                  <w:framePr w:hSpace="180" w:wrap="around" w:vAnchor="text" w:hAnchor="page" w:x="3811" w:y="44"/>
                </w:pPr>
              </w:pPrChange>
            </w:pPr>
            <w:ins w:id="4299" w:author="Bhakti Gandhi" w:date="2015-11-17T13:49:00Z">
              <w:r w:rsidRPr="00D57E63">
                <w:t xml:space="preserve">3 </w:t>
              </w:r>
            </w:ins>
            <w:del w:id="4300" w:author="Bhakti Gandhi" w:date="2015-11-17T13:49:00Z">
              <w:r w:rsidRPr="00D57E63" w:rsidDel="003F773F">
                <w:delText>15</w:delText>
              </w:r>
            </w:del>
          </w:p>
        </w:tc>
      </w:tr>
      <w:tr w:rsidR="00D57E63" w:rsidRPr="0027307A" w14:paraId="5FA9892F" w14:textId="77777777" w:rsidTr="0019479A">
        <w:trPr>
          <w:cantSplit/>
          <w:trHeight w:val="557"/>
          <w:trPrChange w:id="4301" w:author="Bhakti Gandhi" w:date="2015-11-19T15:49:00Z">
            <w:trPr>
              <w:cantSplit/>
              <w:trHeight w:val="557"/>
            </w:trPr>
          </w:trPrChange>
        </w:trPr>
        <w:tc>
          <w:tcPr>
            <w:tcW w:w="2425" w:type="dxa"/>
            <w:shd w:val="clear" w:color="auto" w:fill="auto"/>
            <w:tcPrChange w:id="4302" w:author="Bhakti Gandhi" w:date="2015-11-19T15:49:00Z">
              <w:tcPr>
                <w:tcW w:w="2425" w:type="dxa"/>
                <w:shd w:val="clear" w:color="auto" w:fill="auto"/>
              </w:tcPr>
            </w:tcPrChange>
          </w:tcPr>
          <w:p w14:paraId="5FA9892C" w14:textId="20C37B6F" w:rsidR="00D57E63" w:rsidRPr="00D57E63" w:rsidRDefault="00D57E63" w:rsidP="00D57E63">
            <w:del w:id="4303" w:author="Bhakti Gandhi" w:date="2015-11-17T13:49:00Z">
              <w:r w:rsidRPr="00D57E63" w:rsidDel="003F773F">
                <w:delText>Standard Enrollment</w:delText>
              </w:r>
            </w:del>
            <w:ins w:id="4304" w:author="Bhakti Gandhi" w:date="2015-11-17T13:49:00Z">
              <w:r w:rsidRPr="00D57E63">
                <w:t>Transactional Flow</w:t>
              </w:r>
            </w:ins>
          </w:p>
        </w:tc>
        <w:tc>
          <w:tcPr>
            <w:tcW w:w="1890" w:type="dxa"/>
            <w:tcPrChange w:id="4305" w:author="Bhakti Gandhi" w:date="2015-11-19T15:49:00Z">
              <w:tcPr>
                <w:tcW w:w="1620" w:type="dxa"/>
              </w:tcPr>
            </w:tcPrChange>
          </w:tcPr>
          <w:p w14:paraId="5FA9892D" w14:textId="698E5FAF" w:rsidR="00D57E63" w:rsidRPr="00D57E63" w:rsidRDefault="00652DC1">
            <w:pPr>
              <w:pPrChange w:id="4306" w:author="Bhakti Gandhi" w:date="2015-11-17T13:49:00Z">
                <w:pPr>
                  <w:framePr w:hSpace="180" w:wrap="around" w:vAnchor="text" w:hAnchor="page" w:x="3811" w:y="44"/>
                </w:pPr>
              </w:pPrChange>
            </w:pPr>
            <w:ins w:id="4307" w:author="Bhakti Gandhi" w:date="2015-11-19T15:54:00Z">
              <w:r>
                <w:t>140</w:t>
              </w:r>
            </w:ins>
            <w:ins w:id="4308" w:author="Bhakti Gandhi [2]" w:date="2015-03-30T12:04:00Z">
              <w:del w:id="4309" w:author="Bhakti Gandhi" w:date="2015-11-17T13:49:00Z">
                <w:r w:rsidR="00D57E63" w:rsidRPr="00D57E63" w:rsidDel="003F773F">
                  <w:delText>4</w:delText>
                </w:r>
              </w:del>
            </w:ins>
            <w:del w:id="4310" w:author="Bhakti Gandhi [2]" w:date="2015-03-30T12:04:00Z">
              <w:r w:rsidR="00D57E63" w:rsidRPr="00D57E63" w:rsidDel="00915DCF">
                <w:delText>3</w:delText>
              </w:r>
            </w:del>
            <w:del w:id="4311" w:author="Bhakti Gandhi" w:date="2015-11-17T13:49:00Z">
              <w:r w:rsidR="00D57E63" w:rsidRPr="00D57E63" w:rsidDel="003F773F">
                <w:delText xml:space="preserve"> </w:delText>
              </w:r>
            </w:del>
            <w:del w:id="4312" w:author="Unknown">
              <w:r w:rsidR="00D57E63" w:rsidRPr="00D57E63" w:rsidDel="00915DCF">
                <w:delText xml:space="preserve"> Threads</w:delText>
              </w:r>
            </w:del>
          </w:p>
        </w:tc>
        <w:tc>
          <w:tcPr>
            <w:tcW w:w="1800" w:type="dxa"/>
            <w:tcPrChange w:id="4313" w:author="Bhakti Gandhi" w:date="2015-11-19T15:49:00Z">
              <w:tcPr>
                <w:tcW w:w="1710" w:type="dxa"/>
              </w:tcPr>
            </w:tcPrChange>
          </w:tcPr>
          <w:p w14:paraId="5FA9892E" w14:textId="1163ADB3" w:rsidR="00D57E63" w:rsidRPr="00D57E63" w:rsidRDefault="00D57E63" w:rsidP="00D57E63">
            <w:ins w:id="4314" w:author="Bhakti Gandhi" w:date="2015-11-17T13:49:00Z">
              <w:r w:rsidRPr="00D57E63">
                <w:t>3</w:t>
              </w:r>
            </w:ins>
            <w:del w:id="4315" w:author="Bhakti Gandhi" w:date="2015-11-17T13:49:00Z">
              <w:r w:rsidRPr="00D57E63" w:rsidDel="003F773F">
                <w:delText>15</w:delText>
              </w:r>
            </w:del>
          </w:p>
        </w:tc>
      </w:tr>
      <w:tr w:rsidR="00DA6B37" w:rsidRPr="0027307A" w:rsidDel="003F773F" w14:paraId="5FA98933" w14:textId="2B32A3CB" w:rsidTr="0019479A">
        <w:trPr>
          <w:cantSplit/>
          <w:trHeight w:val="557"/>
          <w:del w:id="4316" w:author="Bhakti Gandhi" w:date="2015-11-17T13:50:00Z"/>
          <w:trPrChange w:id="4317" w:author="Bhakti Gandhi" w:date="2015-11-19T15:49:00Z">
            <w:trPr>
              <w:cantSplit/>
              <w:trHeight w:val="557"/>
            </w:trPr>
          </w:trPrChange>
        </w:trPr>
        <w:tc>
          <w:tcPr>
            <w:tcW w:w="2425" w:type="dxa"/>
            <w:shd w:val="clear" w:color="auto" w:fill="auto"/>
            <w:tcPrChange w:id="4318" w:author="Bhakti Gandhi" w:date="2015-11-19T15:49:00Z">
              <w:tcPr>
                <w:tcW w:w="2425" w:type="dxa"/>
                <w:shd w:val="clear" w:color="auto" w:fill="auto"/>
              </w:tcPr>
            </w:tcPrChange>
          </w:tcPr>
          <w:p w14:paraId="5FA98930" w14:textId="0663119E" w:rsidR="00DA6B37" w:rsidRPr="00DA6B37" w:rsidDel="003F773F" w:rsidRDefault="00DA6B37" w:rsidP="00DA6B37">
            <w:pPr>
              <w:rPr>
                <w:del w:id="4319" w:author="Bhakti Gandhi" w:date="2015-11-17T13:50:00Z"/>
              </w:rPr>
            </w:pPr>
            <w:del w:id="4320" w:author="Bhakti Gandhi" w:date="2015-11-17T13:50:00Z">
              <w:r w:rsidRPr="00DA6B37" w:rsidDel="003F773F">
                <w:delText>Express Enrollment</w:delText>
              </w:r>
            </w:del>
          </w:p>
        </w:tc>
        <w:tc>
          <w:tcPr>
            <w:tcW w:w="1890" w:type="dxa"/>
            <w:tcPrChange w:id="4321" w:author="Bhakti Gandhi" w:date="2015-11-19T15:49:00Z">
              <w:tcPr>
                <w:tcW w:w="1620" w:type="dxa"/>
              </w:tcPr>
            </w:tcPrChange>
          </w:tcPr>
          <w:p w14:paraId="5FA98931" w14:textId="16CD0E48" w:rsidR="00DA6B37" w:rsidRPr="00DA6B37" w:rsidDel="003F773F" w:rsidRDefault="00771D8A" w:rsidP="00DA6B37">
            <w:pPr>
              <w:rPr>
                <w:del w:id="4322" w:author="Bhakti Gandhi" w:date="2015-11-17T13:50:00Z"/>
              </w:rPr>
            </w:pPr>
            <w:ins w:id="4323" w:author="Bhakti Gandhi [2]" w:date="2015-03-30T12:04:00Z">
              <w:del w:id="4324" w:author="Bhakti Gandhi" w:date="2015-11-17T13:50:00Z">
                <w:r w:rsidDel="003F773F">
                  <w:delText>4</w:delText>
                </w:r>
              </w:del>
            </w:ins>
            <w:del w:id="4325" w:author="Bhakti Gandhi" w:date="2015-11-17T13:50:00Z">
              <w:r w:rsidR="00DA6B37" w:rsidRPr="00DA6B37" w:rsidDel="003F773F">
                <w:delText>3  Threads</w:delText>
              </w:r>
            </w:del>
          </w:p>
        </w:tc>
        <w:tc>
          <w:tcPr>
            <w:tcW w:w="1800" w:type="dxa"/>
            <w:tcPrChange w:id="4326" w:author="Bhakti Gandhi" w:date="2015-11-19T15:49:00Z">
              <w:tcPr>
                <w:tcW w:w="1710" w:type="dxa"/>
              </w:tcPr>
            </w:tcPrChange>
          </w:tcPr>
          <w:p w14:paraId="5FA98932" w14:textId="53A99129" w:rsidR="00DA6B37" w:rsidRPr="00DA6B37" w:rsidDel="003F773F" w:rsidRDefault="00DA6B37" w:rsidP="00DA6B37">
            <w:pPr>
              <w:rPr>
                <w:del w:id="4327" w:author="Bhakti Gandhi" w:date="2015-11-17T13:50:00Z"/>
              </w:rPr>
            </w:pPr>
            <w:del w:id="4328" w:author="Bhakti Gandhi" w:date="2015-11-17T13:50:00Z">
              <w:r w:rsidRPr="00DA6B37" w:rsidDel="003F773F">
                <w:delText>15</w:delText>
              </w:r>
            </w:del>
          </w:p>
        </w:tc>
      </w:tr>
      <w:tr w:rsidR="00DA6B37" w:rsidRPr="0027307A" w:rsidDel="003F773F" w14:paraId="5FA98937" w14:textId="2162FD3C" w:rsidTr="0019479A">
        <w:trPr>
          <w:cantSplit/>
          <w:trHeight w:val="557"/>
          <w:del w:id="4329" w:author="Bhakti Gandhi" w:date="2015-11-17T13:50:00Z"/>
          <w:trPrChange w:id="4330" w:author="Bhakti Gandhi" w:date="2015-11-19T15:49:00Z">
            <w:trPr>
              <w:cantSplit/>
              <w:trHeight w:val="557"/>
            </w:trPr>
          </w:trPrChange>
        </w:trPr>
        <w:tc>
          <w:tcPr>
            <w:tcW w:w="2425" w:type="dxa"/>
            <w:shd w:val="clear" w:color="auto" w:fill="auto"/>
            <w:tcPrChange w:id="4331" w:author="Bhakti Gandhi" w:date="2015-11-19T15:49:00Z">
              <w:tcPr>
                <w:tcW w:w="2425" w:type="dxa"/>
                <w:shd w:val="clear" w:color="auto" w:fill="auto"/>
              </w:tcPr>
            </w:tcPrChange>
          </w:tcPr>
          <w:p w14:paraId="5FA98934" w14:textId="50C26AAD" w:rsidR="00DA6B37" w:rsidRPr="00DA6B37" w:rsidDel="003F773F" w:rsidRDefault="00DA6B37" w:rsidP="00DA6B37">
            <w:pPr>
              <w:rPr>
                <w:del w:id="4332" w:author="Bhakti Gandhi" w:date="2015-11-17T13:50:00Z"/>
              </w:rPr>
            </w:pPr>
            <w:del w:id="4333" w:author="Bhakti Gandhi" w:date="2015-11-17T13:50:00Z">
              <w:r w:rsidRPr="00DA6B37" w:rsidDel="003F773F">
                <w:delText>Adhoc orders</w:delText>
              </w:r>
            </w:del>
          </w:p>
        </w:tc>
        <w:tc>
          <w:tcPr>
            <w:tcW w:w="1890" w:type="dxa"/>
            <w:tcPrChange w:id="4334" w:author="Bhakti Gandhi" w:date="2015-11-19T15:49:00Z">
              <w:tcPr>
                <w:tcW w:w="1620" w:type="dxa"/>
              </w:tcPr>
            </w:tcPrChange>
          </w:tcPr>
          <w:p w14:paraId="5FA98935" w14:textId="7EB1FA11" w:rsidR="00DA6B37" w:rsidRPr="00DA6B37" w:rsidDel="003F773F" w:rsidRDefault="00771D8A" w:rsidP="00DA6B37">
            <w:pPr>
              <w:rPr>
                <w:del w:id="4335" w:author="Bhakti Gandhi" w:date="2015-11-17T13:50:00Z"/>
              </w:rPr>
            </w:pPr>
            <w:ins w:id="4336" w:author="Bhakti Gandhi [2]" w:date="2015-03-30T12:04:00Z">
              <w:del w:id="4337" w:author="Bhakti Gandhi" w:date="2015-11-17T13:50:00Z">
                <w:r w:rsidDel="003F773F">
                  <w:delText>2</w:delText>
                </w:r>
              </w:del>
            </w:ins>
            <w:del w:id="4338" w:author="Bhakti Gandhi" w:date="2015-11-17T13:50:00Z">
              <w:r w:rsidR="00DA6B37" w:rsidRPr="00DA6B37" w:rsidDel="003F773F">
                <w:delText>3  Threads</w:delText>
              </w:r>
            </w:del>
          </w:p>
        </w:tc>
        <w:tc>
          <w:tcPr>
            <w:tcW w:w="1800" w:type="dxa"/>
            <w:tcPrChange w:id="4339" w:author="Bhakti Gandhi" w:date="2015-11-19T15:49:00Z">
              <w:tcPr>
                <w:tcW w:w="1710" w:type="dxa"/>
              </w:tcPr>
            </w:tcPrChange>
          </w:tcPr>
          <w:p w14:paraId="5FA98936" w14:textId="0CD34DF9" w:rsidR="00DA6B37" w:rsidRPr="00DA6B37" w:rsidDel="003F773F" w:rsidRDefault="00DA6B37" w:rsidP="00DA6B37">
            <w:pPr>
              <w:rPr>
                <w:del w:id="4340" w:author="Bhakti Gandhi" w:date="2015-11-17T13:50:00Z"/>
              </w:rPr>
            </w:pPr>
            <w:del w:id="4341" w:author="Bhakti Gandhi" w:date="2015-11-17T13:50:00Z">
              <w:r w:rsidRPr="00DA6B37" w:rsidDel="003F773F">
                <w:delText>15</w:delText>
              </w:r>
            </w:del>
          </w:p>
        </w:tc>
      </w:tr>
      <w:tr w:rsidR="00DA6B37" w:rsidRPr="0027307A" w:rsidDel="003F773F" w14:paraId="5FA9893B" w14:textId="27CA3C68" w:rsidTr="0019479A">
        <w:trPr>
          <w:cantSplit/>
          <w:trHeight w:val="557"/>
          <w:del w:id="4342" w:author="Bhakti Gandhi" w:date="2015-11-17T13:50:00Z"/>
          <w:trPrChange w:id="4343" w:author="Bhakti Gandhi" w:date="2015-11-19T15:49:00Z">
            <w:trPr>
              <w:cantSplit/>
              <w:trHeight w:val="557"/>
            </w:trPr>
          </w:trPrChange>
        </w:trPr>
        <w:tc>
          <w:tcPr>
            <w:tcW w:w="2425" w:type="dxa"/>
            <w:shd w:val="clear" w:color="auto" w:fill="auto"/>
            <w:tcPrChange w:id="4344" w:author="Bhakti Gandhi" w:date="2015-11-19T15:49:00Z">
              <w:tcPr>
                <w:tcW w:w="2425" w:type="dxa"/>
                <w:shd w:val="clear" w:color="auto" w:fill="auto"/>
              </w:tcPr>
            </w:tcPrChange>
          </w:tcPr>
          <w:p w14:paraId="5FA98938" w14:textId="6D99ADFA" w:rsidR="00DA6B37" w:rsidRPr="00DA6B37" w:rsidDel="003F773F" w:rsidRDefault="00DA6B37" w:rsidP="00DA6B37">
            <w:pPr>
              <w:rPr>
                <w:del w:id="4345" w:author="Bhakti Gandhi" w:date="2015-11-17T13:50:00Z"/>
              </w:rPr>
            </w:pPr>
            <w:del w:id="4346" w:author="Bhakti Gandhi" w:date="2015-11-17T13:50:00Z">
              <w:r w:rsidRPr="00DA6B37" w:rsidDel="003F773F">
                <w:delText>PC Orders</w:delText>
              </w:r>
            </w:del>
          </w:p>
        </w:tc>
        <w:tc>
          <w:tcPr>
            <w:tcW w:w="1890" w:type="dxa"/>
            <w:tcPrChange w:id="4347" w:author="Bhakti Gandhi" w:date="2015-11-19T15:49:00Z">
              <w:tcPr>
                <w:tcW w:w="1620" w:type="dxa"/>
              </w:tcPr>
            </w:tcPrChange>
          </w:tcPr>
          <w:p w14:paraId="5FA98939" w14:textId="4DCF342A" w:rsidR="00DA6B37" w:rsidRPr="00DA6B37" w:rsidDel="003F773F" w:rsidRDefault="00771D8A" w:rsidP="00DA6B37">
            <w:pPr>
              <w:rPr>
                <w:del w:id="4348" w:author="Bhakti Gandhi" w:date="2015-11-17T13:50:00Z"/>
              </w:rPr>
            </w:pPr>
            <w:ins w:id="4349" w:author="Bhakti Gandhi [2]" w:date="2015-03-30T12:04:00Z">
              <w:del w:id="4350" w:author="Bhakti Gandhi" w:date="2015-11-17T13:50:00Z">
                <w:r w:rsidDel="003F773F">
                  <w:delText>2</w:delText>
                </w:r>
              </w:del>
            </w:ins>
            <w:del w:id="4351" w:author="Bhakti Gandhi" w:date="2015-11-17T13:50:00Z">
              <w:r w:rsidR="00DA6B37" w:rsidRPr="00DA6B37" w:rsidDel="003F773F">
                <w:delText>3  Threads</w:delText>
              </w:r>
            </w:del>
          </w:p>
        </w:tc>
        <w:tc>
          <w:tcPr>
            <w:tcW w:w="1800" w:type="dxa"/>
            <w:tcPrChange w:id="4352" w:author="Bhakti Gandhi" w:date="2015-11-19T15:49:00Z">
              <w:tcPr>
                <w:tcW w:w="1710" w:type="dxa"/>
              </w:tcPr>
            </w:tcPrChange>
          </w:tcPr>
          <w:p w14:paraId="5FA9893A" w14:textId="211117C9" w:rsidR="00DA6B37" w:rsidRPr="00DA6B37" w:rsidDel="003F773F" w:rsidRDefault="00DA6B37" w:rsidP="00DA6B37">
            <w:pPr>
              <w:rPr>
                <w:del w:id="4353" w:author="Bhakti Gandhi" w:date="2015-11-17T13:50:00Z"/>
              </w:rPr>
            </w:pPr>
            <w:del w:id="4354" w:author="Bhakti Gandhi" w:date="2015-11-17T13:50:00Z">
              <w:r w:rsidRPr="00DA6B37" w:rsidDel="003F773F">
                <w:delText>15</w:delText>
              </w:r>
            </w:del>
          </w:p>
        </w:tc>
      </w:tr>
      <w:tr w:rsidR="00DA6B37" w:rsidRPr="0027307A" w:rsidDel="003F773F" w14:paraId="5FA9893F" w14:textId="45EB726D" w:rsidTr="0019479A">
        <w:trPr>
          <w:cantSplit/>
          <w:trHeight w:val="557"/>
          <w:del w:id="4355" w:author="Bhakti Gandhi" w:date="2015-11-17T13:50:00Z"/>
          <w:trPrChange w:id="4356" w:author="Bhakti Gandhi" w:date="2015-11-19T15:49:00Z">
            <w:trPr>
              <w:cantSplit/>
              <w:trHeight w:val="557"/>
            </w:trPr>
          </w:trPrChange>
        </w:trPr>
        <w:tc>
          <w:tcPr>
            <w:tcW w:w="2425" w:type="dxa"/>
            <w:shd w:val="clear" w:color="auto" w:fill="auto"/>
            <w:tcPrChange w:id="4357" w:author="Bhakti Gandhi" w:date="2015-11-19T15:49:00Z">
              <w:tcPr>
                <w:tcW w:w="2425" w:type="dxa"/>
                <w:shd w:val="clear" w:color="auto" w:fill="auto"/>
              </w:tcPr>
            </w:tcPrChange>
          </w:tcPr>
          <w:p w14:paraId="5FA9893C" w14:textId="147C3913" w:rsidR="00DA6B37" w:rsidRPr="00DA6B37" w:rsidDel="003F773F" w:rsidRDefault="00DA6B37" w:rsidP="00DA6B37">
            <w:pPr>
              <w:rPr>
                <w:del w:id="4358" w:author="Bhakti Gandhi" w:date="2015-11-17T13:50:00Z"/>
              </w:rPr>
            </w:pPr>
            <w:del w:id="4359" w:author="Bhakti Gandhi" w:date="2015-11-17T13:50:00Z">
              <w:r w:rsidRPr="00DA6B37" w:rsidDel="003F773F">
                <w:delText>RC Orders</w:delText>
              </w:r>
            </w:del>
          </w:p>
        </w:tc>
        <w:tc>
          <w:tcPr>
            <w:tcW w:w="1890" w:type="dxa"/>
            <w:tcPrChange w:id="4360" w:author="Bhakti Gandhi" w:date="2015-11-19T15:49:00Z">
              <w:tcPr>
                <w:tcW w:w="1620" w:type="dxa"/>
              </w:tcPr>
            </w:tcPrChange>
          </w:tcPr>
          <w:p w14:paraId="5FA9893D" w14:textId="7318F6E2" w:rsidR="00DA6B37" w:rsidRPr="00DA6B37" w:rsidDel="003F773F" w:rsidRDefault="00771D8A" w:rsidP="00DA6B37">
            <w:pPr>
              <w:rPr>
                <w:del w:id="4361" w:author="Bhakti Gandhi" w:date="2015-11-17T13:50:00Z"/>
              </w:rPr>
            </w:pPr>
            <w:ins w:id="4362" w:author="Bhakti Gandhi [2]" w:date="2015-03-30T12:04:00Z">
              <w:del w:id="4363" w:author="Bhakti Gandhi" w:date="2015-11-17T13:50:00Z">
                <w:r w:rsidDel="003F773F">
                  <w:delText>2</w:delText>
                </w:r>
              </w:del>
            </w:ins>
            <w:del w:id="4364" w:author="Bhakti Gandhi" w:date="2015-11-17T13:50:00Z">
              <w:r w:rsidR="00DA6B37" w:rsidRPr="00DA6B37" w:rsidDel="003F773F">
                <w:delText>3  Threads</w:delText>
              </w:r>
            </w:del>
          </w:p>
        </w:tc>
        <w:tc>
          <w:tcPr>
            <w:tcW w:w="1800" w:type="dxa"/>
            <w:tcPrChange w:id="4365" w:author="Bhakti Gandhi" w:date="2015-11-19T15:49:00Z">
              <w:tcPr>
                <w:tcW w:w="1710" w:type="dxa"/>
              </w:tcPr>
            </w:tcPrChange>
          </w:tcPr>
          <w:p w14:paraId="5FA9893E" w14:textId="1FC439D5" w:rsidR="00DA6B37" w:rsidRPr="00DA6B37" w:rsidDel="003F773F" w:rsidRDefault="00DA6B37" w:rsidP="00DA6B37">
            <w:pPr>
              <w:rPr>
                <w:del w:id="4366" w:author="Bhakti Gandhi" w:date="2015-11-17T13:50:00Z"/>
              </w:rPr>
            </w:pPr>
            <w:del w:id="4367" w:author="Bhakti Gandhi" w:date="2015-11-17T13:50:00Z">
              <w:r w:rsidRPr="00DA6B37" w:rsidDel="003F773F">
                <w:delText>15</w:delText>
              </w:r>
            </w:del>
          </w:p>
        </w:tc>
      </w:tr>
    </w:tbl>
    <w:p w14:paraId="5FA98940" w14:textId="77777777" w:rsidR="00A44C70" w:rsidRDefault="00A44C70" w:rsidP="00A44C70"/>
    <w:p w14:paraId="5FA98941" w14:textId="77777777" w:rsidR="00A44C70" w:rsidDel="00E20982" w:rsidRDefault="00A44C70" w:rsidP="00A44C70">
      <w:pPr>
        <w:rPr>
          <w:del w:id="4368" w:author="Bhakti Gandhi" w:date="2015-11-17T14:02:00Z"/>
        </w:rPr>
      </w:pPr>
    </w:p>
    <w:p w14:paraId="5FA98942" w14:textId="77777777" w:rsidR="00A44C70" w:rsidDel="00E20982" w:rsidRDefault="00A44C70" w:rsidP="00A44C70">
      <w:pPr>
        <w:rPr>
          <w:del w:id="4369" w:author="Bhakti Gandhi" w:date="2015-11-17T14:02:00Z"/>
        </w:rPr>
      </w:pPr>
    </w:p>
    <w:p w14:paraId="5FA98943" w14:textId="77777777" w:rsidR="00A44C70" w:rsidDel="00E20982" w:rsidRDefault="00A44C70" w:rsidP="00A44C70">
      <w:pPr>
        <w:rPr>
          <w:del w:id="4370" w:author="Bhakti Gandhi" w:date="2015-11-17T14:02:00Z"/>
        </w:rPr>
      </w:pPr>
    </w:p>
    <w:p w14:paraId="5FA98944" w14:textId="77777777" w:rsidR="00A44C70" w:rsidRDefault="00A44C70" w:rsidP="00A44C70">
      <w:pPr>
        <w:rPr>
          <w:ins w:id="4371" w:author="Bhakti Gandhi" w:date="2015-11-17T13:56:00Z"/>
        </w:rPr>
      </w:pPr>
    </w:p>
    <w:p w14:paraId="63076EB4" w14:textId="77777777" w:rsidR="006B6877" w:rsidRDefault="006B6877" w:rsidP="00A44C70">
      <w:pPr>
        <w:rPr>
          <w:ins w:id="4372" w:author="Bhakti Gandhi" w:date="2015-11-17T14:31:00Z"/>
        </w:rPr>
      </w:pPr>
    </w:p>
    <w:p w14:paraId="6BF907BE" w14:textId="77777777" w:rsidR="007D6802" w:rsidRDefault="007D6802" w:rsidP="00A44C70">
      <w:pPr>
        <w:rPr>
          <w:ins w:id="4373" w:author="Bhakti Gandhi" w:date="2015-11-19T15:49:00Z"/>
        </w:rPr>
      </w:pPr>
    </w:p>
    <w:p w14:paraId="616CA3E4" w14:textId="77777777" w:rsidR="00D57E63" w:rsidRDefault="00D57E63" w:rsidP="00A44C70">
      <w:pPr>
        <w:rPr>
          <w:ins w:id="4374" w:author="Bhakti Gandhi" w:date="2015-11-17T14:31:00Z"/>
        </w:rPr>
      </w:pPr>
    </w:p>
    <w:p w14:paraId="4BAAF910" w14:textId="77777777" w:rsidR="007D6802" w:rsidRDefault="007D6802" w:rsidP="00A44C70"/>
    <w:p w14:paraId="6E9AD95F" w14:textId="77777777" w:rsidR="006B6877" w:rsidRPr="006B6877" w:rsidRDefault="006B6877" w:rsidP="006B6877">
      <w:pPr>
        <w:pStyle w:val="Heading3"/>
        <w:numPr>
          <w:ilvl w:val="2"/>
          <w:numId w:val="31"/>
        </w:numPr>
        <w:rPr>
          <w:ins w:id="4375" w:author="Bhakti Gandhi" w:date="2015-11-17T13:56:00Z"/>
        </w:rPr>
      </w:pPr>
      <w:bookmarkStart w:id="4376" w:name="_Toc435533939"/>
      <w:ins w:id="4377" w:author="Bhakti Gandhi" w:date="2015-11-17T13:56:00Z">
        <w:r w:rsidRPr="006B6877">
          <w:t>Boomi REST API's</w:t>
        </w:r>
        <w:bookmarkEnd w:id="4376"/>
      </w:ins>
    </w:p>
    <w:p w14:paraId="4591F9E3" w14:textId="77777777" w:rsidR="006B6877" w:rsidRPr="006B6877" w:rsidRDefault="006B6877" w:rsidP="006B6877">
      <w:pPr>
        <w:rPr>
          <w:ins w:id="4378" w:author="Bhakti Gandhi" w:date="2015-11-17T13:56:00Z"/>
        </w:rPr>
      </w:pPr>
      <w:ins w:id="4379" w:author="Bhakti Gandhi" w:date="2015-11-17T13:56:00Z">
        <w:r w:rsidRPr="006B6877">
          <w:t xml:space="preserve">Purpose: </w:t>
        </w:r>
        <w:r w:rsidRPr="006B6877">
          <w:tab/>
          <w:t>Demonstrate the performance of Boomi REST API's reading data from</w:t>
        </w:r>
        <w:r w:rsidRPr="006B6877">
          <w:tab/>
        </w:r>
        <w:r w:rsidRPr="006B6877">
          <w:tab/>
        </w:r>
        <w:r w:rsidRPr="006B6877">
          <w:tab/>
          <w:t xml:space="preserve">Hybris DB. </w:t>
        </w:r>
      </w:ins>
    </w:p>
    <w:p w14:paraId="0C2C545B" w14:textId="77777777" w:rsidR="006B6877" w:rsidRPr="006B6877" w:rsidRDefault="006B6877" w:rsidP="006B6877">
      <w:pPr>
        <w:rPr>
          <w:ins w:id="4380" w:author="Bhakti Gandhi" w:date="2015-11-17T13:56:00Z"/>
        </w:rPr>
      </w:pPr>
      <w:ins w:id="4381" w:author="Bhakti Gandhi" w:date="2015-11-17T13:56:00Z">
        <w:r w:rsidRPr="006B6877">
          <w:t xml:space="preserve">Procedure: </w:t>
        </w:r>
        <w:r w:rsidRPr="006B6877">
          <w:tab/>
          <w:t>Iterative Apache JMeter test scripts will be run to simulate Boomi API's</w:t>
        </w:r>
        <w:r w:rsidRPr="006B6877">
          <w:tab/>
        </w:r>
        <w:r w:rsidRPr="006B6877">
          <w:tab/>
        </w:r>
        <w:r w:rsidRPr="006B6877">
          <w:tab/>
          <w:t xml:space="preserve">which read data from Hybris. </w:t>
        </w:r>
      </w:ins>
    </w:p>
    <w:p w14:paraId="1BACE733" w14:textId="32661D09" w:rsidR="006B6877" w:rsidRPr="006B6877" w:rsidRDefault="006B6877" w:rsidP="006B6877">
      <w:pPr>
        <w:rPr>
          <w:ins w:id="4382" w:author="Bhakti Gandhi" w:date="2015-11-17T13:56:00Z"/>
        </w:rPr>
      </w:pPr>
      <w:ins w:id="4383" w:author="Bhakti Gandhi" w:date="2015-11-17T13:56:00Z">
        <w:r>
          <w:tab/>
        </w:r>
      </w:ins>
    </w:p>
    <w:tbl>
      <w:tblPr>
        <w:tblpPr w:leftFromText="180" w:rightFromText="180" w:vertAnchor="text" w:horzAnchor="page" w:tblpX="3811" w:tblpY="44"/>
        <w:tblW w:w="43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315"/>
      </w:tblGrid>
      <w:tr w:rsidR="006B6877" w:rsidRPr="0027307A" w14:paraId="33962EF7" w14:textId="77777777" w:rsidTr="00162CC9">
        <w:trPr>
          <w:cantSplit/>
          <w:trHeight w:val="296"/>
          <w:tblHeader/>
          <w:ins w:id="4384" w:author="Bhakti Gandhi" w:date="2015-11-17T13:56:00Z"/>
        </w:trPr>
        <w:tc>
          <w:tcPr>
            <w:tcW w:w="4315" w:type="dxa"/>
            <w:shd w:val="clear" w:color="auto" w:fill="17365D"/>
          </w:tcPr>
          <w:p w14:paraId="532E5596" w14:textId="77777777" w:rsidR="006B6877" w:rsidRPr="006B6877" w:rsidRDefault="006B6877" w:rsidP="006B6877">
            <w:pPr>
              <w:rPr>
                <w:ins w:id="4385" w:author="Bhakti Gandhi" w:date="2015-11-17T13:56:00Z"/>
              </w:rPr>
            </w:pPr>
            <w:ins w:id="4386" w:author="Bhakti Gandhi" w:date="2015-11-17T13:56:00Z">
              <w:r w:rsidRPr="006B6877">
                <w:t>API's</w:t>
              </w:r>
            </w:ins>
          </w:p>
        </w:tc>
      </w:tr>
      <w:tr w:rsidR="006B6877" w:rsidRPr="0027307A" w14:paraId="0A7F0D07" w14:textId="77777777" w:rsidTr="00162CC9">
        <w:trPr>
          <w:cantSplit/>
          <w:trHeight w:val="428"/>
          <w:ins w:id="4387" w:author="Bhakti Gandhi" w:date="2015-11-17T13:56:00Z"/>
        </w:trPr>
        <w:tc>
          <w:tcPr>
            <w:tcW w:w="4315" w:type="dxa"/>
            <w:shd w:val="clear" w:color="auto" w:fill="auto"/>
          </w:tcPr>
          <w:p w14:paraId="23947A8C" w14:textId="77777777" w:rsidR="006B6877" w:rsidRPr="006B6877" w:rsidRDefault="006B6877" w:rsidP="006B6877">
            <w:pPr>
              <w:rPr>
                <w:ins w:id="4388" w:author="Bhakti Gandhi" w:date="2015-11-17T13:56:00Z"/>
              </w:rPr>
            </w:pPr>
            <w:ins w:id="4389" w:author="Bhakti Gandhi" w:date="2015-11-17T13:56:00Z">
              <w:r w:rsidRPr="006B6877">
                <w:t>Categories:getCategories</w:t>
              </w:r>
            </w:ins>
          </w:p>
          <w:p w14:paraId="122E04E9" w14:textId="77777777" w:rsidR="006B6877" w:rsidRPr="006B6877" w:rsidRDefault="006B6877" w:rsidP="006B6877">
            <w:pPr>
              <w:rPr>
                <w:ins w:id="4390" w:author="Bhakti Gandhi" w:date="2015-11-17T13:56:00Z"/>
              </w:rPr>
            </w:pPr>
            <w:ins w:id="4391" w:author="Bhakti Gandhi" w:date="2015-11-17T13:56:00Z">
              <w:r w:rsidRPr="006B6877">
                <w:t>updateOrders:updateOrders</w:t>
              </w:r>
            </w:ins>
          </w:p>
        </w:tc>
      </w:tr>
      <w:tr w:rsidR="006B6877" w:rsidRPr="0027307A" w14:paraId="396789A6" w14:textId="77777777" w:rsidTr="00162CC9">
        <w:trPr>
          <w:cantSplit/>
          <w:trHeight w:val="428"/>
          <w:ins w:id="4392" w:author="Bhakti Gandhi" w:date="2015-11-17T13:56:00Z"/>
        </w:trPr>
        <w:tc>
          <w:tcPr>
            <w:tcW w:w="4315" w:type="dxa"/>
            <w:shd w:val="clear" w:color="auto" w:fill="auto"/>
          </w:tcPr>
          <w:p w14:paraId="472389BA" w14:textId="77777777" w:rsidR="006B6877" w:rsidRPr="006B6877" w:rsidRDefault="006B6877" w:rsidP="006B6877">
            <w:pPr>
              <w:rPr>
                <w:ins w:id="4393" w:author="Bhakti Gandhi" w:date="2015-11-17T13:56:00Z"/>
              </w:rPr>
            </w:pPr>
            <w:ins w:id="4394" w:author="Bhakti Gandhi" w:date="2015-11-17T13:56:00Z">
              <w:r w:rsidRPr="006B6877">
                <w:t>ResassignSponsor:ResassignSponsor</w:t>
              </w:r>
            </w:ins>
          </w:p>
        </w:tc>
      </w:tr>
      <w:tr w:rsidR="006B6877" w:rsidRPr="0027307A" w14:paraId="4B035DEA" w14:textId="77777777" w:rsidTr="00162CC9">
        <w:trPr>
          <w:cantSplit/>
          <w:trHeight w:val="428"/>
          <w:ins w:id="4395" w:author="Bhakti Gandhi" w:date="2015-11-17T13:56:00Z"/>
        </w:trPr>
        <w:tc>
          <w:tcPr>
            <w:tcW w:w="4315" w:type="dxa"/>
            <w:shd w:val="clear" w:color="auto" w:fill="auto"/>
          </w:tcPr>
          <w:p w14:paraId="5418806B" w14:textId="77777777" w:rsidR="006B6877" w:rsidRPr="006B6877" w:rsidRDefault="006B6877" w:rsidP="006B6877">
            <w:pPr>
              <w:rPr>
                <w:ins w:id="4396" w:author="Bhakti Gandhi" w:date="2015-11-17T13:56:00Z"/>
              </w:rPr>
            </w:pPr>
            <w:ins w:id="4397" w:author="Bhakti Gandhi" w:date="2015-11-17T13:56:00Z">
              <w:r w:rsidRPr="006B6877">
                <w:t>autoshipSwapLog:findByDateRange</w:t>
              </w:r>
            </w:ins>
          </w:p>
        </w:tc>
      </w:tr>
      <w:tr w:rsidR="006B6877" w:rsidRPr="0027307A" w14:paraId="5D8CF2C5" w14:textId="77777777" w:rsidTr="00162CC9">
        <w:trPr>
          <w:cantSplit/>
          <w:trHeight w:val="428"/>
          <w:ins w:id="4398" w:author="Bhakti Gandhi" w:date="2015-11-17T13:56:00Z"/>
        </w:trPr>
        <w:tc>
          <w:tcPr>
            <w:tcW w:w="4315" w:type="dxa"/>
            <w:shd w:val="clear" w:color="auto" w:fill="auto"/>
          </w:tcPr>
          <w:p w14:paraId="5B36BA11" w14:textId="77777777" w:rsidR="006B6877" w:rsidRPr="006B6877" w:rsidRDefault="006B6877" w:rsidP="006B6877">
            <w:pPr>
              <w:rPr>
                <w:ins w:id="4399" w:author="Bhakti Gandhi" w:date="2015-11-17T13:56:00Z"/>
              </w:rPr>
            </w:pPr>
            <w:ins w:id="4400" w:author="Bhakti Gandhi" w:date="2015-11-17T13:56:00Z">
              <w:r w:rsidRPr="006B6877">
                <w:t>autoshipCancellation:findByDateRange</w:t>
              </w:r>
            </w:ins>
          </w:p>
        </w:tc>
      </w:tr>
      <w:tr w:rsidR="006B6877" w:rsidRPr="0027307A" w14:paraId="545947AB" w14:textId="77777777" w:rsidTr="00162CC9">
        <w:trPr>
          <w:cantSplit/>
          <w:trHeight w:val="428"/>
          <w:ins w:id="4401" w:author="Bhakti Gandhi" w:date="2015-11-17T13:56:00Z"/>
        </w:trPr>
        <w:tc>
          <w:tcPr>
            <w:tcW w:w="4315" w:type="dxa"/>
            <w:shd w:val="clear" w:color="auto" w:fill="auto"/>
          </w:tcPr>
          <w:p w14:paraId="034A4C2F" w14:textId="77777777" w:rsidR="006B6877" w:rsidRPr="006B6877" w:rsidRDefault="006B6877" w:rsidP="006B6877">
            <w:pPr>
              <w:rPr>
                <w:ins w:id="4402" w:author="Bhakti Gandhi" w:date="2015-11-17T13:56:00Z"/>
              </w:rPr>
            </w:pPr>
            <w:ins w:id="4403" w:author="Bhakti Gandhi" w:date="2015-11-17T13:56:00Z">
              <w:r w:rsidRPr="006B6877">
                <w:t>autoshipLog:findByDateRange</w:t>
              </w:r>
            </w:ins>
          </w:p>
        </w:tc>
      </w:tr>
      <w:tr w:rsidR="006B6877" w:rsidRPr="0027307A" w14:paraId="4AB99923" w14:textId="77777777" w:rsidTr="00162CC9">
        <w:trPr>
          <w:cantSplit/>
          <w:trHeight w:val="428"/>
          <w:ins w:id="4404" w:author="Bhakti Gandhi" w:date="2015-11-17T13:56:00Z"/>
        </w:trPr>
        <w:tc>
          <w:tcPr>
            <w:tcW w:w="4315" w:type="dxa"/>
            <w:shd w:val="clear" w:color="auto" w:fill="auto"/>
          </w:tcPr>
          <w:p w14:paraId="001F457E" w14:textId="77777777" w:rsidR="006B6877" w:rsidRPr="006B6877" w:rsidRDefault="006B6877" w:rsidP="006B6877">
            <w:pPr>
              <w:rPr>
                <w:ins w:id="4405" w:author="Bhakti Gandhi" w:date="2015-11-17T13:56:00Z"/>
              </w:rPr>
            </w:pPr>
            <w:ins w:id="4406" w:author="Bhakti Gandhi" w:date="2015-11-17T13:56:00Z">
              <w:r w:rsidRPr="006B6877">
                <w:t>Products:getProducts</w:t>
              </w:r>
            </w:ins>
          </w:p>
        </w:tc>
      </w:tr>
      <w:tr w:rsidR="006B6877" w:rsidRPr="0027307A" w14:paraId="78F300A4" w14:textId="77777777" w:rsidTr="00162CC9">
        <w:trPr>
          <w:cantSplit/>
          <w:trHeight w:val="428"/>
          <w:ins w:id="4407" w:author="Bhakti Gandhi" w:date="2015-11-17T13:56:00Z"/>
        </w:trPr>
        <w:tc>
          <w:tcPr>
            <w:tcW w:w="4315" w:type="dxa"/>
            <w:shd w:val="clear" w:color="auto" w:fill="auto"/>
          </w:tcPr>
          <w:p w14:paraId="4D34AD8E" w14:textId="77777777" w:rsidR="006B6877" w:rsidRPr="006B6877" w:rsidRDefault="006B6877" w:rsidP="006B6877">
            <w:pPr>
              <w:rPr>
                <w:ins w:id="4408" w:author="Bhakti Gandhi" w:date="2015-11-17T13:56:00Z"/>
              </w:rPr>
            </w:pPr>
            <w:ins w:id="4409" w:author="Bhakti Gandhi" w:date="2015-11-17T13:56:00Z">
              <w:r w:rsidRPr="006B6877">
                <w:t>commissioninfo:commissioninfo</w:t>
              </w:r>
            </w:ins>
          </w:p>
        </w:tc>
      </w:tr>
      <w:tr w:rsidR="006B6877" w:rsidRPr="0027307A" w14:paraId="68A4FA74" w14:textId="77777777" w:rsidTr="00162CC9">
        <w:trPr>
          <w:cantSplit/>
          <w:trHeight w:val="428"/>
          <w:ins w:id="4410" w:author="Bhakti Gandhi" w:date="2015-11-17T13:56:00Z"/>
        </w:trPr>
        <w:tc>
          <w:tcPr>
            <w:tcW w:w="4315" w:type="dxa"/>
            <w:shd w:val="clear" w:color="auto" w:fill="auto"/>
          </w:tcPr>
          <w:p w14:paraId="1D6C8E8A" w14:textId="77777777" w:rsidR="006B6877" w:rsidRPr="006B6877" w:rsidRDefault="006B6877" w:rsidP="006B6877">
            <w:pPr>
              <w:rPr>
                <w:ins w:id="4411" w:author="Bhakti Gandhi" w:date="2015-11-17T13:56:00Z"/>
              </w:rPr>
            </w:pPr>
            <w:ins w:id="4412" w:author="Bhakti Gandhi" w:date="2015-11-17T13:56:00Z">
              <w:r w:rsidRPr="006B6877">
                <w:t xml:space="preserve">Orders:findUpdatedOrders </w:t>
              </w:r>
            </w:ins>
          </w:p>
        </w:tc>
      </w:tr>
      <w:tr w:rsidR="006B6877" w:rsidRPr="0027307A" w14:paraId="7200DA33" w14:textId="77777777" w:rsidTr="00162CC9">
        <w:trPr>
          <w:cantSplit/>
          <w:trHeight w:val="428"/>
          <w:ins w:id="4413" w:author="Bhakti Gandhi" w:date="2015-11-17T13:56:00Z"/>
        </w:trPr>
        <w:tc>
          <w:tcPr>
            <w:tcW w:w="4315" w:type="dxa"/>
            <w:shd w:val="clear" w:color="auto" w:fill="auto"/>
          </w:tcPr>
          <w:p w14:paraId="1C29286F" w14:textId="77777777" w:rsidR="006B6877" w:rsidRPr="006B6877" w:rsidRDefault="006B6877" w:rsidP="006B6877">
            <w:pPr>
              <w:rPr>
                <w:ins w:id="4414" w:author="Bhakti Gandhi" w:date="2015-11-17T13:56:00Z"/>
              </w:rPr>
            </w:pPr>
            <w:ins w:id="4415" w:author="Bhakti Gandhi" w:date="2015-11-17T13:56:00Z">
              <w:r w:rsidRPr="006B6877">
                <w:t>ReturnOrders:findReturnOrders</w:t>
              </w:r>
            </w:ins>
          </w:p>
        </w:tc>
      </w:tr>
      <w:tr w:rsidR="006B6877" w:rsidRPr="0027307A" w14:paraId="4C02313A" w14:textId="77777777" w:rsidTr="00162CC9">
        <w:trPr>
          <w:cantSplit/>
          <w:trHeight w:val="428"/>
          <w:ins w:id="4416" w:author="Bhakti Gandhi" w:date="2015-11-17T13:56:00Z"/>
        </w:trPr>
        <w:tc>
          <w:tcPr>
            <w:tcW w:w="4315" w:type="dxa"/>
            <w:shd w:val="clear" w:color="auto" w:fill="auto"/>
          </w:tcPr>
          <w:p w14:paraId="25BFD95B" w14:textId="77777777" w:rsidR="006B6877" w:rsidRPr="006B6877" w:rsidRDefault="006B6877" w:rsidP="006B6877">
            <w:pPr>
              <w:rPr>
                <w:ins w:id="4417" w:author="Bhakti Gandhi" w:date="2015-11-17T13:56:00Z"/>
              </w:rPr>
            </w:pPr>
            <w:ins w:id="4418" w:author="Bhakti Gandhi" w:date="2015-11-17T13:56:00Z">
              <w:r w:rsidRPr="006B6877">
                <w:t>terminate:terminate</w:t>
              </w:r>
            </w:ins>
          </w:p>
        </w:tc>
      </w:tr>
      <w:tr w:rsidR="006B6877" w:rsidRPr="0027307A" w14:paraId="02CB5022" w14:textId="77777777" w:rsidTr="00162CC9">
        <w:trPr>
          <w:cantSplit/>
          <w:trHeight w:val="428"/>
          <w:ins w:id="4419" w:author="Bhakti Gandhi" w:date="2015-11-17T13:56:00Z"/>
        </w:trPr>
        <w:tc>
          <w:tcPr>
            <w:tcW w:w="4315" w:type="dxa"/>
            <w:shd w:val="clear" w:color="auto" w:fill="auto"/>
          </w:tcPr>
          <w:p w14:paraId="0B276E9E" w14:textId="77777777" w:rsidR="006B6877" w:rsidRPr="006B6877" w:rsidRDefault="006B6877" w:rsidP="006B6877">
            <w:pPr>
              <w:rPr>
                <w:ins w:id="4420" w:author="Bhakti Gandhi" w:date="2015-11-17T13:56:00Z"/>
              </w:rPr>
            </w:pPr>
            <w:ins w:id="4421" w:author="Bhakti Gandhi" w:date="2015-11-17T13:56:00Z">
              <w:r w:rsidRPr="006B6877">
                <w:t>Autoships:findUpdatedAutoships</w:t>
              </w:r>
            </w:ins>
          </w:p>
        </w:tc>
      </w:tr>
      <w:tr w:rsidR="006B6877" w:rsidRPr="0027307A" w14:paraId="12FDE898" w14:textId="77777777" w:rsidTr="00162CC9">
        <w:trPr>
          <w:cantSplit/>
          <w:trHeight w:val="428"/>
          <w:ins w:id="4422" w:author="Bhakti Gandhi" w:date="2015-11-17T13:56:00Z"/>
        </w:trPr>
        <w:tc>
          <w:tcPr>
            <w:tcW w:w="4315" w:type="dxa"/>
            <w:shd w:val="clear" w:color="auto" w:fill="auto"/>
          </w:tcPr>
          <w:p w14:paraId="4CCDECB0" w14:textId="77777777" w:rsidR="006B6877" w:rsidRPr="006B6877" w:rsidRDefault="006B6877" w:rsidP="006B6877">
            <w:pPr>
              <w:rPr>
                <w:ins w:id="4423" w:author="Bhakti Gandhi" w:date="2015-11-17T13:56:00Z"/>
              </w:rPr>
            </w:pPr>
            <w:ins w:id="4424" w:author="Bhakti Gandhi" w:date="2015-11-17T13:56:00Z">
              <w:r w:rsidRPr="006B6877">
                <w:t>Consignment:Consignment</w:t>
              </w:r>
            </w:ins>
          </w:p>
        </w:tc>
      </w:tr>
    </w:tbl>
    <w:p w14:paraId="31D0D2BB" w14:textId="77777777" w:rsidR="006B6877" w:rsidRPr="006B6877" w:rsidRDefault="006B6877" w:rsidP="006B6877">
      <w:pPr>
        <w:rPr>
          <w:ins w:id="4425" w:author="Bhakti Gandhi" w:date="2015-11-17T13:56:00Z"/>
        </w:rPr>
      </w:pPr>
    </w:p>
    <w:p w14:paraId="33311CA9" w14:textId="77777777" w:rsidR="006B6877" w:rsidRDefault="006B6877" w:rsidP="006B6877">
      <w:pPr>
        <w:rPr>
          <w:ins w:id="4426" w:author="Bhakti Gandhi" w:date="2015-11-19T15:14:00Z"/>
        </w:rPr>
      </w:pPr>
    </w:p>
    <w:p w14:paraId="3F2D40FD" w14:textId="77777777" w:rsidR="005A53A6" w:rsidRDefault="005A53A6" w:rsidP="006B6877">
      <w:pPr>
        <w:rPr>
          <w:ins w:id="4427" w:author="Bhakti Gandhi" w:date="2015-11-19T15:14:00Z"/>
        </w:rPr>
      </w:pPr>
    </w:p>
    <w:p w14:paraId="46230805" w14:textId="77777777" w:rsidR="005A53A6" w:rsidRDefault="005A53A6" w:rsidP="006B6877">
      <w:pPr>
        <w:rPr>
          <w:ins w:id="4428" w:author="Bhakti Gandhi" w:date="2015-11-19T15:14:00Z"/>
        </w:rPr>
      </w:pPr>
    </w:p>
    <w:p w14:paraId="48F7870D" w14:textId="77777777" w:rsidR="005A53A6" w:rsidRDefault="005A53A6" w:rsidP="006B6877">
      <w:pPr>
        <w:rPr>
          <w:ins w:id="4429" w:author="Bhakti Gandhi" w:date="2015-11-19T15:14:00Z"/>
        </w:rPr>
      </w:pPr>
    </w:p>
    <w:p w14:paraId="5B04D264" w14:textId="77777777" w:rsidR="005A53A6" w:rsidRDefault="005A53A6" w:rsidP="006B6877">
      <w:pPr>
        <w:rPr>
          <w:ins w:id="4430" w:author="Bhakti Gandhi" w:date="2015-11-19T15:14:00Z"/>
        </w:rPr>
      </w:pPr>
    </w:p>
    <w:p w14:paraId="630829E8" w14:textId="77777777" w:rsidR="005A53A6" w:rsidRDefault="005A53A6" w:rsidP="006B6877">
      <w:pPr>
        <w:rPr>
          <w:ins w:id="4431" w:author="Bhakti Gandhi" w:date="2015-11-19T15:14:00Z"/>
        </w:rPr>
      </w:pPr>
    </w:p>
    <w:p w14:paraId="4B3C927B" w14:textId="77777777" w:rsidR="005A53A6" w:rsidRDefault="005A53A6" w:rsidP="006B6877">
      <w:pPr>
        <w:rPr>
          <w:ins w:id="4432" w:author="Bhakti Gandhi" w:date="2015-11-19T15:14:00Z"/>
        </w:rPr>
      </w:pPr>
    </w:p>
    <w:p w14:paraId="6DCC536B" w14:textId="77777777" w:rsidR="005A53A6" w:rsidRDefault="005A53A6" w:rsidP="006B6877">
      <w:pPr>
        <w:rPr>
          <w:ins w:id="4433" w:author="Bhakti Gandhi" w:date="2015-11-19T15:14:00Z"/>
        </w:rPr>
      </w:pPr>
    </w:p>
    <w:p w14:paraId="52A92ECC" w14:textId="77777777" w:rsidR="005A53A6" w:rsidRDefault="005A53A6" w:rsidP="006B6877">
      <w:pPr>
        <w:rPr>
          <w:ins w:id="4434" w:author="Bhakti Gandhi" w:date="2015-11-19T15:14:00Z"/>
        </w:rPr>
      </w:pPr>
    </w:p>
    <w:p w14:paraId="3F753CEC" w14:textId="77777777" w:rsidR="005A53A6" w:rsidRDefault="005A53A6" w:rsidP="006B6877">
      <w:pPr>
        <w:rPr>
          <w:ins w:id="4435" w:author="Bhakti Gandhi" w:date="2015-11-19T15:14:00Z"/>
        </w:rPr>
      </w:pPr>
    </w:p>
    <w:p w14:paraId="0FAF0A65" w14:textId="77777777" w:rsidR="005A53A6" w:rsidRDefault="005A53A6" w:rsidP="006B6877">
      <w:pPr>
        <w:rPr>
          <w:ins w:id="4436" w:author="Bhakti Gandhi" w:date="2015-11-19T15:14:00Z"/>
        </w:rPr>
      </w:pPr>
    </w:p>
    <w:p w14:paraId="492E844E" w14:textId="77777777" w:rsidR="005A53A6" w:rsidRDefault="005A53A6" w:rsidP="006B6877">
      <w:pPr>
        <w:rPr>
          <w:ins w:id="4437" w:author="Bhakti Gandhi" w:date="2015-11-19T15:14:00Z"/>
        </w:rPr>
      </w:pPr>
    </w:p>
    <w:p w14:paraId="18968658" w14:textId="77777777" w:rsidR="005A53A6" w:rsidRPr="006B6877" w:rsidRDefault="005A53A6" w:rsidP="006B6877">
      <w:pPr>
        <w:rPr>
          <w:ins w:id="4438" w:author="Bhakti Gandhi" w:date="2015-11-17T13:56:00Z"/>
        </w:rPr>
      </w:pPr>
    </w:p>
    <w:p w14:paraId="4D50AD2A" w14:textId="77777777" w:rsidR="00E20982" w:rsidRDefault="00E20982" w:rsidP="006B6877">
      <w:pPr>
        <w:rPr>
          <w:ins w:id="4439" w:author="Bhakti Gandhi" w:date="2015-11-17T14:02:00Z"/>
        </w:rPr>
      </w:pPr>
    </w:p>
    <w:p w14:paraId="1739CED1" w14:textId="1274B4C5" w:rsidR="006B6877" w:rsidRPr="006B6877" w:rsidRDefault="006B6877" w:rsidP="006B6877">
      <w:pPr>
        <w:rPr>
          <w:ins w:id="4440" w:author="Bhakti Gandhi" w:date="2015-11-17T13:56:00Z"/>
        </w:rPr>
      </w:pPr>
      <w:ins w:id="4441" w:author="Bhakti Gandhi" w:date="2015-11-17T13:56:00Z">
        <w:r w:rsidRPr="006B6877">
          <w:lastRenderedPageBreak/>
          <w:tab/>
        </w:r>
        <w:r w:rsidRPr="006B6877">
          <w:tab/>
          <w:t>Tests would be carried out at different batch</w:t>
        </w:r>
        <w:r w:rsidRPr="006B6877">
          <w:tab/>
          <w:t xml:space="preserve"> sizes and the throughput</w:t>
        </w:r>
        <w:r w:rsidRPr="006B6877">
          <w:tab/>
        </w:r>
        <w:r w:rsidRPr="006B6877">
          <w:tab/>
        </w:r>
        <w:r w:rsidRPr="006B6877">
          <w:tab/>
          <w:t>would be measured.</w:t>
        </w:r>
      </w:ins>
    </w:p>
    <w:tbl>
      <w:tblPr>
        <w:tblpPr w:leftFromText="180" w:rightFromText="180" w:vertAnchor="text" w:horzAnchor="page" w:tblpX="3811" w:tblpY="44"/>
        <w:tblW w:w="449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425"/>
        <w:gridCol w:w="2070"/>
      </w:tblGrid>
      <w:tr w:rsidR="006B6877" w:rsidRPr="0027307A" w14:paraId="659CA3D1" w14:textId="77777777" w:rsidTr="00162CC9">
        <w:trPr>
          <w:cantSplit/>
          <w:trHeight w:val="296"/>
          <w:tblHeader/>
          <w:ins w:id="4442" w:author="Bhakti Gandhi" w:date="2015-11-17T13:56:00Z"/>
        </w:trPr>
        <w:tc>
          <w:tcPr>
            <w:tcW w:w="2425" w:type="dxa"/>
            <w:shd w:val="clear" w:color="auto" w:fill="17365D"/>
          </w:tcPr>
          <w:p w14:paraId="1FBFF148" w14:textId="77777777" w:rsidR="006B6877" w:rsidRPr="006B6877" w:rsidRDefault="006B6877" w:rsidP="006B6877">
            <w:pPr>
              <w:rPr>
                <w:ins w:id="4443" w:author="Bhakti Gandhi" w:date="2015-11-17T13:56:00Z"/>
              </w:rPr>
            </w:pPr>
            <w:ins w:id="4444" w:author="Bhakti Gandhi" w:date="2015-11-17T13:56:00Z">
              <w:r w:rsidRPr="006B6877">
                <w:t>Threads</w:t>
              </w:r>
            </w:ins>
          </w:p>
        </w:tc>
        <w:tc>
          <w:tcPr>
            <w:tcW w:w="2070" w:type="dxa"/>
            <w:shd w:val="clear" w:color="auto" w:fill="17365D"/>
          </w:tcPr>
          <w:p w14:paraId="21982A54" w14:textId="77777777" w:rsidR="006B6877" w:rsidRPr="006B6877" w:rsidRDefault="006B6877" w:rsidP="006B6877">
            <w:pPr>
              <w:rPr>
                <w:ins w:id="4445" w:author="Bhakti Gandhi" w:date="2015-11-17T13:56:00Z"/>
              </w:rPr>
            </w:pPr>
            <w:ins w:id="4446" w:author="Bhakti Gandhi" w:date="2015-11-17T13:56:00Z">
              <w:r w:rsidRPr="006B6877">
                <w:t>Batch Size</w:t>
              </w:r>
            </w:ins>
          </w:p>
        </w:tc>
      </w:tr>
      <w:tr w:rsidR="006B6877" w:rsidRPr="0027307A" w14:paraId="02C0080B" w14:textId="77777777" w:rsidTr="00162CC9">
        <w:trPr>
          <w:cantSplit/>
          <w:trHeight w:val="428"/>
          <w:ins w:id="4447" w:author="Bhakti Gandhi" w:date="2015-11-17T13:56:00Z"/>
        </w:trPr>
        <w:tc>
          <w:tcPr>
            <w:tcW w:w="2425" w:type="dxa"/>
            <w:shd w:val="clear" w:color="auto" w:fill="auto"/>
          </w:tcPr>
          <w:p w14:paraId="454577D2" w14:textId="77777777" w:rsidR="006B6877" w:rsidRPr="006B6877" w:rsidRDefault="006B6877" w:rsidP="006B6877">
            <w:pPr>
              <w:rPr>
                <w:ins w:id="4448" w:author="Bhakti Gandhi" w:date="2015-11-17T13:56:00Z"/>
              </w:rPr>
            </w:pPr>
            <w:ins w:id="4449" w:author="Bhakti Gandhi" w:date="2015-11-17T13:56:00Z">
              <w:r w:rsidRPr="006B6877">
                <w:t>1</w:t>
              </w:r>
            </w:ins>
          </w:p>
        </w:tc>
        <w:tc>
          <w:tcPr>
            <w:tcW w:w="2070" w:type="dxa"/>
          </w:tcPr>
          <w:p w14:paraId="1512868A" w14:textId="77777777" w:rsidR="006B6877" w:rsidRPr="006B6877" w:rsidRDefault="006B6877" w:rsidP="006B6877">
            <w:pPr>
              <w:rPr>
                <w:ins w:id="4450" w:author="Bhakti Gandhi" w:date="2015-11-17T13:56:00Z"/>
              </w:rPr>
            </w:pPr>
            <w:ins w:id="4451" w:author="Bhakti Gandhi" w:date="2015-11-17T13:56:00Z">
              <w:r w:rsidRPr="006B6877">
                <w:t>1000</w:t>
              </w:r>
            </w:ins>
          </w:p>
        </w:tc>
      </w:tr>
      <w:tr w:rsidR="006B6877" w:rsidRPr="0027307A" w14:paraId="5097DC2B" w14:textId="77777777" w:rsidTr="00162CC9">
        <w:trPr>
          <w:cantSplit/>
          <w:trHeight w:val="428"/>
          <w:ins w:id="4452" w:author="Bhakti Gandhi" w:date="2015-11-17T13:56:00Z"/>
        </w:trPr>
        <w:tc>
          <w:tcPr>
            <w:tcW w:w="2425" w:type="dxa"/>
            <w:shd w:val="clear" w:color="auto" w:fill="auto"/>
          </w:tcPr>
          <w:p w14:paraId="1C015268" w14:textId="77777777" w:rsidR="006B6877" w:rsidRPr="006B6877" w:rsidRDefault="006B6877" w:rsidP="006B6877">
            <w:pPr>
              <w:rPr>
                <w:ins w:id="4453" w:author="Bhakti Gandhi" w:date="2015-11-17T13:56:00Z"/>
              </w:rPr>
            </w:pPr>
            <w:ins w:id="4454" w:author="Bhakti Gandhi" w:date="2015-11-17T13:56:00Z">
              <w:r w:rsidRPr="006B6877">
                <w:t>1</w:t>
              </w:r>
            </w:ins>
          </w:p>
        </w:tc>
        <w:tc>
          <w:tcPr>
            <w:tcW w:w="2070" w:type="dxa"/>
          </w:tcPr>
          <w:p w14:paraId="79C33366" w14:textId="77777777" w:rsidR="006B6877" w:rsidRPr="006B6877" w:rsidRDefault="006B6877" w:rsidP="006B6877">
            <w:pPr>
              <w:rPr>
                <w:ins w:id="4455" w:author="Bhakti Gandhi" w:date="2015-11-17T13:56:00Z"/>
              </w:rPr>
            </w:pPr>
            <w:ins w:id="4456" w:author="Bhakti Gandhi" w:date="2015-11-17T13:56:00Z">
              <w:r w:rsidRPr="006B6877">
                <w:t>5000</w:t>
              </w:r>
            </w:ins>
          </w:p>
        </w:tc>
      </w:tr>
      <w:tr w:rsidR="006B6877" w:rsidRPr="0027307A" w14:paraId="2B308110" w14:textId="77777777" w:rsidTr="00162CC9">
        <w:trPr>
          <w:cantSplit/>
          <w:trHeight w:val="428"/>
          <w:ins w:id="4457" w:author="Bhakti Gandhi" w:date="2015-11-17T13:56:00Z"/>
        </w:trPr>
        <w:tc>
          <w:tcPr>
            <w:tcW w:w="2425" w:type="dxa"/>
            <w:shd w:val="clear" w:color="auto" w:fill="auto"/>
          </w:tcPr>
          <w:p w14:paraId="6CE6513C" w14:textId="77777777" w:rsidR="006B6877" w:rsidRPr="006B6877" w:rsidRDefault="006B6877" w:rsidP="006B6877">
            <w:pPr>
              <w:rPr>
                <w:ins w:id="4458" w:author="Bhakti Gandhi" w:date="2015-11-17T13:56:00Z"/>
              </w:rPr>
            </w:pPr>
            <w:ins w:id="4459" w:author="Bhakti Gandhi" w:date="2015-11-17T13:56:00Z">
              <w:r w:rsidRPr="006B6877">
                <w:t>1</w:t>
              </w:r>
            </w:ins>
          </w:p>
        </w:tc>
        <w:tc>
          <w:tcPr>
            <w:tcW w:w="2070" w:type="dxa"/>
          </w:tcPr>
          <w:p w14:paraId="5AC74F0D" w14:textId="77777777" w:rsidR="006B6877" w:rsidRPr="006B6877" w:rsidRDefault="006B6877" w:rsidP="006B6877">
            <w:pPr>
              <w:rPr>
                <w:ins w:id="4460" w:author="Bhakti Gandhi" w:date="2015-11-17T13:56:00Z"/>
              </w:rPr>
            </w:pPr>
            <w:ins w:id="4461" w:author="Bhakti Gandhi" w:date="2015-11-17T13:56:00Z">
              <w:r w:rsidRPr="006B6877">
                <w:t>10,000</w:t>
              </w:r>
            </w:ins>
          </w:p>
        </w:tc>
      </w:tr>
    </w:tbl>
    <w:p w14:paraId="3F05F2D4" w14:textId="77777777" w:rsidR="006B6877" w:rsidRPr="006B6877" w:rsidRDefault="006B6877" w:rsidP="006B6877">
      <w:pPr>
        <w:rPr>
          <w:ins w:id="4462" w:author="Bhakti Gandhi" w:date="2015-11-17T13:56:00Z"/>
        </w:rPr>
      </w:pPr>
    </w:p>
    <w:p w14:paraId="624172AD" w14:textId="77777777" w:rsidR="006B6877" w:rsidRPr="006B6877" w:rsidRDefault="006B6877" w:rsidP="006B6877">
      <w:pPr>
        <w:rPr>
          <w:ins w:id="4463" w:author="Bhakti Gandhi" w:date="2015-11-17T13:56:00Z"/>
        </w:rPr>
      </w:pPr>
    </w:p>
    <w:p w14:paraId="03D93184" w14:textId="77777777" w:rsidR="006B6877" w:rsidRDefault="006B6877" w:rsidP="006B6877">
      <w:pPr>
        <w:rPr>
          <w:ins w:id="4464" w:author="Bhakti Gandhi" w:date="2015-11-17T13:57:00Z"/>
        </w:rPr>
      </w:pPr>
    </w:p>
    <w:p w14:paraId="22479C85" w14:textId="77777777" w:rsidR="006B6877" w:rsidRDefault="006B6877" w:rsidP="006B6877">
      <w:pPr>
        <w:rPr>
          <w:ins w:id="4465" w:author="Bhakti Gandhi" w:date="2015-11-17T13:57:00Z"/>
        </w:rPr>
      </w:pPr>
    </w:p>
    <w:p w14:paraId="5FA98945" w14:textId="0988B7C5" w:rsidR="00A44C70" w:rsidDel="00E7478F" w:rsidRDefault="00A44C70" w:rsidP="00A44C70">
      <w:pPr>
        <w:rPr>
          <w:del w:id="4466" w:author="Bhakti Gandhi" w:date="2015-11-17T13:50:00Z"/>
        </w:rPr>
      </w:pPr>
    </w:p>
    <w:p w14:paraId="49A493F4" w14:textId="5CFEB58A" w:rsidR="003F773F" w:rsidDel="00E7478F" w:rsidRDefault="003F773F" w:rsidP="00A44C70">
      <w:pPr>
        <w:rPr>
          <w:del w:id="4467" w:author="Bhakti Gandhi" w:date="2015-11-17T13:50:00Z"/>
        </w:rPr>
      </w:pPr>
    </w:p>
    <w:p w14:paraId="5FA98947" w14:textId="32875915" w:rsidR="00A44C70" w:rsidDel="00E7478F" w:rsidRDefault="00A44C70" w:rsidP="00A44C70">
      <w:pPr>
        <w:rPr>
          <w:del w:id="4468" w:author="Bhakti Gandhi" w:date="2015-11-17T13:50:00Z"/>
        </w:rPr>
      </w:pPr>
    </w:p>
    <w:p w14:paraId="5FA98948" w14:textId="77777777" w:rsidR="00A44C70" w:rsidDel="003F773F" w:rsidRDefault="00A44C70" w:rsidP="001D2FEA">
      <w:pPr>
        <w:rPr>
          <w:del w:id="4469" w:author="Bhakti Gandhi [2]" w:date="2015-05-18T11:53:00Z"/>
        </w:rPr>
      </w:pPr>
    </w:p>
    <w:p w14:paraId="5FA98949" w14:textId="77777777" w:rsidR="003E4762" w:rsidDel="00B743A4" w:rsidRDefault="003E4762" w:rsidP="001D2FEA">
      <w:pPr>
        <w:rPr>
          <w:del w:id="4470" w:author="Bhakti Gandhi [2]" w:date="2015-05-18T11:53:00Z"/>
        </w:rPr>
      </w:pPr>
    </w:p>
    <w:p w14:paraId="5FA9894A" w14:textId="77777777" w:rsidR="00433277" w:rsidDel="002523B6" w:rsidRDefault="00433277" w:rsidP="001D2FEA">
      <w:pPr>
        <w:rPr>
          <w:del w:id="4471" w:author="Bhakti Gandhi [2]" w:date="2015-03-19T12:20:00Z"/>
        </w:rPr>
      </w:pPr>
    </w:p>
    <w:p w14:paraId="5FA9894B" w14:textId="77777777" w:rsidR="00433277" w:rsidDel="002523B6" w:rsidRDefault="00433277" w:rsidP="001D2FEA">
      <w:pPr>
        <w:rPr>
          <w:del w:id="4472" w:author="Bhakti Gandhi [2]" w:date="2015-03-19T12:20:00Z"/>
        </w:rPr>
      </w:pPr>
    </w:p>
    <w:p w14:paraId="5FA9894C" w14:textId="77777777" w:rsidR="00433277" w:rsidDel="002523B6" w:rsidRDefault="00433277" w:rsidP="001D2FEA">
      <w:pPr>
        <w:rPr>
          <w:del w:id="4473" w:author="Bhakti Gandhi [2]" w:date="2015-03-19T12:20:00Z"/>
        </w:rPr>
      </w:pPr>
    </w:p>
    <w:p w14:paraId="5FA9894D" w14:textId="77777777" w:rsidR="00433277" w:rsidRPr="00B719D1" w:rsidRDefault="00433277" w:rsidP="001D2FEA"/>
    <w:p w14:paraId="5FA9894E" w14:textId="77777777" w:rsidR="003E4762" w:rsidRPr="003E4762" w:rsidRDefault="003E4762" w:rsidP="003E4762">
      <w:pPr>
        <w:pStyle w:val="Heading3"/>
      </w:pPr>
      <w:bookmarkStart w:id="4474" w:name="_Toc435533940"/>
      <w:r w:rsidRPr="003E4762">
        <w:t>Hybris mixed call flow + Autoship cron job</w:t>
      </w:r>
      <w:r>
        <w:t xml:space="preserve"> + Boomi</w:t>
      </w:r>
      <w:bookmarkEnd w:id="4474"/>
    </w:p>
    <w:p w14:paraId="5FA9894F" w14:textId="77777777" w:rsidR="003E4762" w:rsidRPr="003E4762" w:rsidRDefault="003E4762" w:rsidP="003E4762">
      <w:r w:rsidRPr="003E4762">
        <w:t xml:space="preserve">Purpose: </w:t>
      </w:r>
      <w:r w:rsidRPr="003E4762">
        <w:tab/>
        <w:t>Demonstrate the performance</w:t>
      </w:r>
      <w:r w:rsidR="00B12EBE">
        <w:t xml:space="preserve"> of H</w:t>
      </w:r>
      <w:r w:rsidRPr="003E4762">
        <w:t xml:space="preserve">ybris </w:t>
      </w:r>
      <w:r>
        <w:t>with a mixed transaction of store</w:t>
      </w:r>
      <w:r>
        <w:tab/>
      </w:r>
      <w:r>
        <w:tab/>
      </w:r>
      <w:r>
        <w:tab/>
        <w:t xml:space="preserve">front call flows, autoship </w:t>
      </w:r>
      <w:r w:rsidRPr="003E4762">
        <w:t>cron jobs</w:t>
      </w:r>
      <w:r>
        <w:t xml:space="preserve"> and Boomi</w:t>
      </w:r>
      <w:r w:rsidRPr="003E4762">
        <w:t xml:space="preserve"> run</w:t>
      </w:r>
      <w:r>
        <w:t>ning</w:t>
      </w:r>
      <w:r w:rsidRPr="003E4762">
        <w:t xml:space="preserve"> in parallel. </w:t>
      </w:r>
    </w:p>
    <w:p w14:paraId="5FA98950" w14:textId="77777777" w:rsidR="0058034C" w:rsidRDefault="00E03658" w:rsidP="00776B4C">
      <w:r>
        <w:t xml:space="preserve">Procedure: </w:t>
      </w:r>
      <w:r>
        <w:tab/>
        <w:t>Similar Apache JM</w:t>
      </w:r>
      <w:r w:rsidR="003E4762" w:rsidRPr="003E4762">
        <w:t>eter test scripts will be run wi</w:t>
      </w:r>
      <w:ins w:id="4475" w:author="Bhakti Gandhi [2]" w:date="2015-03-19T14:45:00Z">
        <w:r w:rsidR="00E76C21">
          <w:t>th</w:t>
        </w:r>
      </w:ins>
      <w:del w:id="4476" w:author="Bhakti Gandhi [2]" w:date="2015-03-19T14:45:00Z">
        <w:r w:rsidR="003E4762" w:rsidRPr="003E4762" w:rsidDel="00E76C21">
          <w:delText>ll</w:delText>
        </w:r>
      </w:del>
      <w:r w:rsidR="003E4762" w:rsidRPr="003E4762">
        <w:t xml:space="preserve"> lowe</w:t>
      </w:r>
      <w:r w:rsidR="00E47AB0">
        <w:t>r concurrency along</w:t>
      </w:r>
      <w:r w:rsidR="00E47AB0">
        <w:tab/>
      </w:r>
      <w:r w:rsidR="00E47AB0">
        <w:tab/>
        <w:t>with some A</w:t>
      </w:r>
      <w:r w:rsidR="003E4762" w:rsidRPr="003E4762">
        <w:t>utoship cron jobs</w:t>
      </w:r>
      <w:r w:rsidR="0035212A">
        <w:t xml:space="preserve"> and B</w:t>
      </w:r>
      <w:r w:rsidR="00E96695">
        <w:t>oomi</w:t>
      </w:r>
      <w:r w:rsidR="003E4762" w:rsidRPr="003E4762">
        <w:t xml:space="preserve"> running in parallel. </w:t>
      </w:r>
    </w:p>
    <w:p w14:paraId="5FA98951" w14:textId="77777777" w:rsidR="00174A68" w:rsidDel="00B743A4" w:rsidRDefault="00174A68" w:rsidP="00776B4C">
      <w:pPr>
        <w:rPr>
          <w:ins w:id="4477" w:author="Bhakti Gandhi [2]" w:date="2015-04-06T10:57:00Z"/>
          <w:del w:id="4478" w:author="Bhakti Gandhi [2]" w:date="2015-05-18T11:50:00Z"/>
        </w:rPr>
      </w:pPr>
    </w:p>
    <w:p w14:paraId="5FA98952" w14:textId="77777777" w:rsidR="001814A8" w:rsidDel="00B743A4" w:rsidRDefault="001814A8" w:rsidP="00776B4C">
      <w:pPr>
        <w:rPr>
          <w:ins w:id="4479" w:author="Bhakti Gandhi [2]" w:date="2015-03-19T11:40:00Z"/>
          <w:del w:id="4480" w:author="Bhakti Gandhi [2]" w:date="2015-05-18T11:50:00Z"/>
        </w:rPr>
      </w:pPr>
    </w:p>
    <w:p w14:paraId="5FA98953" w14:textId="77777777" w:rsidR="00E30535" w:rsidRPr="00E30535" w:rsidDel="00B743A4" w:rsidRDefault="00E30535" w:rsidP="00E30535">
      <w:pPr>
        <w:pStyle w:val="Heading2"/>
        <w:numPr>
          <w:ilvl w:val="1"/>
          <w:numId w:val="31"/>
        </w:numPr>
        <w:rPr>
          <w:ins w:id="4481" w:author="Bhakti Gandhi [2]" w:date="2015-03-19T11:40:00Z"/>
          <w:del w:id="4482" w:author="Bhakti Gandhi [2]" w:date="2015-05-18T11:50:00Z"/>
        </w:rPr>
      </w:pPr>
      <w:ins w:id="4483" w:author="Bhakti Gandhi [2]" w:date="2015-03-19T11:40:00Z">
        <w:del w:id="4484" w:author="Bhakti Gandhi [2]" w:date="2015-05-18T11:50:00Z">
          <w:r w:rsidDel="00B743A4">
            <w:delText>Test Methodology for EIS</w:delText>
          </w:r>
          <w:r w:rsidRPr="00E30535" w:rsidDel="00B743A4">
            <w:delText xml:space="preserve"> </w:delText>
          </w:r>
        </w:del>
      </w:ins>
    </w:p>
    <w:p w14:paraId="5FA98954" w14:textId="77777777" w:rsidR="007B055A" w:rsidDel="00B743A4" w:rsidRDefault="007B055A" w:rsidP="00EF510A">
      <w:pPr>
        <w:rPr>
          <w:ins w:id="4485" w:author="Bhakti Gandhi [2]" w:date="2015-04-03T13:35:00Z"/>
          <w:del w:id="4486" w:author="Bhakti Gandhi [2]" w:date="2015-05-18T11:50:00Z"/>
        </w:rPr>
      </w:pPr>
      <w:ins w:id="4487" w:author="Bhakti Gandhi [2]" w:date="2015-04-03T13:35:00Z">
        <w:del w:id="4488" w:author="Bhakti Gandhi [2]" w:date="2015-05-18T11:50:00Z">
          <w:r w:rsidDel="00B743A4">
            <w:delText>US and Canada production data analysis</w:delText>
          </w:r>
        </w:del>
      </w:ins>
      <w:ins w:id="4489" w:author="Bhakti Gandhi [2]" w:date="2015-04-03T13:49:00Z">
        <w:del w:id="4490" w:author="Bhakti Gandhi [2]" w:date="2015-05-18T11:50:00Z">
          <w:r w:rsidR="003C3EA1" w:rsidDel="00B743A4">
            <w:delText xml:space="preserve"> was done for peak hours. Based on this data</w:delText>
          </w:r>
        </w:del>
      </w:ins>
      <w:ins w:id="4491" w:author="Bhakti Gandhi [2]" w:date="2015-04-03T13:35:00Z">
        <w:del w:id="4492" w:author="Bhakti Gandhi [2]" w:date="2015-05-18T11:50:00Z">
          <w:r w:rsidDel="00B743A4">
            <w:delText xml:space="preserve">, the below </w:delText>
          </w:r>
        </w:del>
      </w:ins>
      <w:ins w:id="4493" w:author="Bhakti Gandhi [2]" w:date="2015-04-03T13:50:00Z">
        <w:del w:id="4494" w:author="Bhakti Gandhi [2]" w:date="2015-05-18T11:50:00Z">
          <w:r w:rsidR="003C3EA1" w:rsidDel="00B743A4">
            <w:delText xml:space="preserve">list of </w:delText>
          </w:r>
        </w:del>
      </w:ins>
      <w:ins w:id="4495" w:author="Bhakti Gandhi [2]" w:date="2015-04-03T13:35:00Z">
        <w:del w:id="4496" w:author="Bhakti Gandhi [2]" w:date="2015-05-18T11:50:00Z">
          <w:r w:rsidDel="00B743A4">
            <w:delText>API's</w:delText>
          </w:r>
        </w:del>
      </w:ins>
      <w:ins w:id="4497" w:author="Bhakti Gandhi [2]" w:date="2015-04-03T13:50:00Z">
        <w:del w:id="4498" w:author="Bhakti Gandhi [2]" w:date="2015-05-18T11:50:00Z">
          <w:r w:rsidR="003C3EA1" w:rsidDel="00B743A4">
            <w:delText xml:space="preserve"> were </w:delText>
          </w:r>
        </w:del>
      </w:ins>
      <w:ins w:id="4499" w:author="Bhakti Gandhi [2]" w:date="2015-04-03T13:52:00Z">
        <w:del w:id="4500" w:author="Bhakti Gandhi [2]" w:date="2015-05-18T11:50:00Z">
          <w:r w:rsidR="003C3EA1" w:rsidDel="00B743A4">
            <w:delText>shortlisted</w:delText>
          </w:r>
        </w:del>
      </w:ins>
      <w:ins w:id="4501" w:author="Bhakti Gandhi [2]" w:date="2015-04-03T13:50:00Z">
        <w:del w:id="4502" w:author="Bhakti Gandhi [2]" w:date="2015-05-18T11:50:00Z">
          <w:r w:rsidR="003C3EA1" w:rsidDel="00B743A4">
            <w:delText xml:space="preserve"> to</w:delText>
          </w:r>
        </w:del>
      </w:ins>
      <w:ins w:id="4503" w:author="Bhakti Gandhi [2]" w:date="2015-04-03T13:35:00Z">
        <w:del w:id="4504" w:author="Bhakti Gandhi [2]" w:date="2015-05-18T11:50:00Z">
          <w:r w:rsidDel="00B743A4">
            <w:delText xml:space="preserve"> be used for during performance testing</w:delText>
          </w:r>
        </w:del>
      </w:ins>
      <w:ins w:id="4505" w:author="Bhakti Gandhi [2]" w:date="2015-04-03T13:52:00Z">
        <w:del w:id="4506" w:author="Bhakti Gandhi [2]" w:date="2015-05-18T11:50:00Z">
          <w:r w:rsidR="003C3EA1" w:rsidDel="00B743A4">
            <w:delText xml:space="preserve"> initially</w:delText>
          </w:r>
        </w:del>
      </w:ins>
      <w:ins w:id="4507" w:author="Bhakti Gandhi [2]" w:date="2015-04-03T13:35:00Z">
        <w:del w:id="4508" w:author="Bhakti Gandhi [2]" w:date="2015-05-18T11:50:00Z">
          <w:r w:rsidDel="00B743A4">
            <w:delText>:</w:delText>
          </w:r>
        </w:del>
      </w:ins>
    </w:p>
    <w:p w14:paraId="5FA98955" w14:textId="77777777" w:rsidR="00B03D31" w:rsidDel="00DA60AD" w:rsidRDefault="00B03D31" w:rsidP="00EF510A">
      <w:pPr>
        <w:rPr>
          <w:ins w:id="4509" w:author="Bhakti Gandhi [2]" w:date="2015-04-27T15:07:00Z"/>
          <w:del w:id="4510" w:author="Bhakti Gandhi [2]" w:date="2015-05-29T11:31:00Z"/>
        </w:rPr>
      </w:pPr>
    </w:p>
    <w:p w14:paraId="5FA98956" w14:textId="77777777" w:rsidR="003C3EA1" w:rsidDel="00DA60AD" w:rsidRDefault="003C3EA1" w:rsidP="00EF510A">
      <w:pPr>
        <w:rPr>
          <w:ins w:id="4511" w:author="Bhakti Gandhi [2]" w:date="2015-04-03T13:51:00Z"/>
          <w:del w:id="4512" w:author="Bhakti Gandhi [2]" w:date="2015-05-29T11:31:00Z"/>
        </w:rPr>
      </w:pPr>
      <w:ins w:id="4513" w:author="Bhakti Gandhi [2]" w:date="2015-04-03T13:51:00Z">
        <w:del w:id="4514" w:author="Bhakti Gandhi [2]" w:date="2015-05-29T11:31:00Z">
          <w:r w:rsidDel="00DA60AD">
            <w:delText>The entire list of EIS API's are available at:</w:delText>
          </w:r>
        </w:del>
      </w:ins>
    </w:p>
    <w:p w14:paraId="5FA98957" w14:textId="77777777" w:rsidR="003C3EA1" w:rsidDel="00DA60AD" w:rsidRDefault="003C3EA1" w:rsidP="00EF510A">
      <w:pPr>
        <w:rPr>
          <w:ins w:id="4515" w:author="Bhakti Gandhi [2]" w:date="2015-04-03T13:51:00Z"/>
          <w:del w:id="4516" w:author="Bhakti Gandhi [2]" w:date="2015-05-29T11:31:00Z"/>
        </w:rPr>
      </w:pPr>
      <w:ins w:id="4517" w:author="Bhakti Gandhi [2]" w:date="2015-04-03T13:51:00Z">
        <w:del w:id="4518" w:author="Bhakti Gandhi [2]" w:date="2015-05-29T11:31:00Z">
          <w:r w:rsidDel="00DA60AD">
            <w:fldChar w:fldCharType="begin"/>
          </w:r>
          <w:r w:rsidDel="00DA60AD">
            <w:delInstrText xml:space="preserve"> HYPERLINK "</w:delInstrText>
          </w:r>
          <w:r w:rsidRPr="003C3EA1" w:rsidDel="00DA60AD">
            <w:delInstrText>https://rodanandfields.atlassian.net/wiki/display/ES/Enterprise+Services+%28+RFOperations%29+API</w:delInstrText>
          </w:r>
          <w:r w:rsidDel="00DA60AD">
            <w:delInstrText xml:space="preserve">" </w:delInstrText>
          </w:r>
          <w:r w:rsidDel="00DA60AD">
            <w:fldChar w:fldCharType="separate"/>
          </w:r>
          <w:r w:rsidRPr="00467526" w:rsidDel="00DA60AD">
            <w:delText>https://rodanandfields.atlassian.net/wiki/display/ES/Enterprise+Services+%28+RFOperations%29+API</w:delText>
          </w:r>
          <w:r w:rsidDel="00DA60AD">
            <w:fldChar w:fldCharType="end"/>
          </w:r>
        </w:del>
      </w:ins>
    </w:p>
    <w:p w14:paraId="5FA98958" w14:textId="77777777" w:rsidR="00D26BAF" w:rsidDel="00DA60AD" w:rsidRDefault="003C3EA1" w:rsidP="00EF510A">
      <w:pPr>
        <w:rPr>
          <w:ins w:id="4519" w:author="Bhakti Gandhi [2]" w:date="2015-04-03T13:34:00Z"/>
          <w:del w:id="4520" w:author="Bhakti Gandhi [2]" w:date="2015-05-29T11:31:00Z"/>
        </w:rPr>
      </w:pPr>
      <w:ins w:id="4521" w:author="Bhakti Gandhi [2]" w:date="2015-04-03T13:51:00Z">
        <w:del w:id="4522" w:author="Bhakti Gandhi [2]" w:date="2015-05-29T11:31:00Z">
          <w:r w:rsidDel="00DA60AD">
            <w:delText xml:space="preserve">The API's in the link which are not a part </w:delText>
          </w:r>
        </w:del>
      </w:ins>
      <w:ins w:id="4523" w:author="Bhakti Gandhi [2]" w:date="2015-04-03T13:53:00Z">
        <w:del w:id="4524" w:author="Bhakti Gandhi [2]" w:date="2015-05-29T11:31:00Z">
          <w:r w:rsidDel="00DA60AD">
            <w:delText>of the table above</w:delText>
          </w:r>
          <w:r w:rsidR="00D26BAF" w:rsidDel="00DA60AD">
            <w:delText>,</w:delText>
          </w:r>
          <w:r w:rsidDel="00DA60AD">
            <w:delText xml:space="preserve"> would </w:delText>
          </w:r>
          <w:r w:rsidR="00D26BAF" w:rsidDel="00DA60AD">
            <w:delText>be tested eventually.</w:delText>
          </w:r>
        </w:del>
      </w:ins>
    </w:p>
    <w:p w14:paraId="5FA98959" w14:textId="77777777" w:rsidR="007B055A" w:rsidDel="00DA60AD" w:rsidRDefault="007B055A" w:rsidP="00EF510A">
      <w:pPr>
        <w:rPr>
          <w:ins w:id="4525" w:author="Bhakti Gandhi [2]" w:date="2015-04-03T13:54:00Z"/>
          <w:del w:id="4526" w:author="Bhakti Gandhi [2]" w:date="2015-05-29T11:31:00Z"/>
        </w:rPr>
      </w:pPr>
      <w:ins w:id="4527" w:author="Bhakti Gandhi [2]" w:date="2015-04-03T13:34:00Z">
        <w:del w:id="4528" w:author="Bhakti Gandhi [2]" w:date="2015-05-29T11:31:00Z">
          <w:r w:rsidRPr="00EF510A" w:rsidDel="00DA60AD">
            <w:delText xml:space="preserve">Below are the details of all the phases of testing. </w:delText>
          </w:r>
        </w:del>
      </w:ins>
    </w:p>
    <w:p w14:paraId="5FA9895A" w14:textId="77777777" w:rsidR="00D26BAF" w:rsidRPr="00EF510A" w:rsidDel="005C5449" w:rsidRDefault="00D26BAF" w:rsidP="00EF510A">
      <w:pPr>
        <w:rPr>
          <w:ins w:id="4529" w:author="Bhakti Gandhi [2]" w:date="2015-03-19T11:44:00Z"/>
          <w:del w:id="4530" w:author="Bhakti Gandhi [2]" w:date="2015-05-18T15:31:00Z"/>
        </w:rPr>
      </w:pPr>
      <w:ins w:id="4531" w:author="Bhakti Gandhi [2]" w:date="2015-04-03T13:54:00Z">
        <w:del w:id="4532" w:author="Bhakti Gandhi [2]" w:date="2015-05-29T11:31:00Z">
          <w:r w:rsidRPr="00D26BAF" w:rsidDel="00DA60AD">
            <w:delText>All the tests would be executed once with a think time enabled between each request to simulate real world traffic and once without any think time. For all workflows 10 seconds think time would be used.</w:delText>
          </w:r>
        </w:del>
      </w:ins>
    </w:p>
    <w:p w14:paraId="5FA9895B" w14:textId="77777777" w:rsidR="00EF510A" w:rsidRPr="00EF510A" w:rsidDel="00B743A4" w:rsidRDefault="00EF510A" w:rsidP="00EF510A">
      <w:pPr>
        <w:pStyle w:val="Heading3"/>
        <w:numPr>
          <w:ilvl w:val="2"/>
          <w:numId w:val="31"/>
        </w:numPr>
        <w:rPr>
          <w:ins w:id="4533" w:author="Bhakti Gandhi [2]" w:date="2015-03-19T11:44:00Z"/>
          <w:del w:id="4534" w:author="Bhakti Gandhi [2]" w:date="2015-05-18T11:51:00Z"/>
        </w:rPr>
      </w:pPr>
      <w:ins w:id="4535" w:author="Bhakti Gandhi [2]" w:date="2015-03-19T11:46:00Z">
        <w:del w:id="4536" w:author="Bhakti Gandhi [2]" w:date="2015-05-18T11:51:00Z">
          <w:r w:rsidDel="00B743A4">
            <w:delText>EIS</w:delText>
          </w:r>
        </w:del>
      </w:ins>
      <w:ins w:id="4537" w:author="Bhakti Gandhi [2]" w:date="2015-03-19T11:44:00Z">
        <w:del w:id="4538" w:author="Bhakti Gandhi [2]" w:date="2015-05-18T11:51:00Z">
          <w:r w:rsidRPr="00EF510A" w:rsidDel="00B743A4">
            <w:delText xml:space="preserve">: </w:delText>
          </w:r>
        </w:del>
      </w:ins>
      <w:ins w:id="4539" w:author="Bhakti Gandhi [2]" w:date="2015-03-19T11:46:00Z">
        <w:del w:id="4540" w:author="Bhakti Gandhi [2]" w:date="2015-05-18T11:51:00Z">
          <w:r w:rsidDel="00B743A4">
            <w:delText>Hybris</w:delText>
          </w:r>
        </w:del>
      </w:ins>
    </w:p>
    <w:p w14:paraId="5FA9895C" w14:textId="77777777" w:rsidR="00EF510A" w:rsidRPr="00EF510A" w:rsidDel="00B743A4" w:rsidRDefault="00EF510A" w:rsidP="00EF510A">
      <w:pPr>
        <w:rPr>
          <w:ins w:id="4541" w:author="Bhakti Gandhi [2]" w:date="2015-03-19T11:44:00Z"/>
          <w:del w:id="4542" w:author="Bhakti Gandhi [2]" w:date="2015-05-18T11:51:00Z"/>
        </w:rPr>
      </w:pPr>
      <w:ins w:id="4543" w:author="Bhakti Gandhi [2]" w:date="2015-03-19T11:44:00Z">
        <w:del w:id="4544" w:author="Bhakti Gandhi [2]" w:date="2015-05-18T11:51:00Z">
          <w:r w:rsidRPr="00EF510A" w:rsidDel="00B743A4">
            <w:delText xml:space="preserve">Purpose: </w:delText>
          </w:r>
          <w:r w:rsidRPr="00EF510A" w:rsidDel="00B743A4">
            <w:tab/>
            <w:delText xml:space="preserve">Demonstrate the concurrency and scalability of </w:delText>
          </w:r>
        </w:del>
      </w:ins>
      <w:ins w:id="4545" w:author="Bhakti Gandhi [2]" w:date="2015-03-19T11:46:00Z">
        <w:del w:id="4546" w:author="Bhakti Gandhi [2]" w:date="2015-05-18T11:51:00Z">
          <w:r w:rsidDel="00B743A4">
            <w:delText>EIS</w:delText>
          </w:r>
        </w:del>
      </w:ins>
      <w:ins w:id="4547" w:author="Bhakti Gandhi [2]" w:date="2015-03-19T11:44:00Z">
        <w:del w:id="4548" w:author="Bhakti Gandhi [2]" w:date="2015-05-18T11:51:00Z">
          <w:r w:rsidRPr="00EF510A" w:rsidDel="00B743A4">
            <w:delText xml:space="preserve"> </w:delText>
          </w:r>
        </w:del>
      </w:ins>
      <w:ins w:id="4549" w:author="Bhakti Gandhi [2]" w:date="2015-03-19T11:47:00Z">
        <w:del w:id="4550" w:author="Bhakti Gandhi [2]" w:date="2015-05-18T11:51:00Z">
          <w:r w:rsidDel="00B743A4">
            <w:delText>with incoming requests</w:delText>
          </w:r>
          <w:r w:rsidDel="00B743A4">
            <w:tab/>
          </w:r>
          <w:r w:rsidDel="00B743A4">
            <w:tab/>
            <w:delText>from Hybris</w:delText>
          </w:r>
          <w:r w:rsidR="00653B56" w:rsidDel="00B743A4">
            <w:delText xml:space="preserve"> only.</w:delText>
          </w:r>
        </w:del>
      </w:ins>
    </w:p>
    <w:p w14:paraId="662A897A" w14:textId="0EC034EC" w:rsidR="006B6877" w:rsidRPr="00EF510A" w:rsidDel="00B743A4" w:rsidRDefault="00EF510A" w:rsidP="00EF510A">
      <w:pPr>
        <w:rPr>
          <w:ins w:id="4551" w:author="Bhakti Gandhi" w:date="2015-11-17T13:57:00Z"/>
        </w:rPr>
      </w:pPr>
      <w:ins w:id="4552" w:author="Bhakti Gandhi [2]" w:date="2015-03-19T11:44:00Z">
        <w:del w:id="4553" w:author="Bhakti Gandhi [2]" w:date="2015-05-18T11:51:00Z">
          <w:r w:rsidRPr="00EF510A" w:rsidDel="00B743A4">
            <w:delText xml:space="preserve">Procedure: </w:delText>
          </w:r>
          <w:r w:rsidRPr="00EF510A" w:rsidDel="00B743A4">
            <w:tab/>
            <w:delText>Iterative Apache JMeter test scripts will be executed simulating</w:delText>
          </w:r>
        </w:del>
      </w:ins>
      <w:ins w:id="4554" w:author="Bhakti Gandhi [2]" w:date="2015-03-19T13:24:00Z">
        <w:del w:id="4555" w:author="Bhakti Gandhi [2]" w:date="2015-05-18T11:51:00Z">
          <w:r w:rsidR="003A3C33" w:rsidDel="00B743A4">
            <w:delText xml:space="preserve"> Hybris load</w:delText>
          </w:r>
        </w:del>
      </w:ins>
      <w:ins w:id="4556" w:author="Bhakti Gandhi [2]" w:date="2015-03-19T11:44:00Z">
        <w:del w:id="4557" w:author="Bhakti Gandhi [2]" w:date="2015-05-18T11:51:00Z">
          <w:r w:rsidR="003A3C33" w:rsidDel="00B743A4">
            <w:delText>.</w:delText>
          </w:r>
          <w:r w:rsidR="003A3C33" w:rsidDel="00B743A4">
            <w:tab/>
          </w:r>
          <w:r w:rsidR="003A3C33" w:rsidDel="00B743A4">
            <w:tab/>
          </w:r>
          <w:r w:rsidRPr="00EF510A" w:rsidDel="00B743A4">
            <w:delText xml:space="preserve">Initial attempts will be </w:delText>
          </w:r>
          <w:r w:rsidR="003A3C33" w:rsidDel="00B743A4">
            <w:delText xml:space="preserve">to extract the performance of a single </w:delText>
          </w:r>
        </w:del>
      </w:ins>
      <w:ins w:id="4558" w:author="Bhakti Gandhi [2]" w:date="2015-03-19T14:18:00Z">
        <w:del w:id="4559" w:author="Bhakti Gandhi [2]" w:date="2015-05-18T11:51:00Z">
          <w:r w:rsidR="001459F5" w:rsidDel="00B743A4">
            <w:delText>EIS</w:delText>
          </w:r>
        </w:del>
      </w:ins>
      <w:ins w:id="4560" w:author="Bhakti Gandhi [2]" w:date="2015-03-19T11:44:00Z">
        <w:del w:id="4561" w:author="Bhakti Gandhi [2]" w:date="2015-05-18T11:51:00Z">
          <w:r w:rsidR="00761054" w:rsidDel="00B743A4">
            <w:delText xml:space="preserve"> instance.</w:delText>
          </w:r>
          <w:r w:rsidR="00761054" w:rsidDel="00B743A4">
            <w:tab/>
          </w:r>
          <w:r w:rsidR="00761054" w:rsidDel="00B743A4">
            <w:tab/>
          </w:r>
          <w:r w:rsidR="00761054" w:rsidDel="00B743A4">
            <w:tab/>
          </w:r>
          <w:r w:rsidRPr="00EF510A" w:rsidDel="00B743A4">
            <w:delText>The concurrency at</w:delText>
          </w:r>
          <w:r w:rsidR="003A3C33" w:rsidDel="00B743A4">
            <w:delText xml:space="preserve">tempted will be chosen in order </w:delText>
          </w:r>
          <w:r w:rsidR="00761054" w:rsidDel="00B743A4">
            <w:delText>to supply data</w:delText>
          </w:r>
          <w:r w:rsidR="003A3C33" w:rsidDel="00B743A4">
            <w:tab/>
          </w:r>
          <w:r w:rsidR="00761054" w:rsidDel="00B743A4">
            <w:delText>points</w:delText>
          </w:r>
          <w:r w:rsidR="00761054" w:rsidDel="00B743A4">
            <w:tab/>
          </w:r>
        </w:del>
        <w:r w:rsidR="00761054">
          <w:tab/>
        </w:r>
        <w:r w:rsidR="00761054">
          <w:tab/>
        </w:r>
      </w:ins>
      <w:ins w:id="4562" w:author="Bhakti Gandhi" w:date="2015-11-19T15:57:00Z">
        <w:r w:rsidR="00CC662F" w:rsidRPr="00CC662F">
          <w:t>The mixed load considered is 50% less than the current US traffic load.</w:t>
        </w:r>
      </w:ins>
    </w:p>
    <w:tbl>
      <w:tblPr>
        <w:tblpPr w:leftFromText="180" w:rightFromText="180" w:vertAnchor="text" w:horzAnchor="page" w:tblpX="3811" w:tblpY="44"/>
        <w:tblW w:w="63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  <w:tblPrChange w:id="4563" w:author="Bhakti Gandhi" w:date="2015-11-19T15:57:00Z">
          <w:tblPr>
            <w:tblpPr w:leftFromText="180" w:rightFromText="180" w:vertAnchor="text" w:horzAnchor="page" w:tblpX="3811" w:tblpY="44"/>
            <w:tblW w:w="6025" w:type="dxa"/>
            <w:tbl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blBorders>
            <w:tblLayout w:type="fixed"/>
            <w:tblCellMar>
              <w:left w:w="107" w:type="dxa"/>
              <w:right w:w="107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425"/>
        <w:gridCol w:w="1980"/>
        <w:gridCol w:w="1980"/>
        <w:tblGridChange w:id="4564">
          <w:tblGrid>
            <w:gridCol w:w="2425"/>
            <w:gridCol w:w="1710"/>
            <w:gridCol w:w="1890"/>
          </w:tblGrid>
        </w:tblGridChange>
      </w:tblGrid>
      <w:tr w:rsidR="004D2F6D" w:rsidRPr="0027307A" w14:paraId="07A06091" w14:textId="77777777" w:rsidTr="004D2F6D">
        <w:trPr>
          <w:cantSplit/>
          <w:trHeight w:val="296"/>
          <w:tblHeader/>
          <w:ins w:id="4565" w:author="Bhakti Gandhi" w:date="2015-11-17T13:57:00Z"/>
          <w:trPrChange w:id="4566" w:author="Bhakti Gandhi" w:date="2015-11-19T15:57:00Z">
            <w:trPr>
              <w:cantSplit/>
              <w:trHeight w:val="296"/>
              <w:tblHeader/>
            </w:trPr>
          </w:trPrChange>
        </w:trPr>
        <w:tc>
          <w:tcPr>
            <w:tcW w:w="2425" w:type="dxa"/>
            <w:shd w:val="clear" w:color="auto" w:fill="17365D"/>
            <w:tcPrChange w:id="4567" w:author="Bhakti Gandhi" w:date="2015-11-19T15:57:00Z">
              <w:tcPr>
                <w:tcW w:w="2425" w:type="dxa"/>
                <w:shd w:val="clear" w:color="auto" w:fill="17365D"/>
              </w:tcPr>
            </w:tcPrChange>
          </w:tcPr>
          <w:p w14:paraId="08E8F660" w14:textId="185445CE" w:rsidR="004D2F6D" w:rsidRPr="004D2F6D" w:rsidRDefault="004D2F6D" w:rsidP="004D2F6D">
            <w:pPr>
              <w:rPr>
                <w:ins w:id="4568" w:author="Bhakti Gandhi" w:date="2015-11-17T13:57:00Z"/>
              </w:rPr>
            </w:pPr>
            <w:ins w:id="4569" w:author="Bhakti Gandhi" w:date="2015-11-19T15:56:00Z">
              <w:r w:rsidRPr="004D2F6D">
                <w:t>Transaction Mix</w:t>
              </w:r>
            </w:ins>
          </w:p>
        </w:tc>
        <w:tc>
          <w:tcPr>
            <w:tcW w:w="1980" w:type="dxa"/>
            <w:shd w:val="clear" w:color="auto" w:fill="17365D"/>
            <w:tcPrChange w:id="4570" w:author="Bhakti Gandhi" w:date="2015-11-19T15:57:00Z">
              <w:tcPr>
                <w:tcW w:w="1710" w:type="dxa"/>
                <w:shd w:val="clear" w:color="auto" w:fill="17365D"/>
              </w:tcPr>
            </w:tcPrChange>
          </w:tcPr>
          <w:p w14:paraId="6C406750" w14:textId="3E99FB64" w:rsidR="004D2F6D" w:rsidRPr="004D2F6D" w:rsidRDefault="004D2F6D" w:rsidP="004D2F6D">
            <w:pPr>
              <w:rPr>
                <w:ins w:id="4571" w:author="Bhakti Gandhi" w:date="2015-11-17T13:57:00Z"/>
              </w:rPr>
            </w:pPr>
            <w:ins w:id="4572" w:author="Bhakti Gandhi" w:date="2015-11-19T15:56:00Z">
              <w:r w:rsidRPr="004D2F6D">
                <w:t>Threads/Orders</w:t>
              </w:r>
            </w:ins>
          </w:p>
        </w:tc>
        <w:tc>
          <w:tcPr>
            <w:tcW w:w="1980" w:type="dxa"/>
            <w:shd w:val="clear" w:color="auto" w:fill="17365D"/>
            <w:tcPrChange w:id="4573" w:author="Bhakti Gandhi" w:date="2015-11-19T15:57:00Z">
              <w:tcPr>
                <w:tcW w:w="1890" w:type="dxa"/>
                <w:shd w:val="clear" w:color="auto" w:fill="17365D"/>
              </w:tcPr>
            </w:tcPrChange>
          </w:tcPr>
          <w:p w14:paraId="7DC848DE" w14:textId="2CB3BC20" w:rsidR="004D2F6D" w:rsidRPr="004D2F6D" w:rsidRDefault="004D2F6D" w:rsidP="004D2F6D">
            <w:pPr>
              <w:rPr>
                <w:ins w:id="4574" w:author="Bhakti Gandhi" w:date="2015-11-17T13:57:00Z"/>
              </w:rPr>
            </w:pPr>
            <w:ins w:id="4575" w:author="Bhakti Gandhi" w:date="2015-11-19T15:56:00Z">
              <w:r w:rsidRPr="004D2F6D">
                <w:t>Duration (hours)</w:t>
              </w:r>
            </w:ins>
          </w:p>
        </w:tc>
      </w:tr>
      <w:tr w:rsidR="004D2F6D" w:rsidRPr="0027307A" w14:paraId="229B3A5D" w14:textId="77777777" w:rsidTr="004D2F6D">
        <w:trPr>
          <w:cantSplit/>
          <w:trHeight w:val="337"/>
          <w:ins w:id="4576" w:author="Bhakti Gandhi" w:date="2015-11-17T13:57:00Z"/>
          <w:trPrChange w:id="4577" w:author="Bhakti Gandhi" w:date="2015-11-19T15:57:00Z">
            <w:trPr>
              <w:cantSplit/>
              <w:trHeight w:val="337"/>
            </w:trPr>
          </w:trPrChange>
        </w:trPr>
        <w:tc>
          <w:tcPr>
            <w:tcW w:w="2425" w:type="dxa"/>
            <w:shd w:val="clear" w:color="auto" w:fill="auto"/>
            <w:tcPrChange w:id="4578" w:author="Bhakti Gandhi" w:date="2015-11-19T15:57:00Z">
              <w:tcPr>
                <w:tcW w:w="2425" w:type="dxa"/>
                <w:shd w:val="clear" w:color="auto" w:fill="auto"/>
              </w:tcPr>
            </w:tcPrChange>
          </w:tcPr>
          <w:p w14:paraId="2EA54E27" w14:textId="0177B628" w:rsidR="004D2F6D" w:rsidRPr="004D2F6D" w:rsidRDefault="004D2F6D" w:rsidP="004D2F6D">
            <w:pPr>
              <w:rPr>
                <w:ins w:id="4579" w:author="Bhakti Gandhi" w:date="2015-11-17T13:57:00Z"/>
              </w:rPr>
            </w:pPr>
            <w:ins w:id="4580" w:author="Bhakti Gandhi" w:date="2015-11-19T15:56:00Z">
              <w:r w:rsidRPr="004D2F6D">
                <w:t>Autoship cron jobs</w:t>
              </w:r>
            </w:ins>
          </w:p>
        </w:tc>
        <w:tc>
          <w:tcPr>
            <w:tcW w:w="1980" w:type="dxa"/>
            <w:tcPrChange w:id="4581" w:author="Bhakti Gandhi" w:date="2015-11-19T15:57:00Z">
              <w:tcPr>
                <w:tcW w:w="1710" w:type="dxa"/>
              </w:tcPr>
            </w:tcPrChange>
          </w:tcPr>
          <w:p w14:paraId="16B3FFD8" w14:textId="0A0449E0" w:rsidR="004D2F6D" w:rsidRPr="004D2F6D" w:rsidRDefault="004D2F6D" w:rsidP="004D2F6D">
            <w:pPr>
              <w:rPr>
                <w:ins w:id="4582" w:author="Bhakti Gandhi" w:date="2015-11-17T13:57:00Z"/>
              </w:rPr>
            </w:pPr>
            <w:ins w:id="4583" w:author="Bhakti Gandhi" w:date="2015-11-19T15:56:00Z">
              <w:r w:rsidRPr="004D2F6D">
                <w:t>168000</w:t>
              </w:r>
            </w:ins>
          </w:p>
        </w:tc>
        <w:tc>
          <w:tcPr>
            <w:tcW w:w="1980" w:type="dxa"/>
            <w:tcPrChange w:id="4584" w:author="Bhakti Gandhi" w:date="2015-11-19T15:57:00Z">
              <w:tcPr>
                <w:tcW w:w="1890" w:type="dxa"/>
              </w:tcPr>
            </w:tcPrChange>
          </w:tcPr>
          <w:p w14:paraId="126AB47F" w14:textId="5A5E9EF3" w:rsidR="004D2F6D" w:rsidRPr="004D2F6D" w:rsidRDefault="004D2F6D" w:rsidP="004D2F6D">
            <w:pPr>
              <w:rPr>
                <w:ins w:id="4585" w:author="Bhakti Gandhi" w:date="2015-11-17T13:57:00Z"/>
              </w:rPr>
            </w:pPr>
            <w:ins w:id="4586" w:author="Bhakti Gandhi" w:date="2015-11-19T15:56:00Z">
              <w:r w:rsidRPr="004D2F6D">
                <w:t>3</w:t>
              </w:r>
            </w:ins>
          </w:p>
        </w:tc>
      </w:tr>
      <w:tr w:rsidR="004D2F6D" w:rsidRPr="0027307A" w14:paraId="031D9FAF" w14:textId="77777777" w:rsidTr="004D2F6D">
        <w:trPr>
          <w:cantSplit/>
          <w:trHeight w:val="428"/>
          <w:ins w:id="4587" w:author="Bhakti Gandhi" w:date="2015-11-17T13:57:00Z"/>
          <w:trPrChange w:id="4588" w:author="Bhakti Gandhi" w:date="2015-11-19T15:57:00Z">
            <w:trPr>
              <w:cantSplit/>
              <w:trHeight w:val="428"/>
            </w:trPr>
          </w:trPrChange>
        </w:trPr>
        <w:tc>
          <w:tcPr>
            <w:tcW w:w="2425" w:type="dxa"/>
            <w:shd w:val="clear" w:color="auto" w:fill="auto"/>
            <w:tcPrChange w:id="4589" w:author="Bhakti Gandhi" w:date="2015-11-19T15:57:00Z">
              <w:tcPr>
                <w:tcW w:w="2425" w:type="dxa"/>
                <w:shd w:val="clear" w:color="auto" w:fill="auto"/>
              </w:tcPr>
            </w:tcPrChange>
          </w:tcPr>
          <w:p w14:paraId="381ACD8A" w14:textId="7CE8139A" w:rsidR="004D2F6D" w:rsidRPr="004D2F6D" w:rsidRDefault="004D2F6D" w:rsidP="004D2F6D">
            <w:pPr>
              <w:rPr>
                <w:ins w:id="4590" w:author="Bhakti Gandhi" w:date="2015-11-17T13:57:00Z"/>
              </w:rPr>
            </w:pPr>
            <w:ins w:id="4591" w:author="Bhakti Gandhi" w:date="2015-11-19T15:56:00Z">
              <w:r w:rsidRPr="004D2F6D">
                <w:t>Browse</w:t>
              </w:r>
            </w:ins>
          </w:p>
        </w:tc>
        <w:tc>
          <w:tcPr>
            <w:tcW w:w="1980" w:type="dxa"/>
            <w:tcPrChange w:id="4592" w:author="Bhakti Gandhi" w:date="2015-11-19T15:57:00Z">
              <w:tcPr>
                <w:tcW w:w="1710" w:type="dxa"/>
              </w:tcPr>
            </w:tcPrChange>
          </w:tcPr>
          <w:p w14:paraId="774BF31B" w14:textId="66893C61" w:rsidR="004D2F6D" w:rsidRPr="004D2F6D" w:rsidRDefault="004D2F6D" w:rsidP="004D2F6D">
            <w:pPr>
              <w:rPr>
                <w:ins w:id="4593" w:author="Bhakti Gandhi" w:date="2015-11-17T13:57:00Z"/>
              </w:rPr>
            </w:pPr>
            <w:ins w:id="4594" w:author="Bhakti Gandhi" w:date="2015-11-19T15:56:00Z">
              <w:r w:rsidRPr="004D2F6D">
                <w:t>1147</w:t>
              </w:r>
            </w:ins>
          </w:p>
        </w:tc>
        <w:tc>
          <w:tcPr>
            <w:tcW w:w="1980" w:type="dxa"/>
            <w:tcPrChange w:id="4595" w:author="Bhakti Gandhi" w:date="2015-11-19T15:57:00Z">
              <w:tcPr>
                <w:tcW w:w="1890" w:type="dxa"/>
              </w:tcPr>
            </w:tcPrChange>
          </w:tcPr>
          <w:p w14:paraId="37BA5A0E" w14:textId="1DAF4DB2" w:rsidR="004D2F6D" w:rsidRPr="004D2F6D" w:rsidRDefault="004D2F6D" w:rsidP="004D2F6D">
            <w:pPr>
              <w:rPr>
                <w:ins w:id="4596" w:author="Bhakti Gandhi" w:date="2015-11-17T13:57:00Z"/>
              </w:rPr>
            </w:pPr>
            <w:ins w:id="4597" w:author="Bhakti Gandhi" w:date="2015-11-19T15:56:00Z">
              <w:r w:rsidRPr="004D2F6D">
                <w:t xml:space="preserve">3 </w:t>
              </w:r>
            </w:ins>
          </w:p>
        </w:tc>
      </w:tr>
      <w:tr w:rsidR="004D2F6D" w:rsidRPr="0027307A" w14:paraId="187AE3A8" w14:textId="77777777" w:rsidTr="004D2F6D">
        <w:trPr>
          <w:cantSplit/>
          <w:trHeight w:val="557"/>
          <w:ins w:id="4598" w:author="Bhakti Gandhi" w:date="2015-11-17T13:57:00Z"/>
          <w:trPrChange w:id="4599" w:author="Bhakti Gandhi" w:date="2015-11-19T15:57:00Z">
            <w:trPr>
              <w:cantSplit/>
              <w:trHeight w:val="557"/>
            </w:trPr>
          </w:trPrChange>
        </w:trPr>
        <w:tc>
          <w:tcPr>
            <w:tcW w:w="2425" w:type="dxa"/>
            <w:shd w:val="clear" w:color="auto" w:fill="auto"/>
            <w:tcPrChange w:id="4600" w:author="Bhakti Gandhi" w:date="2015-11-19T15:57:00Z">
              <w:tcPr>
                <w:tcW w:w="2425" w:type="dxa"/>
                <w:shd w:val="clear" w:color="auto" w:fill="auto"/>
              </w:tcPr>
            </w:tcPrChange>
          </w:tcPr>
          <w:p w14:paraId="2283B2D3" w14:textId="010DA9DF" w:rsidR="004D2F6D" w:rsidRPr="004D2F6D" w:rsidRDefault="004D2F6D" w:rsidP="004D2F6D">
            <w:pPr>
              <w:rPr>
                <w:ins w:id="4601" w:author="Bhakti Gandhi" w:date="2015-11-17T13:57:00Z"/>
              </w:rPr>
            </w:pPr>
            <w:ins w:id="4602" w:author="Bhakti Gandhi" w:date="2015-11-19T15:56:00Z">
              <w:r w:rsidRPr="004D2F6D">
                <w:t>Transactional Flow</w:t>
              </w:r>
            </w:ins>
          </w:p>
        </w:tc>
        <w:tc>
          <w:tcPr>
            <w:tcW w:w="1980" w:type="dxa"/>
            <w:tcPrChange w:id="4603" w:author="Bhakti Gandhi" w:date="2015-11-19T15:57:00Z">
              <w:tcPr>
                <w:tcW w:w="1710" w:type="dxa"/>
              </w:tcPr>
            </w:tcPrChange>
          </w:tcPr>
          <w:p w14:paraId="31700F9D" w14:textId="52ED2E6E" w:rsidR="004D2F6D" w:rsidRPr="004D2F6D" w:rsidRDefault="004D2F6D" w:rsidP="004D2F6D">
            <w:pPr>
              <w:rPr>
                <w:ins w:id="4604" w:author="Bhakti Gandhi" w:date="2015-11-17T13:57:00Z"/>
              </w:rPr>
            </w:pPr>
            <w:ins w:id="4605" w:author="Bhakti Gandhi" w:date="2015-11-19T15:56:00Z">
              <w:r w:rsidRPr="004D2F6D">
                <w:t>140</w:t>
              </w:r>
            </w:ins>
          </w:p>
        </w:tc>
        <w:tc>
          <w:tcPr>
            <w:tcW w:w="1980" w:type="dxa"/>
            <w:tcPrChange w:id="4606" w:author="Bhakti Gandhi" w:date="2015-11-19T15:57:00Z">
              <w:tcPr>
                <w:tcW w:w="1890" w:type="dxa"/>
              </w:tcPr>
            </w:tcPrChange>
          </w:tcPr>
          <w:p w14:paraId="3313C50A" w14:textId="57F27300" w:rsidR="004D2F6D" w:rsidRPr="004D2F6D" w:rsidRDefault="004D2F6D" w:rsidP="004D2F6D">
            <w:pPr>
              <w:rPr>
                <w:ins w:id="4607" w:author="Bhakti Gandhi" w:date="2015-11-17T13:57:00Z"/>
              </w:rPr>
            </w:pPr>
            <w:ins w:id="4608" w:author="Bhakti Gandhi" w:date="2015-11-19T15:56:00Z">
              <w:r w:rsidRPr="004D2F6D">
                <w:t>3</w:t>
              </w:r>
            </w:ins>
          </w:p>
        </w:tc>
      </w:tr>
      <w:tr w:rsidR="001572A6" w:rsidRPr="0027307A" w14:paraId="189E9C02" w14:textId="77777777" w:rsidTr="004D2F6D">
        <w:trPr>
          <w:cantSplit/>
          <w:trHeight w:val="557"/>
          <w:ins w:id="4609" w:author="Bhakti Gandhi" w:date="2015-11-17T13:59:00Z"/>
          <w:trPrChange w:id="4610" w:author="Bhakti Gandhi" w:date="2015-11-19T15:57:00Z">
            <w:trPr>
              <w:cantSplit/>
              <w:trHeight w:val="557"/>
            </w:trPr>
          </w:trPrChange>
        </w:trPr>
        <w:tc>
          <w:tcPr>
            <w:tcW w:w="2425" w:type="dxa"/>
            <w:shd w:val="clear" w:color="auto" w:fill="auto"/>
            <w:tcPrChange w:id="4611" w:author="Bhakti Gandhi" w:date="2015-11-19T15:57:00Z">
              <w:tcPr>
                <w:tcW w:w="2425" w:type="dxa"/>
                <w:shd w:val="clear" w:color="auto" w:fill="auto"/>
              </w:tcPr>
            </w:tcPrChange>
          </w:tcPr>
          <w:p w14:paraId="3444774E" w14:textId="17D3BCB0" w:rsidR="001572A6" w:rsidRPr="006B6877" w:rsidRDefault="001572A6" w:rsidP="006B6877">
            <w:pPr>
              <w:rPr>
                <w:ins w:id="4612" w:author="Bhakti Gandhi" w:date="2015-11-17T13:59:00Z"/>
              </w:rPr>
            </w:pPr>
            <w:ins w:id="4613" w:author="Bhakti Gandhi" w:date="2015-11-17T13:59:00Z">
              <w:r>
                <w:t>Boomi</w:t>
              </w:r>
            </w:ins>
          </w:p>
        </w:tc>
        <w:tc>
          <w:tcPr>
            <w:tcW w:w="1980" w:type="dxa"/>
            <w:tcPrChange w:id="4614" w:author="Bhakti Gandhi" w:date="2015-11-19T15:57:00Z">
              <w:tcPr>
                <w:tcW w:w="1710" w:type="dxa"/>
              </w:tcPr>
            </w:tcPrChange>
          </w:tcPr>
          <w:p w14:paraId="41A1CACB" w14:textId="147825A7" w:rsidR="001572A6" w:rsidRPr="006B6877" w:rsidRDefault="001572A6" w:rsidP="006B6877">
            <w:pPr>
              <w:rPr>
                <w:ins w:id="4615" w:author="Bhakti Gandhi" w:date="2015-11-17T13:59:00Z"/>
              </w:rPr>
            </w:pPr>
            <w:ins w:id="4616" w:author="Bhakti Gandhi" w:date="2015-11-17T13:59:00Z">
              <w:r>
                <w:t>1 (1000 batch size)</w:t>
              </w:r>
            </w:ins>
          </w:p>
        </w:tc>
        <w:tc>
          <w:tcPr>
            <w:tcW w:w="1980" w:type="dxa"/>
            <w:tcPrChange w:id="4617" w:author="Bhakti Gandhi" w:date="2015-11-19T15:57:00Z">
              <w:tcPr>
                <w:tcW w:w="1890" w:type="dxa"/>
              </w:tcPr>
            </w:tcPrChange>
          </w:tcPr>
          <w:p w14:paraId="76EDB751" w14:textId="56021090" w:rsidR="001572A6" w:rsidRPr="006B6877" w:rsidRDefault="001572A6" w:rsidP="006B6877">
            <w:pPr>
              <w:rPr>
                <w:ins w:id="4618" w:author="Bhakti Gandhi" w:date="2015-11-17T13:59:00Z"/>
              </w:rPr>
            </w:pPr>
            <w:ins w:id="4619" w:author="Bhakti Gandhi" w:date="2015-11-17T13:59:00Z">
              <w:r>
                <w:t>Run every 5 mins</w:t>
              </w:r>
            </w:ins>
          </w:p>
        </w:tc>
      </w:tr>
    </w:tbl>
    <w:p w14:paraId="3D7C6166" w14:textId="77777777" w:rsidR="006B6877" w:rsidRDefault="006B6877" w:rsidP="00EF510A">
      <w:pPr>
        <w:rPr>
          <w:ins w:id="4620" w:author="Bhakti Gandhi" w:date="2015-11-19T15:56:00Z"/>
        </w:rPr>
      </w:pPr>
    </w:p>
    <w:p w14:paraId="3604DB61" w14:textId="77777777" w:rsidR="004D2F6D" w:rsidRDefault="004D2F6D" w:rsidP="00EF510A">
      <w:pPr>
        <w:rPr>
          <w:ins w:id="4621" w:author="Bhakti Gandhi" w:date="2015-11-19T15:56:00Z"/>
        </w:rPr>
      </w:pPr>
    </w:p>
    <w:p w14:paraId="7360E676" w14:textId="77777777" w:rsidR="004D2F6D" w:rsidRDefault="004D2F6D" w:rsidP="00EF510A">
      <w:pPr>
        <w:rPr>
          <w:ins w:id="4622" w:author="Bhakti Gandhi" w:date="2015-11-19T15:56:00Z"/>
        </w:rPr>
      </w:pPr>
    </w:p>
    <w:p w14:paraId="67762EFB" w14:textId="77777777" w:rsidR="004D2F6D" w:rsidRDefault="004D2F6D" w:rsidP="00EF510A">
      <w:pPr>
        <w:rPr>
          <w:ins w:id="4623" w:author="Bhakti Gandhi" w:date="2015-11-19T15:56:00Z"/>
        </w:rPr>
      </w:pPr>
    </w:p>
    <w:p w14:paraId="3BF5459A" w14:textId="77777777" w:rsidR="004D2F6D" w:rsidRDefault="004D2F6D" w:rsidP="00EF510A">
      <w:pPr>
        <w:rPr>
          <w:ins w:id="4624" w:author="Bhakti Gandhi" w:date="2015-11-19T15:56:00Z"/>
        </w:rPr>
      </w:pPr>
    </w:p>
    <w:p w14:paraId="4B7BE66F" w14:textId="77777777" w:rsidR="004D2F6D" w:rsidRDefault="004D2F6D" w:rsidP="00EF510A">
      <w:pPr>
        <w:rPr>
          <w:ins w:id="4625" w:author="Bhakti Gandhi" w:date="2015-11-17T13:57:00Z"/>
        </w:rPr>
      </w:pPr>
    </w:p>
    <w:p w14:paraId="67B156D3" w14:textId="77777777" w:rsidR="006B6877" w:rsidRDefault="006B6877" w:rsidP="00EF510A">
      <w:pPr>
        <w:rPr>
          <w:ins w:id="4626" w:author="Bhakti Gandhi" w:date="2015-11-19T15:57:00Z"/>
        </w:rPr>
      </w:pPr>
    </w:p>
    <w:p w14:paraId="6D7BF6EA" w14:textId="77777777" w:rsidR="004D2F6D" w:rsidRDefault="004D2F6D" w:rsidP="00EF510A">
      <w:pPr>
        <w:rPr>
          <w:ins w:id="4627" w:author="Bhakti Gandhi" w:date="2015-11-19T15:57:00Z"/>
        </w:rPr>
      </w:pPr>
    </w:p>
    <w:p w14:paraId="47BC4DDE" w14:textId="77777777" w:rsidR="004D2F6D" w:rsidRDefault="004D2F6D" w:rsidP="00EF510A">
      <w:pPr>
        <w:rPr>
          <w:ins w:id="4628" w:author="Bhakti Gandhi" w:date="2015-11-19T15:57:00Z"/>
        </w:rPr>
      </w:pPr>
    </w:p>
    <w:p w14:paraId="1E0415FE" w14:textId="77777777" w:rsidR="004D2F6D" w:rsidRDefault="004D2F6D" w:rsidP="00EF510A">
      <w:pPr>
        <w:rPr>
          <w:ins w:id="4629" w:author="Bhakti Gandhi" w:date="2015-11-19T15:57:00Z"/>
        </w:rPr>
      </w:pPr>
    </w:p>
    <w:p w14:paraId="1DCC6AAC" w14:textId="77777777" w:rsidR="004D2F6D" w:rsidRDefault="004D2F6D" w:rsidP="00EF510A">
      <w:pPr>
        <w:rPr>
          <w:ins w:id="4630" w:author="Bhakti Gandhi" w:date="2015-11-19T15:57:00Z"/>
        </w:rPr>
      </w:pPr>
    </w:p>
    <w:p w14:paraId="46250134" w14:textId="77777777" w:rsidR="004D2F6D" w:rsidRDefault="004D2F6D" w:rsidP="00EF510A">
      <w:pPr>
        <w:rPr>
          <w:ins w:id="4631" w:author="Bhakti Gandhi" w:date="2015-11-19T15:57:00Z"/>
        </w:rPr>
      </w:pPr>
    </w:p>
    <w:p w14:paraId="14AC14FD" w14:textId="77777777" w:rsidR="004D2F6D" w:rsidRDefault="004D2F6D" w:rsidP="00EF510A">
      <w:pPr>
        <w:rPr>
          <w:ins w:id="4632" w:author="Bhakti Gandhi" w:date="2015-11-19T15:57:00Z"/>
        </w:rPr>
      </w:pPr>
    </w:p>
    <w:p w14:paraId="28ADF35F" w14:textId="77777777" w:rsidR="004D2F6D" w:rsidRDefault="004D2F6D" w:rsidP="00EF510A">
      <w:pPr>
        <w:rPr>
          <w:ins w:id="4633" w:author="Bhakti Gandhi" w:date="2015-11-17T13:59:00Z"/>
        </w:rPr>
      </w:pPr>
    </w:p>
    <w:p w14:paraId="5FA9895D" w14:textId="16697141" w:rsidR="00EF510A" w:rsidRDefault="00EF510A" w:rsidP="00EF510A">
      <w:pPr>
        <w:rPr>
          <w:ins w:id="4634" w:author="Bhakti Gandhi" w:date="2015-11-17T13:57:00Z"/>
        </w:rPr>
      </w:pPr>
      <w:ins w:id="4635" w:author="Bhakti Gandhi [2]" w:date="2015-03-19T11:44:00Z">
        <w:del w:id="4636" w:author="Bhakti Gandhi [2]" w:date="2015-05-18T11:51:00Z">
          <w:r w:rsidRPr="00EF510A" w:rsidDel="00B743A4">
            <w:delText xml:space="preserve">at regular intervals so that higher </w:delText>
          </w:r>
          <w:r w:rsidR="003A3C33" w:rsidDel="00B743A4">
            <w:delText>concurrency rates</w:delText>
          </w:r>
          <w:r w:rsidR="003A3C33" w:rsidDel="00B743A4">
            <w:tab/>
            <w:delText xml:space="preserve">can </w:delText>
          </w:r>
          <w:r w:rsidR="00761054" w:rsidDel="00B743A4">
            <w:delText>be</w:delText>
          </w:r>
          <w:r w:rsidR="003A3C33" w:rsidDel="00B743A4">
            <w:tab/>
          </w:r>
          <w:r w:rsidR="00761054" w:rsidDel="00B743A4">
            <w:delText>extrapolated</w:delText>
          </w:r>
          <w:r w:rsidR="00761054" w:rsidDel="00B743A4">
            <w:tab/>
          </w:r>
          <w:r w:rsidR="00761054" w:rsidDel="00B743A4">
            <w:tab/>
          </w:r>
          <w:r w:rsidR="00761054" w:rsidDel="00B743A4">
            <w:tab/>
          </w:r>
          <w:r w:rsidRPr="00EF510A" w:rsidDel="00B743A4">
            <w:delText>from the data.</w:delText>
          </w:r>
          <w:r w:rsidRPr="00EF510A" w:rsidDel="00B743A4">
            <w:tab/>
          </w:r>
        </w:del>
        <w:r w:rsidRPr="00EF510A">
          <w:tab/>
        </w:r>
        <w:r w:rsidRPr="00EF510A">
          <w:tab/>
        </w:r>
      </w:ins>
    </w:p>
    <w:p w14:paraId="3068E6F7" w14:textId="3F74BA8E" w:rsidR="006B6877" w:rsidDel="001572A6" w:rsidRDefault="006B6877" w:rsidP="00EF510A">
      <w:pPr>
        <w:rPr>
          <w:ins w:id="4637" w:author="Bhakti Gandhi [2]" w:date="2015-05-29T11:27:00Z"/>
          <w:del w:id="4638" w:author="Bhakti Gandhi" w:date="2015-11-17T13:59:00Z"/>
        </w:rPr>
      </w:pPr>
      <w:bookmarkStart w:id="4639" w:name="_Toc435533941"/>
      <w:bookmarkEnd w:id="4639"/>
    </w:p>
    <w:p w14:paraId="5FA9895E" w14:textId="78F3EF31" w:rsidR="00DA60AD" w:rsidRPr="00DA60AD" w:rsidDel="00204363" w:rsidRDefault="00DA60AD" w:rsidP="00DA60AD">
      <w:pPr>
        <w:pStyle w:val="Heading3"/>
        <w:numPr>
          <w:ilvl w:val="2"/>
          <w:numId w:val="31"/>
        </w:numPr>
        <w:rPr>
          <w:ins w:id="4640" w:author="Bhakti Gandhi [2]" w:date="2015-05-29T11:27:00Z"/>
          <w:del w:id="4641" w:author="Bhakti Gandhi" w:date="2015-11-17T14:00:00Z"/>
        </w:rPr>
      </w:pPr>
      <w:ins w:id="4642" w:author="Bhakti Gandhi [2]" w:date="2015-05-29T11:27:00Z">
        <w:del w:id="4643" w:author="Bhakti Gandhi" w:date="2015-11-17T14:00:00Z">
          <w:r w:rsidRPr="00DA60AD" w:rsidDel="00204363">
            <w:delText>Hybris mixed call flow + Autoship cron job + Boomi</w:delText>
          </w:r>
          <w:r w:rsidDel="00204363">
            <w:delText xml:space="preserve"> + Pulse</w:delText>
          </w:r>
          <w:bookmarkStart w:id="4644" w:name="_Toc435533942"/>
          <w:bookmarkEnd w:id="4644"/>
        </w:del>
      </w:ins>
    </w:p>
    <w:p w14:paraId="5FA9895F" w14:textId="63C1DCCC" w:rsidR="00DA60AD" w:rsidRPr="003E4762" w:rsidDel="00204363" w:rsidRDefault="00DA60AD" w:rsidP="00DA60AD">
      <w:pPr>
        <w:rPr>
          <w:ins w:id="4645" w:author="Bhakti Gandhi [2]" w:date="2015-05-29T11:31:00Z"/>
          <w:del w:id="4646" w:author="Bhakti Gandhi" w:date="2015-11-17T14:00:00Z"/>
        </w:rPr>
      </w:pPr>
      <w:ins w:id="4647" w:author="Bhakti Gandhi [2]" w:date="2015-05-29T11:31:00Z">
        <w:del w:id="4648" w:author="Bhakti Gandhi" w:date="2015-11-17T14:00:00Z">
          <w:r w:rsidRPr="003E4762" w:rsidDel="00204363">
            <w:delText xml:space="preserve">Purpose: </w:delText>
          </w:r>
          <w:r w:rsidRPr="003E4762" w:rsidDel="00204363">
            <w:tab/>
            <w:delText>Demonstrate the performance</w:delText>
          </w:r>
          <w:r w:rsidDel="00204363">
            <w:delText xml:space="preserve"> of an end to end call flow</w:delText>
          </w:r>
          <w:r w:rsidRPr="003E4762" w:rsidDel="00204363">
            <w:delText xml:space="preserve">. </w:delText>
          </w:r>
          <w:bookmarkStart w:id="4649" w:name="_Toc435533943"/>
          <w:bookmarkEnd w:id="4649"/>
        </w:del>
      </w:ins>
    </w:p>
    <w:p w14:paraId="5FA98960" w14:textId="287232FD" w:rsidR="00DA60AD" w:rsidDel="00204363" w:rsidRDefault="00DA60AD" w:rsidP="00EF510A">
      <w:pPr>
        <w:rPr>
          <w:ins w:id="4650" w:author="Bhakti Gandhi [2]" w:date="2015-07-30T15:08:00Z"/>
          <w:del w:id="4651" w:author="Bhakti Gandhi" w:date="2015-11-17T14:00:00Z"/>
        </w:rPr>
      </w:pPr>
      <w:ins w:id="4652" w:author="Bhakti Gandhi [2]" w:date="2015-05-29T11:31:00Z">
        <w:del w:id="4653" w:author="Bhakti Gandhi" w:date="2015-11-17T14:00:00Z">
          <w:r w:rsidDel="00204363">
            <w:delText xml:space="preserve">Procedure: </w:delText>
          </w:r>
          <w:r w:rsidDel="00204363">
            <w:tab/>
            <w:delText>Apache JM</w:delText>
          </w:r>
          <w:r w:rsidRPr="003E4762" w:rsidDel="00204363">
            <w:delText xml:space="preserve">eter test scripts will be run </w:delText>
          </w:r>
        </w:del>
      </w:ins>
      <w:ins w:id="4654" w:author="Bhakti Gandhi [2]" w:date="2015-05-29T11:52:00Z">
        <w:del w:id="4655" w:author="Bhakti Gandhi" w:date="2015-11-17T14:00:00Z">
          <w:r w:rsidR="009F1CA8" w:rsidDel="00204363">
            <w:delText>to enroll 300 users in Hybris.</w:delText>
          </w:r>
          <w:r w:rsidR="009F1CA8" w:rsidDel="00204363">
            <w:tab/>
          </w:r>
          <w:r w:rsidR="009F1CA8" w:rsidDel="00204363">
            <w:tab/>
          </w:r>
          <w:r w:rsidR="009F1CA8" w:rsidDel="00204363">
            <w:tab/>
            <w:delText>Autoship and Boomi would be runni</w:delText>
          </w:r>
        </w:del>
      </w:ins>
      <w:ins w:id="4656" w:author="Bhakti Gandhi [2]" w:date="2015-05-29T11:53:00Z">
        <w:del w:id="4657" w:author="Bhakti Gandhi" w:date="2015-11-17T14:00:00Z">
          <w:r w:rsidR="009F1CA8" w:rsidDel="00204363">
            <w:delText>n</w:delText>
          </w:r>
        </w:del>
      </w:ins>
      <w:ins w:id="4658" w:author="Bhakti Gandhi [2]" w:date="2015-05-29T11:52:00Z">
        <w:del w:id="4659" w:author="Bhakti Gandhi" w:date="2015-11-17T14:00:00Z">
          <w:r w:rsidR="009F1CA8" w:rsidDel="00204363">
            <w:delText>g in</w:delText>
          </w:r>
        </w:del>
      </w:ins>
      <w:ins w:id="4660" w:author="Bhakti Gandhi [2]" w:date="2015-05-29T11:53:00Z">
        <w:del w:id="4661" w:author="Bhakti Gandhi" w:date="2015-11-17T14:00:00Z">
          <w:r w:rsidR="009F1CA8" w:rsidDel="00204363">
            <w:delText xml:space="preserve"> parallel. After 30 minutes pulse</w:delText>
          </w:r>
          <w:r w:rsidR="009F1CA8" w:rsidDel="00204363">
            <w:tab/>
          </w:r>
          <w:r w:rsidR="009F1CA8" w:rsidDel="00204363">
            <w:tab/>
            <w:delText>load will be run to fetch</w:delText>
          </w:r>
          <w:r w:rsidR="00E5443C" w:rsidDel="00204363">
            <w:delText xml:space="preserve"> those records created in Hybris.</w:delText>
          </w:r>
        </w:del>
      </w:ins>
      <w:bookmarkStart w:id="4662" w:name="_Toc435533944"/>
      <w:bookmarkEnd w:id="4662"/>
    </w:p>
    <w:p w14:paraId="4571BB8A" w14:textId="401AD9E5" w:rsidR="00940B77" w:rsidRPr="00EF510A" w:rsidDel="00204363" w:rsidRDefault="00940B77" w:rsidP="00EF510A">
      <w:pPr>
        <w:rPr>
          <w:ins w:id="4663" w:author="Bhakti Gandhi [2]" w:date="2015-03-19T11:44:00Z"/>
          <w:del w:id="4664" w:author="Bhakti Gandhi" w:date="2015-11-17T14:00:00Z"/>
        </w:rPr>
      </w:pPr>
      <w:bookmarkStart w:id="4665" w:name="_Toc435533945"/>
      <w:bookmarkEnd w:id="4665"/>
    </w:p>
    <w:tbl>
      <w:tblPr>
        <w:tblpPr w:leftFromText="180" w:rightFromText="180" w:vertAnchor="text" w:horzAnchor="page" w:tblpX="3811" w:tblpY="44"/>
        <w:tblW w:w="485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66"/>
        <w:gridCol w:w="1789"/>
        <w:gridCol w:w="1800"/>
        <w:tblGridChange w:id="4666">
          <w:tblGrid>
            <w:gridCol w:w="1266"/>
            <w:gridCol w:w="1789"/>
            <w:gridCol w:w="1800"/>
          </w:tblGrid>
        </w:tblGridChange>
      </w:tblGrid>
      <w:tr w:rsidR="00EF510A" w:rsidRPr="0027307A" w:rsidDel="00B743A4" w14:paraId="5FA98964" w14:textId="77777777" w:rsidTr="007F628F">
        <w:trPr>
          <w:cantSplit/>
          <w:trHeight w:val="296"/>
          <w:tblHeader/>
          <w:ins w:id="4667" w:author="Bhakti Gandhi [2]" w:date="2015-03-19T11:44:00Z"/>
          <w:del w:id="4668" w:author="Bhakti Gandhi [2]" w:date="2015-05-18T11:51:00Z"/>
        </w:trPr>
        <w:tc>
          <w:tcPr>
            <w:tcW w:w="1266" w:type="dxa"/>
            <w:shd w:val="clear" w:color="auto" w:fill="17365D"/>
          </w:tcPr>
          <w:p w14:paraId="5FA98961" w14:textId="77777777" w:rsidR="00EF510A" w:rsidRPr="00EF510A" w:rsidDel="00B743A4" w:rsidRDefault="00EF510A">
            <w:pPr>
              <w:pStyle w:val="NormalCenter"/>
              <w:rPr>
                <w:ins w:id="4669" w:author="Bhakti Gandhi [2]" w:date="2015-03-19T11:44:00Z"/>
                <w:del w:id="4670" w:author="Bhakti Gandhi [2]" w:date="2015-05-18T11:51:00Z"/>
              </w:rPr>
              <w:pPrChange w:id="4671" w:author="Bhakti Gandhi [2]" w:date="2015-04-06T11:21:00Z">
                <w:pPr>
                  <w:framePr w:hSpace="180" w:wrap="around" w:vAnchor="text" w:hAnchor="page" w:x="3811" w:y="44"/>
                </w:pPr>
              </w:pPrChange>
            </w:pPr>
            <w:ins w:id="4672" w:author="Bhakti Gandhi [2]" w:date="2015-03-19T11:44:00Z">
              <w:del w:id="4673" w:author="Bhakti Gandhi [2]" w:date="2015-05-18T11:51:00Z">
                <w:r w:rsidRPr="00EF510A" w:rsidDel="00B743A4">
                  <w:delText>Threads</w:delText>
                </w:r>
                <w:bookmarkStart w:id="4674" w:name="_Toc435533946"/>
                <w:bookmarkEnd w:id="4674"/>
              </w:del>
            </w:ins>
          </w:p>
        </w:tc>
        <w:tc>
          <w:tcPr>
            <w:tcW w:w="1789" w:type="dxa"/>
            <w:shd w:val="clear" w:color="auto" w:fill="17365D"/>
          </w:tcPr>
          <w:p w14:paraId="5FA98962" w14:textId="77777777" w:rsidR="00EF510A" w:rsidRPr="00EF510A" w:rsidDel="00B743A4" w:rsidRDefault="00EF510A">
            <w:pPr>
              <w:pStyle w:val="NormalCenter"/>
              <w:rPr>
                <w:ins w:id="4675" w:author="Bhakti Gandhi [2]" w:date="2015-03-19T11:44:00Z"/>
                <w:del w:id="4676" w:author="Bhakti Gandhi [2]" w:date="2015-05-18T11:51:00Z"/>
              </w:rPr>
              <w:pPrChange w:id="4677" w:author="Bhakti Gandhi [2]" w:date="2015-04-06T11:21:00Z">
                <w:pPr>
                  <w:framePr w:hSpace="180" w:wrap="around" w:vAnchor="text" w:hAnchor="page" w:x="3811" w:y="44"/>
                </w:pPr>
              </w:pPrChange>
            </w:pPr>
            <w:ins w:id="4678" w:author="Bhakti Gandhi [2]" w:date="2015-03-19T11:44:00Z">
              <w:del w:id="4679" w:author="Bhakti Gandhi [2]" w:date="2015-05-18T11:51:00Z">
                <w:r w:rsidRPr="00EF510A" w:rsidDel="00B743A4">
                  <w:delText>Ramp-Up (sec)</w:delText>
                </w:r>
                <w:bookmarkStart w:id="4680" w:name="_Toc435533947"/>
                <w:bookmarkEnd w:id="4680"/>
              </w:del>
            </w:ins>
          </w:p>
        </w:tc>
        <w:tc>
          <w:tcPr>
            <w:tcW w:w="1800" w:type="dxa"/>
            <w:shd w:val="clear" w:color="auto" w:fill="17365D"/>
          </w:tcPr>
          <w:p w14:paraId="5FA98963" w14:textId="77777777" w:rsidR="00EF510A" w:rsidRPr="00EF510A" w:rsidDel="00B743A4" w:rsidRDefault="00EF510A">
            <w:pPr>
              <w:pStyle w:val="NormalCenter"/>
              <w:rPr>
                <w:ins w:id="4681" w:author="Bhakti Gandhi [2]" w:date="2015-03-19T11:44:00Z"/>
                <w:del w:id="4682" w:author="Bhakti Gandhi [2]" w:date="2015-05-18T11:51:00Z"/>
              </w:rPr>
              <w:pPrChange w:id="4683" w:author="Bhakti Gandhi [2]" w:date="2015-04-06T11:21:00Z">
                <w:pPr>
                  <w:framePr w:hSpace="180" w:wrap="around" w:vAnchor="text" w:hAnchor="page" w:x="3811" w:y="44"/>
                </w:pPr>
              </w:pPrChange>
            </w:pPr>
            <w:ins w:id="4684" w:author="Bhakti Gandhi [2]" w:date="2015-03-19T11:44:00Z">
              <w:del w:id="4685" w:author="Bhakti Gandhi [2]" w:date="2015-05-18T11:51:00Z">
                <w:r w:rsidRPr="00EF510A" w:rsidDel="00B743A4">
                  <w:delText>Duration (min)</w:delText>
                </w:r>
                <w:bookmarkStart w:id="4686" w:name="_Toc435533948"/>
                <w:bookmarkEnd w:id="4686"/>
              </w:del>
            </w:ins>
          </w:p>
        </w:tc>
        <w:bookmarkStart w:id="4687" w:name="_Toc435533949"/>
        <w:bookmarkEnd w:id="4687"/>
      </w:tr>
      <w:tr w:rsidR="00EF510A" w:rsidRPr="0027307A" w:rsidDel="00B743A4" w14:paraId="5FA98968" w14:textId="77777777" w:rsidTr="00B92A7B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4688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9"/>
          <w:ins w:id="4689" w:author="Bhakti Gandhi [2]" w:date="2015-03-19T11:44:00Z"/>
          <w:del w:id="4690" w:author="Bhakti Gandhi [2]" w:date="2015-05-18T11:51:00Z"/>
          <w:trPrChange w:id="4691" w:author="Bhakti Gandhi [2]" w:date="2015-07-14T15:08:00Z">
            <w:trPr>
              <w:cantSplit/>
              <w:trHeight w:val="69"/>
            </w:trPr>
          </w:trPrChange>
        </w:trPr>
        <w:tc>
          <w:tcPr>
            <w:tcW w:w="1266" w:type="dxa"/>
            <w:shd w:val="clear" w:color="auto" w:fill="auto"/>
            <w:tcPrChange w:id="4692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965" w14:textId="77777777" w:rsidR="00EF510A" w:rsidRPr="00EF510A" w:rsidDel="00B743A4" w:rsidRDefault="00EF510A">
            <w:pPr>
              <w:pStyle w:val="TableContentCenter"/>
              <w:rPr>
                <w:ins w:id="4693" w:author="Bhakti Gandhi [2]" w:date="2015-03-19T11:44:00Z"/>
                <w:del w:id="4694" w:author="Bhakti Gandhi [2]" w:date="2015-05-18T11:51:00Z"/>
              </w:rPr>
              <w:pPrChange w:id="4695" w:author="Bhakti Gandhi [2]" w:date="2015-04-06T11:21:00Z">
                <w:pPr>
                  <w:framePr w:hSpace="180" w:wrap="around" w:vAnchor="text" w:hAnchor="page" w:x="3811" w:y="44"/>
                </w:pPr>
              </w:pPrChange>
            </w:pPr>
            <w:ins w:id="4696" w:author="Bhakti Gandhi [2]" w:date="2015-03-19T11:44:00Z">
              <w:del w:id="4697" w:author="Bhakti Gandhi [2]" w:date="2015-05-18T11:51:00Z">
                <w:r w:rsidRPr="00EF510A" w:rsidDel="00B743A4">
                  <w:delText>20</w:delText>
                </w:r>
                <w:bookmarkStart w:id="4698" w:name="_Toc435533950"/>
                <w:bookmarkEnd w:id="4698"/>
              </w:del>
            </w:ins>
          </w:p>
        </w:tc>
        <w:tc>
          <w:tcPr>
            <w:tcW w:w="1789" w:type="dxa"/>
            <w:tcPrChange w:id="4699" w:author="Bhakti Gandhi [2]" w:date="2015-07-14T15:08:00Z">
              <w:tcPr>
                <w:tcW w:w="1789" w:type="dxa"/>
              </w:tcPr>
            </w:tcPrChange>
          </w:tcPr>
          <w:p w14:paraId="5FA98966" w14:textId="77777777" w:rsidR="00EF510A" w:rsidRPr="00EF510A" w:rsidDel="00B743A4" w:rsidRDefault="00EF510A">
            <w:pPr>
              <w:pStyle w:val="TableContentCenter"/>
              <w:rPr>
                <w:ins w:id="4700" w:author="Bhakti Gandhi [2]" w:date="2015-03-19T11:44:00Z"/>
                <w:del w:id="4701" w:author="Bhakti Gandhi [2]" w:date="2015-05-18T11:51:00Z"/>
              </w:rPr>
              <w:pPrChange w:id="4702" w:author="Bhakti Gandhi [2]" w:date="2015-04-06T11:21:00Z">
                <w:pPr>
                  <w:framePr w:hSpace="180" w:wrap="around" w:vAnchor="text" w:hAnchor="page" w:x="3811" w:y="44"/>
                </w:pPr>
              </w:pPrChange>
            </w:pPr>
            <w:ins w:id="4703" w:author="Bhakti Gandhi [2]" w:date="2015-03-19T11:44:00Z">
              <w:del w:id="4704" w:author="Bhakti Gandhi [2]" w:date="2015-05-18T11:51:00Z">
                <w:r w:rsidRPr="00EF510A" w:rsidDel="00B743A4">
                  <w:delText>10</w:delText>
                </w:r>
                <w:bookmarkStart w:id="4705" w:name="_Toc435533951"/>
                <w:bookmarkEnd w:id="4705"/>
              </w:del>
            </w:ins>
          </w:p>
        </w:tc>
        <w:tc>
          <w:tcPr>
            <w:tcW w:w="1800" w:type="dxa"/>
            <w:tcPrChange w:id="4706" w:author="Bhakti Gandhi [2]" w:date="2015-07-14T15:08:00Z">
              <w:tcPr>
                <w:tcW w:w="1800" w:type="dxa"/>
              </w:tcPr>
            </w:tcPrChange>
          </w:tcPr>
          <w:p w14:paraId="5FA98967" w14:textId="77777777" w:rsidR="00EF510A" w:rsidRPr="00EF510A" w:rsidDel="00B743A4" w:rsidRDefault="00EF510A">
            <w:pPr>
              <w:pStyle w:val="TableContentCenter"/>
              <w:rPr>
                <w:ins w:id="4707" w:author="Bhakti Gandhi [2]" w:date="2015-03-19T11:44:00Z"/>
                <w:del w:id="4708" w:author="Bhakti Gandhi [2]" w:date="2015-05-18T11:51:00Z"/>
              </w:rPr>
              <w:pPrChange w:id="4709" w:author="Bhakti Gandhi [2]" w:date="2015-04-06T11:21:00Z">
                <w:pPr>
                  <w:framePr w:hSpace="180" w:wrap="around" w:vAnchor="text" w:hAnchor="page" w:x="3811" w:y="44"/>
                </w:pPr>
              </w:pPrChange>
            </w:pPr>
            <w:ins w:id="4710" w:author="Bhakti Gandhi [2]" w:date="2015-03-19T11:44:00Z">
              <w:del w:id="4711" w:author="Bhakti Gandhi [2]" w:date="2015-05-18T11:51:00Z">
                <w:r w:rsidRPr="00EF510A" w:rsidDel="00B743A4">
                  <w:delText>5</w:delText>
                </w:r>
                <w:bookmarkStart w:id="4712" w:name="_Toc435533952"/>
                <w:bookmarkEnd w:id="4712"/>
              </w:del>
            </w:ins>
          </w:p>
        </w:tc>
        <w:bookmarkStart w:id="4713" w:name="_Toc435533953"/>
        <w:bookmarkEnd w:id="4713"/>
      </w:tr>
      <w:tr w:rsidR="00EF510A" w:rsidRPr="0027307A" w:rsidDel="00B743A4" w14:paraId="5FA9896C" w14:textId="77777777" w:rsidTr="00B92A7B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4714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96"/>
          <w:ins w:id="4715" w:author="Bhakti Gandhi [2]" w:date="2015-03-19T11:44:00Z"/>
          <w:del w:id="4716" w:author="Bhakti Gandhi [2]" w:date="2015-05-18T11:51:00Z"/>
          <w:trPrChange w:id="4717" w:author="Bhakti Gandhi [2]" w:date="2015-07-14T15:08:00Z">
            <w:trPr>
              <w:cantSplit/>
              <w:trHeight w:val="96"/>
            </w:trPr>
          </w:trPrChange>
        </w:trPr>
        <w:tc>
          <w:tcPr>
            <w:tcW w:w="1266" w:type="dxa"/>
            <w:shd w:val="clear" w:color="auto" w:fill="auto"/>
            <w:tcPrChange w:id="4718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969" w14:textId="77777777" w:rsidR="00EF510A" w:rsidRPr="00EF510A" w:rsidDel="00B743A4" w:rsidRDefault="00EF510A">
            <w:pPr>
              <w:pStyle w:val="TableContentCenter"/>
              <w:rPr>
                <w:ins w:id="4719" w:author="Bhakti Gandhi [2]" w:date="2015-03-19T11:44:00Z"/>
                <w:del w:id="4720" w:author="Bhakti Gandhi [2]" w:date="2015-05-18T11:51:00Z"/>
              </w:rPr>
              <w:pPrChange w:id="4721" w:author="Bhakti Gandhi [2]" w:date="2015-04-06T11:21:00Z">
                <w:pPr>
                  <w:framePr w:hSpace="180" w:wrap="around" w:vAnchor="text" w:hAnchor="page" w:x="3811" w:y="44"/>
                </w:pPr>
              </w:pPrChange>
            </w:pPr>
            <w:ins w:id="4722" w:author="Bhakti Gandhi [2]" w:date="2015-03-19T11:44:00Z">
              <w:del w:id="4723" w:author="Bhakti Gandhi [2]" w:date="2015-05-18T11:51:00Z">
                <w:r w:rsidRPr="00EF510A" w:rsidDel="00B743A4">
                  <w:delText>50</w:delText>
                </w:r>
                <w:bookmarkStart w:id="4724" w:name="_Toc435533954"/>
                <w:bookmarkEnd w:id="4724"/>
              </w:del>
            </w:ins>
          </w:p>
        </w:tc>
        <w:tc>
          <w:tcPr>
            <w:tcW w:w="1789" w:type="dxa"/>
            <w:tcPrChange w:id="4725" w:author="Bhakti Gandhi [2]" w:date="2015-07-14T15:08:00Z">
              <w:tcPr>
                <w:tcW w:w="1789" w:type="dxa"/>
              </w:tcPr>
            </w:tcPrChange>
          </w:tcPr>
          <w:p w14:paraId="5FA9896A" w14:textId="77777777" w:rsidR="00EF510A" w:rsidRPr="00EF510A" w:rsidDel="00B743A4" w:rsidRDefault="00EF510A">
            <w:pPr>
              <w:pStyle w:val="TableContentCenter"/>
              <w:rPr>
                <w:ins w:id="4726" w:author="Bhakti Gandhi [2]" w:date="2015-03-19T11:44:00Z"/>
                <w:del w:id="4727" w:author="Bhakti Gandhi [2]" w:date="2015-05-18T11:51:00Z"/>
              </w:rPr>
              <w:pPrChange w:id="4728" w:author="Bhakti Gandhi [2]" w:date="2015-04-06T11:21:00Z">
                <w:pPr>
                  <w:framePr w:hSpace="180" w:wrap="around" w:vAnchor="text" w:hAnchor="page" w:x="3811" w:y="44"/>
                </w:pPr>
              </w:pPrChange>
            </w:pPr>
            <w:ins w:id="4729" w:author="Bhakti Gandhi [2]" w:date="2015-03-19T11:44:00Z">
              <w:del w:id="4730" w:author="Bhakti Gandhi [2]" w:date="2015-05-18T11:51:00Z">
                <w:r w:rsidRPr="00EF510A" w:rsidDel="00B743A4">
                  <w:delText>25</w:delText>
                </w:r>
                <w:bookmarkStart w:id="4731" w:name="_Toc435533955"/>
                <w:bookmarkEnd w:id="4731"/>
              </w:del>
            </w:ins>
          </w:p>
        </w:tc>
        <w:tc>
          <w:tcPr>
            <w:tcW w:w="1800" w:type="dxa"/>
            <w:tcPrChange w:id="4732" w:author="Bhakti Gandhi [2]" w:date="2015-07-14T15:08:00Z">
              <w:tcPr>
                <w:tcW w:w="1800" w:type="dxa"/>
              </w:tcPr>
            </w:tcPrChange>
          </w:tcPr>
          <w:p w14:paraId="5FA9896B" w14:textId="77777777" w:rsidR="00EF510A" w:rsidRPr="00EF510A" w:rsidDel="00B743A4" w:rsidRDefault="00EF510A">
            <w:pPr>
              <w:pStyle w:val="TableContentCenter"/>
              <w:rPr>
                <w:ins w:id="4733" w:author="Bhakti Gandhi [2]" w:date="2015-03-19T11:44:00Z"/>
                <w:del w:id="4734" w:author="Bhakti Gandhi [2]" w:date="2015-05-18T11:51:00Z"/>
              </w:rPr>
              <w:pPrChange w:id="4735" w:author="Bhakti Gandhi [2]" w:date="2015-04-06T11:21:00Z">
                <w:pPr>
                  <w:framePr w:hSpace="180" w:wrap="around" w:vAnchor="text" w:hAnchor="page" w:x="3811" w:y="44"/>
                </w:pPr>
              </w:pPrChange>
            </w:pPr>
            <w:ins w:id="4736" w:author="Bhakti Gandhi [2]" w:date="2015-03-19T11:44:00Z">
              <w:del w:id="4737" w:author="Bhakti Gandhi [2]" w:date="2015-05-18T11:51:00Z">
                <w:r w:rsidRPr="00EF510A" w:rsidDel="00B743A4">
                  <w:delText>5</w:delText>
                </w:r>
                <w:bookmarkStart w:id="4738" w:name="_Toc435533956"/>
                <w:bookmarkEnd w:id="4738"/>
              </w:del>
            </w:ins>
          </w:p>
        </w:tc>
        <w:bookmarkStart w:id="4739" w:name="_Toc435533957"/>
        <w:bookmarkEnd w:id="4739"/>
      </w:tr>
      <w:tr w:rsidR="00EF510A" w:rsidRPr="0027307A" w:rsidDel="00B743A4" w14:paraId="5FA98970" w14:textId="77777777" w:rsidTr="00B92A7B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4740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ins w:id="4741" w:author="Bhakti Gandhi [2]" w:date="2015-03-19T11:44:00Z"/>
          <w:del w:id="4742" w:author="Bhakti Gandhi [2]" w:date="2015-05-18T11:51:00Z"/>
          <w:trPrChange w:id="4743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4744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96D" w14:textId="77777777" w:rsidR="00EF510A" w:rsidRPr="00EF510A" w:rsidDel="00B743A4" w:rsidRDefault="00EF510A">
            <w:pPr>
              <w:pStyle w:val="TableContentCenter"/>
              <w:rPr>
                <w:ins w:id="4745" w:author="Bhakti Gandhi [2]" w:date="2015-03-19T11:44:00Z"/>
                <w:del w:id="4746" w:author="Bhakti Gandhi [2]" w:date="2015-05-18T11:51:00Z"/>
              </w:rPr>
              <w:pPrChange w:id="4747" w:author="Bhakti Gandhi [2]" w:date="2015-04-06T11:21:00Z">
                <w:pPr>
                  <w:framePr w:hSpace="180" w:wrap="around" w:vAnchor="text" w:hAnchor="page" w:x="3811" w:y="44"/>
                </w:pPr>
              </w:pPrChange>
            </w:pPr>
            <w:ins w:id="4748" w:author="Bhakti Gandhi [2]" w:date="2015-03-19T11:44:00Z">
              <w:del w:id="4749" w:author="Bhakti Gandhi [2]" w:date="2015-05-18T11:51:00Z">
                <w:r w:rsidRPr="00EF510A" w:rsidDel="00B743A4">
                  <w:delText>100</w:delText>
                </w:r>
                <w:bookmarkStart w:id="4750" w:name="_Toc435533958"/>
                <w:bookmarkEnd w:id="4750"/>
              </w:del>
            </w:ins>
          </w:p>
        </w:tc>
        <w:tc>
          <w:tcPr>
            <w:tcW w:w="1789" w:type="dxa"/>
            <w:tcPrChange w:id="4751" w:author="Bhakti Gandhi [2]" w:date="2015-07-14T15:08:00Z">
              <w:tcPr>
                <w:tcW w:w="1789" w:type="dxa"/>
              </w:tcPr>
            </w:tcPrChange>
          </w:tcPr>
          <w:p w14:paraId="5FA9896E" w14:textId="77777777" w:rsidR="00EF510A" w:rsidRPr="00EF510A" w:rsidDel="00B743A4" w:rsidRDefault="00EF510A">
            <w:pPr>
              <w:pStyle w:val="TableContentCenter"/>
              <w:rPr>
                <w:ins w:id="4752" w:author="Bhakti Gandhi [2]" w:date="2015-03-19T11:44:00Z"/>
                <w:del w:id="4753" w:author="Bhakti Gandhi [2]" w:date="2015-05-18T11:51:00Z"/>
              </w:rPr>
              <w:pPrChange w:id="4754" w:author="Bhakti Gandhi [2]" w:date="2015-04-06T11:21:00Z">
                <w:pPr>
                  <w:framePr w:hSpace="180" w:wrap="around" w:vAnchor="text" w:hAnchor="page" w:x="3811" w:y="44"/>
                </w:pPr>
              </w:pPrChange>
            </w:pPr>
            <w:ins w:id="4755" w:author="Bhakti Gandhi [2]" w:date="2015-03-19T11:44:00Z">
              <w:del w:id="4756" w:author="Bhakti Gandhi [2]" w:date="2015-05-18T11:51:00Z">
                <w:r w:rsidRPr="00EF510A" w:rsidDel="00B743A4">
                  <w:delText>50</w:delText>
                </w:r>
                <w:bookmarkStart w:id="4757" w:name="_Toc435533959"/>
                <w:bookmarkEnd w:id="4757"/>
              </w:del>
            </w:ins>
          </w:p>
        </w:tc>
        <w:tc>
          <w:tcPr>
            <w:tcW w:w="1800" w:type="dxa"/>
            <w:tcPrChange w:id="4758" w:author="Bhakti Gandhi [2]" w:date="2015-07-14T15:08:00Z">
              <w:tcPr>
                <w:tcW w:w="1800" w:type="dxa"/>
              </w:tcPr>
            </w:tcPrChange>
          </w:tcPr>
          <w:p w14:paraId="5FA9896F" w14:textId="77777777" w:rsidR="00EF510A" w:rsidRPr="00EF510A" w:rsidDel="00B743A4" w:rsidRDefault="00EF510A">
            <w:pPr>
              <w:pStyle w:val="TableContentCenter"/>
              <w:rPr>
                <w:ins w:id="4759" w:author="Bhakti Gandhi [2]" w:date="2015-03-19T11:44:00Z"/>
                <w:del w:id="4760" w:author="Bhakti Gandhi [2]" w:date="2015-05-18T11:51:00Z"/>
              </w:rPr>
              <w:pPrChange w:id="4761" w:author="Bhakti Gandhi [2]" w:date="2015-04-06T11:21:00Z">
                <w:pPr>
                  <w:framePr w:hSpace="180" w:wrap="around" w:vAnchor="text" w:hAnchor="page" w:x="3811" w:y="44"/>
                </w:pPr>
              </w:pPrChange>
            </w:pPr>
            <w:ins w:id="4762" w:author="Bhakti Gandhi [2]" w:date="2015-03-19T11:44:00Z">
              <w:del w:id="4763" w:author="Bhakti Gandhi [2]" w:date="2015-05-18T11:51:00Z">
                <w:r w:rsidRPr="00EF510A" w:rsidDel="00B743A4">
                  <w:delText>5</w:delText>
                </w:r>
                <w:bookmarkStart w:id="4764" w:name="_Toc435533960"/>
                <w:bookmarkEnd w:id="4764"/>
              </w:del>
            </w:ins>
          </w:p>
        </w:tc>
        <w:bookmarkStart w:id="4765" w:name="_Toc435533961"/>
        <w:bookmarkEnd w:id="4765"/>
      </w:tr>
      <w:tr w:rsidR="00EF510A" w:rsidRPr="0027307A" w:rsidDel="00B743A4" w14:paraId="5FA98974" w14:textId="77777777" w:rsidTr="00B92A7B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4766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ins w:id="4767" w:author="Bhakti Gandhi [2]" w:date="2015-03-19T11:44:00Z"/>
          <w:del w:id="4768" w:author="Bhakti Gandhi [2]" w:date="2015-05-18T11:51:00Z"/>
          <w:trPrChange w:id="4769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4770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971" w14:textId="77777777" w:rsidR="00EF510A" w:rsidRPr="00EF510A" w:rsidDel="00B743A4" w:rsidRDefault="00EF510A">
            <w:pPr>
              <w:pStyle w:val="TableContentCenter"/>
              <w:rPr>
                <w:ins w:id="4771" w:author="Bhakti Gandhi [2]" w:date="2015-03-19T11:44:00Z"/>
                <w:del w:id="4772" w:author="Bhakti Gandhi [2]" w:date="2015-05-18T11:51:00Z"/>
              </w:rPr>
              <w:pPrChange w:id="4773" w:author="Bhakti Gandhi [2]" w:date="2015-04-06T11:21:00Z">
                <w:pPr>
                  <w:framePr w:hSpace="180" w:wrap="around" w:vAnchor="text" w:hAnchor="page" w:x="3811" w:y="44"/>
                </w:pPr>
              </w:pPrChange>
            </w:pPr>
            <w:ins w:id="4774" w:author="Bhakti Gandhi [2]" w:date="2015-03-19T11:44:00Z">
              <w:del w:id="4775" w:author="Bhakti Gandhi [2]" w:date="2015-05-18T11:51:00Z">
                <w:r w:rsidRPr="00EF510A" w:rsidDel="00B743A4">
                  <w:delText>150</w:delText>
                </w:r>
                <w:bookmarkStart w:id="4776" w:name="_Toc435533962"/>
                <w:bookmarkEnd w:id="4776"/>
              </w:del>
            </w:ins>
          </w:p>
        </w:tc>
        <w:tc>
          <w:tcPr>
            <w:tcW w:w="1789" w:type="dxa"/>
            <w:tcPrChange w:id="4777" w:author="Bhakti Gandhi [2]" w:date="2015-07-14T15:08:00Z">
              <w:tcPr>
                <w:tcW w:w="1789" w:type="dxa"/>
              </w:tcPr>
            </w:tcPrChange>
          </w:tcPr>
          <w:p w14:paraId="5FA98972" w14:textId="77777777" w:rsidR="00EF510A" w:rsidRPr="00EF510A" w:rsidDel="00B743A4" w:rsidRDefault="00EF510A">
            <w:pPr>
              <w:pStyle w:val="TableContentCenter"/>
              <w:rPr>
                <w:ins w:id="4778" w:author="Bhakti Gandhi [2]" w:date="2015-03-19T11:44:00Z"/>
                <w:del w:id="4779" w:author="Bhakti Gandhi [2]" w:date="2015-05-18T11:51:00Z"/>
              </w:rPr>
              <w:pPrChange w:id="4780" w:author="Bhakti Gandhi [2]" w:date="2015-04-06T11:21:00Z">
                <w:pPr>
                  <w:framePr w:hSpace="180" w:wrap="around" w:vAnchor="text" w:hAnchor="page" w:x="3811" w:y="44"/>
                </w:pPr>
              </w:pPrChange>
            </w:pPr>
            <w:ins w:id="4781" w:author="Bhakti Gandhi [2]" w:date="2015-03-19T11:44:00Z">
              <w:del w:id="4782" w:author="Bhakti Gandhi [2]" w:date="2015-05-18T11:51:00Z">
                <w:r w:rsidRPr="00EF510A" w:rsidDel="00B743A4">
                  <w:delText>75</w:delText>
                </w:r>
                <w:bookmarkStart w:id="4783" w:name="_Toc435533963"/>
                <w:bookmarkEnd w:id="4783"/>
              </w:del>
            </w:ins>
          </w:p>
        </w:tc>
        <w:tc>
          <w:tcPr>
            <w:tcW w:w="1800" w:type="dxa"/>
            <w:tcPrChange w:id="4784" w:author="Bhakti Gandhi [2]" w:date="2015-07-14T15:08:00Z">
              <w:tcPr>
                <w:tcW w:w="1800" w:type="dxa"/>
              </w:tcPr>
            </w:tcPrChange>
          </w:tcPr>
          <w:p w14:paraId="5FA98973" w14:textId="77777777" w:rsidR="00EF510A" w:rsidRPr="00EF510A" w:rsidDel="00B743A4" w:rsidRDefault="00EF510A">
            <w:pPr>
              <w:pStyle w:val="TableContentCenter"/>
              <w:rPr>
                <w:ins w:id="4785" w:author="Bhakti Gandhi [2]" w:date="2015-03-19T11:44:00Z"/>
                <w:del w:id="4786" w:author="Bhakti Gandhi [2]" w:date="2015-05-18T11:51:00Z"/>
              </w:rPr>
              <w:pPrChange w:id="4787" w:author="Bhakti Gandhi [2]" w:date="2015-04-06T11:21:00Z">
                <w:pPr>
                  <w:framePr w:hSpace="180" w:wrap="around" w:vAnchor="text" w:hAnchor="page" w:x="3811" w:y="44"/>
                </w:pPr>
              </w:pPrChange>
            </w:pPr>
            <w:ins w:id="4788" w:author="Bhakti Gandhi [2]" w:date="2015-03-19T11:44:00Z">
              <w:del w:id="4789" w:author="Bhakti Gandhi [2]" w:date="2015-05-18T11:51:00Z">
                <w:r w:rsidRPr="00EF510A" w:rsidDel="00B743A4">
                  <w:delText>10</w:delText>
                </w:r>
                <w:bookmarkStart w:id="4790" w:name="_Toc435533964"/>
                <w:bookmarkEnd w:id="4790"/>
              </w:del>
            </w:ins>
          </w:p>
        </w:tc>
        <w:bookmarkStart w:id="4791" w:name="_Toc435533965"/>
        <w:bookmarkEnd w:id="4791"/>
      </w:tr>
      <w:tr w:rsidR="00EF510A" w:rsidRPr="0027307A" w:rsidDel="00B743A4" w14:paraId="5FA98978" w14:textId="77777777" w:rsidTr="00B92A7B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4792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ins w:id="4793" w:author="Bhakti Gandhi [2]" w:date="2015-03-19T11:44:00Z"/>
          <w:del w:id="4794" w:author="Bhakti Gandhi [2]" w:date="2015-05-18T11:51:00Z"/>
          <w:trPrChange w:id="4795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4796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975" w14:textId="77777777" w:rsidR="00EF510A" w:rsidRPr="00EF510A" w:rsidDel="00B743A4" w:rsidRDefault="00EF510A">
            <w:pPr>
              <w:pStyle w:val="TableContentCenter"/>
              <w:rPr>
                <w:ins w:id="4797" w:author="Bhakti Gandhi [2]" w:date="2015-03-19T11:44:00Z"/>
                <w:del w:id="4798" w:author="Bhakti Gandhi [2]" w:date="2015-05-18T11:51:00Z"/>
              </w:rPr>
              <w:pPrChange w:id="4799" w:author="Bhakti Gandhi [2]" w:date="2015-04-06T11:21:00Z">
                <w:pPr>
                  <w:framePr w:hSpace="180" w:wrap="around" w:vAnchor="text" w:hAnchor="page" w:x="3811" w:y="44"/>
                </w:pPr>
              </w:pPrChange>
            </w:pPr>
            <w:ins w:id="4800" w:author="Bhakti Gandhi [2]" w:date="2015-03-19T11:44:00Z">
              <w:del w:id="4801" w:author="Bhakti Gandhi [2]" w:date="2015-05-18T11:51:00Z">
                <w:r w:rsidRPr="00EF510A" w:rsidDel="00B743A4">
                  <w:delText>300</w:delText>
                </w:r>
                <w:bookmarkStart w:id="4802" w:name="_Toc435533966"/>
                <w:bookmarkEnd w:id="4802"/>
              </w:del>
            </w:ins>
          </w:p>
        </w:tc>
        <w:tc>
          <w:tcPr>
            <w:tcW w:w="1789" w:type="dxa"/>
            <w:tcPrChange w:id="4803" w:author="Bhakti Gandhi [2]" w:date="2015-07-14T15:08:00Z">
              <w:tcPr>
                <w:tcW w:w="1789" w:type="dxa"/>
              </w:tcPr>
            </w:tcPrChange>
          </w:tcPr>
          <w:p w14:paraId="5FA98976" w14:textId="77777777" w:rsidR="00EF510A" w:rsidRPr="00EF510A" w:rsidDel="00B743A4" w:rsidRDefault="00EF510A">
            <w:pPr>
              <w:pStyle w:val="TableContentCenter"/>
              <w:rPr>
                <w:ins w:id="4804" w:author="Bhakti Gandhi [2]" w:date="2015-03-19T11:44:00Z"/>
                <w:del w:id="4805" w:author="Bhakti Gandhi [2]" w:date="2015-05-18T11:51:00Z"/>
              </w:rPr>
              <w:pPrChange w:id="4806" w:author="Bhakti Gandhi [2]" w:date="2015-04-06T11:21:00Z">
                <w:pPr>
                  <w:framePr w:hSpace="180" w:wrap="around" w:vAnchor="text" w:hAnchor="page" w:x="3811" w:y="44"/>
                </w:pPr>
              </w:pPrChange>
            </w:pPr>
            <w:ins w:id="4807" w:author="Bhakti Gandhi [2]" w:date="2015-03-19T11:44:00Z">
              <w:del w:id="4808" w:author="Bhakti Gandhi [2]" w:date="2015-05-18T11:51:00Z">
                <w:r w:rsidRPr="00EF510A" w:rsidDel="00B743A4">
                  <w:delText>150</w:delText>
                </w:r>
                <w:bookmarkStart w:id="4809" w:name="_Toc435533967"/>
                <w:bookmarkEnd w:id="4809"/>
              </w:del>
            </w:ins>
          </w:p>
        </w:tc>
        <w:tc>
          <w:tcPr>
            <w:tcW w:w="1800" w:type="dxa"/>
            <w:tcPrChange w:id="4810" w:author="Bhakti Gandhi [2]" w:date="2015-07-14T15:08:00Z">
              <w:tcPr>
                <w:tcW w:w="1800" w:type="dxa"/>
              </w:tcPr>
            </w:tcPrChange>
          </w:tcPr>
          <w:p w14:paraId="5FA98977" w14:textId="77777777" w:rsidR="00EF510A" w:rsidRPr="00EF510A" w:rsidDel="00B743A4" w:rsidRDefault="00EF510A">
            <w:pPr>
              <w:pStyle w:val="TableContentCenter"/>
              <w:rPr>
                <w:ins w:id="4811" w:author="Bhakti Gandhi [2]" w:date="2015-03-19T11:44:00Z"/>
                <w:del w:id="4812" w:author="Bhakti Gandhi [2]" w:date="2015-05-18T11:51:00Z"/>
              </w:rPr>
              <w:pPrChange w:id="4813" w:author="Bhakti Gandhi [2]" w:date="2015-04-06T11:21:00Z">
                <w:pPr>
                  <w:framePr w:hSpace="180" w:wrap="around" w:vAnchor="text" w:hAnchor="page" w:x="3811" w:y="44"/>
                </w:pPr>
              </w:pPrChange>
            </w:pPr>
            <w:ins w:id="4814" w:author="Bhakti Gandhi [2]" w:date="2015-03-19T11:44:00Z">
              <w:del w:id="4815" w:author="Bhakti Gandhi [2]" w:date="2015-05-18T11:51:00Z">
                <w:r w:rsidRPr="00EF510A" w:rsidDel="00B743A4">
                  <w:delText>10</w:delText>
                </w:r>
                <w:bookmarkStart w:id="4816" w:name="_Toc435533968"/>
                <w:bookmarkEnd w:id="4816"/>
              </w:del>
            </w:ins>
          </w:p>
        </w:tc>
        <w:bookmarkStart w:id="4817" w:name="_Toc435533969"/>
        <w:bookmarkEnd w:id="4817"/>
      </w:tr>
      <w:tr w:rsidR="00EF510A" w:rsidRPr="0027307A" w:rsidDel="00B743A4" w14:paraId="5FA9897C" w14:textId="77777777" w:rsidTr="00B92A7B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4818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ins w:id="4819" w:author="Bhakti Gandhi [2]" w:date="2015-03-19T11:44:00Z"/>
          <w:del w:id="4820" w:author="Bhakti Gandhi [2]" w:date="2015-05-18T11:51:00Z"/>
          <w:trPrChange w:id="4821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4822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979" w14:textId="77777777" w:rsidR="00EF510A" w:rsidRPr="00EF510A" w:rsidDel="00B743A4" w:rsidRDefault="00EF510A">
            <w:pPr>
              <w:pStyle w:val="TableContentCenter"/>
              <w:rPr>
                <w:ins w:id="4823" w:author="Bhakti Gandhi [2]" w:date="2015-03-19T11:44:00Z"/>
                <w:del w:id="4824" w:author="Bhakti Gandhi [2]" w:date="2015-05-18T11:51:00Z"/>
              </w:rPr>
              <w:pPrChange w:id="4825" w:author="Bhakti Gandhi [2]" w:date="2015-04-06T11:21:00Z">
                <w:pPr>
                  <w:framePr w:hSpace="180" w:wrap="around" w:vAnchor="text" w:hAnchor="page" w:x="3811" w:y="44"/>
                </w:pPr>
              </w:pPrChange>
            </w:pPr>
            <w:ins w:id="4826" w:author="Bhakti Gandhi [2]" w:date="2015-03-19T11:44:00Z">
              <w:del w:id="4827" w:author="Bhakti Gandhi [2]" w:date="2015-05-18T11:51:00Z">
                <w:r w:rsidRPr="00EF510A" w:rsidDel="00B743A4">
                  <w:delText>350</w:delText>
                </w:r>
                <w:bookmarkStart w:id="4828" w:name="_Toc435533970"/>
                <w:bookmarkEnd w:id="4828"/>
              </w:del>
            </w:ins>
          </w:p>
        </w:tc>
        <w:tc>
          <w:tcPr>
            <w:tcW w:w="1789" w:type="dxa"/>
            <w:tcPrChange w:id="4829" w:author="Bhakti Gandhi [2]" w:date="2015-07-14T15:08:00Z">
              <w:tcPr>
                <w:tcW w:w="1789" w:type="dxa"/>
              </w:tcPr>
            </w:tcPrChange>
          </w:tcPr>
          <w:p w14:paraId="5FA9897A" w14:textId="77777777" w:rsidR="00EF510A" w:rsidRPr="00EF510A" w:rsidDel="00B743A4" w:rsidRDefault="00EF510A">
            <w:pPr>
              <w:pStyle w:val="TableContentCenter"/>
              <w:rPr>
                <w:ins w:id="4830" w:author="Bhakti Gandhi [2]" w:date="2015-03-19T11:44:00Z"/>
                <w:del w:id="4831" w:author="Bhakti Gandhi [2]" w:date="2015-05-18T11:51:00Z"/>
              </w:rPr>
              <w:pPrChange w:id="4832" w:author="Bhakti Gandhi [2]" w:date="2015-04-06T11:21:00Z">
                <w:pPr>
                  <w:framePr w:hSpace="180" w:wrap="around" w:vAnchor="text" w:hAnchor="page" w:x="3811" w:y="44"/>
                </w:pPr>
              </w:pPrChange>
            </w:pPr>
            <w:ins w:id="4833" w:author="Bhakti Gandhi [2]" w:date="2015-03-19T11:44:00Z">
              <w:del w:id="4834" w:author="Bhakti Gandhi [2]" w:date="2015-05-18T11:51:00Z">
                <w:r w:rsidRPr="00EF510A" w:rsidDel="00B743A4">
                  <w:delText>180</w:delText>
                </w:r>
                <w:bookmarkStart w:id="4835" w:name="_Toc435533971"/>
                <w:bookmarkEnd w:id="4835"/>
              </w:del>
            </w:ins>
          </w:p>
        </w:tc>
        <w:tc>
          <w:tcPr>
            <w:tcW w:w="1800" w:type="dxa"/>
            <w:tcPrChange w:id="4836" w:author="Bhakti Gandhi [2]" w:date="2015-07-14T15:08:00Z">
              <w:tcPr>
                <w:tcW w:w="1800" w:type="dxa"/>
              </w:tcPr>
            </w:tcPrChange>
          </w:tcPr>
          <w:p w14:paraId="5FA9897B" w14:textId="77777777" w:rsidR="00EF510A" w:rsidRPr="00EF510A" w:rsidDel="00B743A4" w:rsidRDefault="00EF510A">
            <w:pPr>
              <w:pStyle w:val="TableContentCenter"/>
              <w:rPr>
                <w:ins w:id="4837" w:author="Bhakti Gandhi [2]" w:date="2015-03-19T11:44:00Z"/>
                <w:del w:id="4838" w:author="Bhakti Gandhi [2]" w:date="2015-05-18T11:51:00Z"/>
              </w:rPr>
              <w:pPrChange w:id="4839" w:author="Bhakti Gandhi [2]" w:date="2015-04-06T11:21:00Z">
                <w:pPr>
                  <w:framePr w:hSpace="180" w:wrap="around" w:vAnchor="text" w:hAnchor="page" w:x="3811" w:y="44"/>
                </w:pPr>
              </w:pPrChange>
            </w:pPr>
            <w:ins w:id="4840" w:author="Bhakti Gandhi [2]" w:date="2015-03-19T11:44:00Z">
              <w:del w:id="4841" w:author="Bhakti Gandhi [2]" w:date="2015-05-18T11:51:00Z">
                <w:r w:rsidRPr="00EF510A" w:rsidDel="00B743A4">
                  <w:delText>10</w:delText>
                </w:r>
                <w:bookmarkStart w:id="4842" w:name="_Toc435533972"/>
                <w:bookmarkEnd w:id="4842"/>
              </w:del>
            </w:ins>
          </w:p>
        </w:tc>
        <w:bookmarkStart w:id="4843" w:name="_Toc435533973"/>
        <w:bookmarkEnd w:id="4843"/>
      </w:tr>
      <w:tr w:rsidR="00DB2CAF" w:rsidRPr="0027307A" w:rsidDel="00B743A4" w14:paraId="5FA98980" w14:textId="77777777" w:rsidTr="00B92A7B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4844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ins w:id="4845" w:author="Bhakti Gandhi [2]" w:date="2015-03-20T15:03:00Z"/>
          <w:del w:id="4846" w:author="Bhakti Gandhi [2]" w:date="2015-05-18T11:51:00Z"/>
          <w:trPrChange w:id="4847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4848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97D" w14:textId="77777777" w:rsidR="00DB2CAF" w:rsidRPr="00EF510A" w:rsidDel="00B743A4" w:rsidRDefault="00DB2CAF">
            <w:pPr>
              <w:pStyle w:val="TableContentCenter"/>
              <w:rPr>
                <w:ins w:id="4849" w:author="Bhakti Gandhi [2]" w:date="2015-03-20T15:03:00Z"/>
                <w:del w:id="4850" w:author="Bhakti Gandhi [2]" w:date="2015-05-18T11:51:00Z"/>
              </w:rPr>
              <w:pPrChange w:id="4851" w:author="Bhakti Gandhi [2]" w:date="2015-04-06T11:21:00Z">
                <w:pPr>
                  <w:framePr w:hSpace="180" w:wrap="around" w:vAnchor="text" w:hAnchor="page" w:x="3811" w:y="44"/>
                </w:pPr>
              </w:pPrChange>
            </w:pPr>
            <w:ins w:id="4852" w:author="Bhakti Gandhi [2]" w:date="2015-03-20T15:03:00Z">
              <w:del w:id="4853" w:author="Bhakti Gandhi [2]" w:date="2015-05-18T11:51:00Z">
                <w:r w:rsidDel="00B743A4">
                  <w:delText>400</w:delText>
                </w:r>
                <w:bookmarkStart w:id="4854" w:name="_Toc435533974"/>
                <w:bookmarkEnd w:id="4854"/>
              </w:del>
            </w:ins>
          </w:p>
        </w:tc>
        <w:tc>
          <w:tcPr>
            <w:tcW w:w="1789" w:type="dxa"/>
            <w:tcPrChange w:id="4855" w:author="Bhakti Gandhi [2]" w:date="2015-07-14T15:08:00Z">
              <w:tcPr>
                <w:tcW w:w="1789" w:type="dxa"/>
              </w:tcPr>
            </w:tcPrChange>
          </w:tcPr>
          <w:p w14:paraId="5FA9897E" w14:textId="77777777" w:rsidR="00DB2CAF" w:rsidRPr="00EF510A" w:rsidDel="00B743A4" w:rsidRDefault="00DB2CAF">
            <w:pPr>
              <w:pStyle w:val="TableContentCenter"/>
              <w:rPr>
                <w:ins w:id="4856" w:author="Bhakti Gandhi [2]" w:date="2015-03-20T15:03:00Z"/>
                <w:del w:id="4857" w:author="Bhakti Gandhi [2]" w:date="2015-05-18T11:51:00Z"/>
              </w:rPr>
              <w:pPrChange w:id="4858" w:author="Bhakti Gandhi [2]" w:date="2015-04-06T11:21:00Z">
                <w:pPr>
                  <w:framePr w:hSpace="180" w:wrap="around" w:vAnchor="text" w:hAnchor="page" w:x="3811" w:y="44"/>
                </w:pPr>
              </w:pPrChange>
            </w:pPr>
            <w:ins w:id="4859" w:author="Bhakti Gandhi [2]" w:date="2015-03-20T15:03:00Z">
              <w:del w:id="4860" w:author="Bhakti Gandhi [2]" w:date="2015-05-18T11:51:00Z">
                <w:r w:rsidDel="00B743A4">
                  <w:delText>200</w:delText>
                </w:r>
                <w:bookmarkStart w:id="4861" w:name="_Toc435533975"/>
                <w:bookmarkEnd w:id="4861"/>
              </w:del>
            </w:ins>
          </w:p>
        </w:tc>
        <w:tc>
          <w:tcPr>
            <w:tcW w:w="1800" w:type="dxa"/>
            <w:tcPrChange w:id="4862" w:author="Bhakti Gandhi [2]" w:date="2015-07-14T15:08:00Z">
              <w:tcPr>
                <w:tcW w:w="1800" w:type="dxa"/>
              </w:tcPr>
            </w:tcPrChange>
          </w:tcPr>
          <w:p w14:paraId="5FA9897F" w14:textId="77777777" w:rsidR="00DB2CAF" w:rsidRPr="00EF510A" w:rsidDel="00B743A4" w:rsidRDefault="00DB2CAF">
            <w:pPr>
              <w:pStyle w:val="TableContentCenter"/>
              <w:rPr>
                <w:ins w:id="4863" w:author="Bhakti Gandhi [2]" w:date="2015-03-20T15:03:00Z"/>
                <w:del w:id="4864" w:author="Bhakti Gandhi [2]" w:date="2015-05-18T11:51:00Z"/>
              </w:rPr>
              <w:pPrChange w:id="4865" w:author="Bhakti Gandhi [2]" w:date="2015-04-06T11:21:00Z">
                <w:pPr>
                  <w:framePr w:hSpace="180" w:wrap="around" w:vAnchor="text" w:hAnchor="page" w:x="3811" w:y="44"/>
                </w:pPr>
              </w:pPrChange>
            </w:pPr>
            <w:ins w:id="4866" w:author="Bhakti Gandhi [2]" w:date="2015-03-20T15:03:00Z">
              <w:del w:id="4867" w:author="Bhakti Gandhi [2]" w:date="2015-05-18T11:51:00Z">
                <w:r w:rsidDel="00B743A4">
                  <w:delText>10</w:delText>
                </w:r>
                <w:bookmarkStart w:id="4868" w:name="_Toc435533976"/>
                <w:bookmarkEnd w:id="4868"/>
              </w:del>
            </w:ins>
          </w:p>
        </w:tc>
        <w:bookmarkStart w:id="4869" w:name="_Toc435533977"/>
        <w:bookmarkEnd w:id="4869"/>
      </w:tr>
    </w:tbl>
    <w:p w14:paraId="2A63214D" w14:textId="2B5E0B82" w:rsidR="00F30A6E" w:rsidRPr="00DA60AD" w:rsidDel="006B6877" w:rsidRDefault="00F30A6E" w:rsidP="00F30A6E">
      <w:pPr>
        <w:pStyle w:val="Heading3"/>
        <w:numPr>
          <w:ilvl w:val="2"/>
          <w:numId w:val="31"/>
        </w:numPr>
        <w:rPr>
          <w:ins w:id="4870" w:author="Bhakti Gandhi [2]" w:date="2015-07-27T13:29:00Z"/>
          <w:del w:id="4871" w:author="Bhakti Gandhi" w:date="2015-11-17T13:56:00Z"/>
        </w:rPr>
      </w:pPr>
      <w:ins w:id="4872" w:author="Bhakti Gandhi [2]" w:date="2015-07-27T13:29:00Z">
        <w:del w:id="4873" w:author="Bhakti Gandhi" w:date="2015-11-17T13:56:00Z">
          <w:r w:rsidRPr="00DA60AD" w:rsidDel="006B6877">
            <w:delText>Boomi</w:delText>
          </w:r>
          <w:r w:rsidDel="006B6877">
            <w:delText xml:space="preserve"> REST API's</w:delText>
          </w:r>
          <w:bookmarkStart w:id="4874" w:name="_Toc435533978"/>
          <w:bookmarkEnd w:id="4874"/>
        </w:del>
      </w:ins>
    </w:p>
    <w:p w14:paraId="7AEB681D" w14:textId="2AE4F232" w:rsidR="00F30A6E" w:rsidRPr="003E4762" w:rsidDel="006B6877" w:rsidRDefault="00F30A6E" w:rsidP="00F30A6E">
      <w:pPr>
        <w:rPr>
          <w:ins w:id="4875" w:author="Bhakti Gandhi [2]" w:date="2015-07-27T13:30:00Z"/>
          <w:del w:id="4876" w:author="Bhakti Gandhi" w:date="2015-11-17T13:56:00Z"/>
        </w:rPr>
      </w:pPr>
      <w:ins w:id="4877" w:author="Bhakti Gandhi [2]" w:date="2015-07-27T13:30:00Z">
        <w:del w:id="4878" w:author="Bhakti Gandhi" w:date="2015-11-17T13:56:00Z">
          <w:r w:rsidRPr="003E4762" w:rsidDel="006B6877">
            <w:delText xml:space="preserve">Purpose: </w:delText>
          </w:r>
          <w:r w:rsidRPr="003E4762" w:rsidDel="006B6877">
            <w:tab/>
            <w:delText>Demonstrate the performance</w:delText>
          </w:r>
          <w:r w:rsidDel="006B6877">
            <w:delText xml:space="preserve"> of </w:delText>
          </w:r>
        </w:del>
      </w:ins>
      <w:ins w:id="4879" w:author="Bhakti Gandhi [2]" w:date="2015-07-27T13:31:00Z">
        <w:del w:id="4880" w:author="Bhakti Gandhi" w:date="2015-11-17T13:56:00Z">
          <w:r w:rsidDel="006B6877">
            <w:delText>Boomi REST API's reading data from</w:delText>
          </w:r>
          <w:r w:rsidDel="006B6877">
            <w:tab/>
          </w:r>
          <w:r w:rsidDel="006B6877">
            <w:tab/>
          </w:r>
          <w:r w:rsidDel="006B6877">
            <w:tab/>
            <w:delText>Hybris DB</w:delText>
          </w:r>
        </w:del>
      </w:ins>
      <w:ins w:id="4881" w:author="Bhakti Gandhi [2]" w:date="2015-07-27T13:30:00Z">
        <w:del w:id="4882" w:author="Bhakti Gandhi" w:date="2015-11-17T13:56:00Z">
          <w:r w:rsidRPr="003E4762" w:rsidDel="006B6877">
            <w:delText xml:space="preserve">. </w:delText>
          </w:r>
          <w:bookmarkStart w:id="4883" w:name="_Toc435533979"/>
          <w:bookmarkEnd w:id="4883"/>
        </w:del>
      </w:ins>
    </w:p>
    <w:p w14:paraId="5575B860" w14:textId="3E1BB546" w:rsidR="00012B5D" w:rsidDel="006B6877" w:rsidRDefault="00F30A6E" w:rsidP="00F30A6E">
      <w:pPr>
        <w:rPr>
          <w:ins w:id="4884" w:author="Bhakti Gandhi [2]" w:date="2015-11-13T10:33:00Z"/>
          <w:del w:id="4885" w:author="Bhakti Gandhi" w:date="2015-11-17T13:56:00Z"/>
        </w:rPr>
      </w:pPr>
      <w:ins w:id="4886" w:author="Bhakti Gandhi [2]" w:date="2015-07-27T13:30:00Z">
        <w:del w:id="4887" w:author="Bhakti Gandhi" w:date="2015-11-17T13:56:00Z">
          <w:r w:rsidDel="006B6877">
            <w:delText xml:space="preserve">Procedure: </w:delText>
          </w:r>
          <w:r w:rsidDel="006B6877">
            <w:tab/>
          </w:r>
        </w:del>
      </w:ins>
      <w:ins w:id="4888" w:author="Bhakti Gandhi [2]" w:date="2015-07-27T13:34:00Z">
        <w:del w:id="4889" w:author="Bhakti Gandhi" w:date="2015-11-17T13:56:00Z">
          <w:r w:rsidR="000A7643" w:rsidRPr="000A7643" w:rsidDel="006B6877">
            <w:delText>Iterative</w:delText>
          </w:r>
          <w:r w:rsidR="000A7643" w:rsidDel="006B6877">
            <w:delText xml:space="preserve"> </w:delText>
          </w:r>
        </w:del>
      </w:ins>
      <w:ins w:id="4890" w:author="Bhakti Gandhi [2]" w:date="2015-07-27T13:30:00Z">
        <w:del w:id="4891" w:author="Bhakti Gandhi" w:date="2015-11-17T13:56:00Z">
          <w:r w:rsidDel="006B6877">
            <w:delText>Apache JM</w:delText>
          </w:r>
          <w:r w:rsidRPr="003E4762" w:rsidDel="006B6877">
            <w:delText>eter test scripts will be</w:delText>
          </w:r>
        </w:del>
      </w:ins>
      <w:ins w:id="4892" w:author="Bhakti Gandhi [2]" w:date="2015-07-27T13:34:00Z">
        <w:del w:id="4893" w:author="Bhakti Gandhi" w:date="2015-11-17T13:56:00Z">
          <w:r w:rsidR="000A7643" w:rsidDel="006B6877">
            <w:delText xml:space="preserve"> run to simulate Boomi API's</w:delText>
          </w:r>
          <w:r w:rsidR="000A7643" w:rsidDel="006B6877">
            <w:tab/>
          </w:r>
          <w:r w:rsidR="000A7643" w:rsidDel="006B6877">
            <w:tab/>
          </w:r>
          <w:r w:rsidR="000A7643" w:rsidDel="006B6877">
            <w:tab/>
            <w:delText>which read data from Hybris</w:delText>
          </w:r>
        </w:del>
      </w:ins>
      <w:ins w:id="4894" w:author="Bhakti Gandhi [2]" w:date="2015-07-27T13:30:00Z">
        <w:del w:id="4895" w:author="Bhakti Gandhi" w:date="2015-11-17T13:56:00Z">
          <w:r w:rsidDel="006B6877">
            <w:delText>.</w:delText>
          </w:r>
        </w:del>
      </w:ins>
      <w:ins w:id="4896" w:author="Bhakti Gandhi [2]" w:date="2015-07-27T13:35:00Z">
        <w:del w:id="4897" w:author="Bhakti Gandhi" w:date="2015-11-17T13:56:00Z">
          <w:r w:rsidR="000A7643" w:rsidDel="006B6877">
            <w:delText xml:space="preserve"> </w:delText>
          </w:r>
        </w:del>
      </w:ins>
      <w:bookmarkStart w:id="4898" w:name="_Toc435533980"/>
      <w:bookmarkEnd w:id="4898"/>
    </w:p>
    <w:p w14:paraId="61711B9B" w14:textId="480607EF" w:rsidR="00012B5D" w:rsidDel="006B6877" w:rsidRDefault="00012B5D" w:rsidP="00F30A6E">
      <w:pPr>
        <w:rPr>
          <w:ins w:id="4899" w:author="Bhakti Gandhi [2]" w:date="2015-11-13T10:34:00Z"/>
          <w:del w:id="4900" w:author="Bhakti Gandhi" w:date="2015-11-17T13:56:00Z"/>
        </w:rPr>
      </w:pPr>
      <w:ins w:id="4901" w:author="Bhakti Gandhi [2]" w:date="2015-11-13T10:34:00Z">
        <w:del w:id="4902" w:author="Bhakti Gandhi" w:date="2015-11-17T13:56:00Z">
          <w:r w:rsidDel="006B6877">
            <w:tab/>
          </w:r>
          <w:r w:rsidDel="006B6877">
            <w:tab/>
          </w:r>
          <w:bookmarkStart w:id="4903" w:name="_Toc435533981"/>
          <w:bookmarkEnd w:id="4903"/>
        </w:del>
      </w:ins>
    </w:p>
    <w:tbl>
      <w:tblPr>
        <w:tblpPr w:leftFromText="180" w:rightFromText="180" w:vertAnchor="text" w:horzAnchor="page" w:tblpX="3811" w:tblpY="44"/>
        <w:tblW w:w="431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  <w:tblPrChange w:id="4904" w:author="Bhakti Gandhi [2]" w:date="2015-11-13T10:35:00Z">
          <w:tblPr>
            <w:tblpPr w:leftFromText="180" w:rightFromText="180" w:vertAnchor="text" w:horzAnchor="page" w:tblpX="3811" w:tblpY="44"/>
            <w:tblW w:w="4495" w:type="dxa"/>
            <w:tbl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blBorders>
            <w:tblLayout w:type="fixed"/>
            <w:tblCellMar>
              <w:left w:w="107" w:type="dxa"/>
              <w:right w:w="107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4315"/>
        <w:tblGridChange w:id="4905">
          <w:tblGrid>
            <w:gridCol w:w="2425"/>
            <w:gridCol w:w="1890"/>
          </w:tblGrid>
        </w:tblGridChange>
      </w:tblGrid>
      <w:tr w:rsidR="00012B5D" w:rsidRPr="0027307A" w:rsidDel="006B6877" w14:paraId="7C037731" w14:textId="6F2450BE" w:rsidTr="00012B5D">
        <w:trPr>
          <w:cantSplit/>
          <w:trHeight w:val="296"/>
          <w:tblHeader/>
          <w:ins w:id="4906" w:author="Bhakti Gandhi [2]" w:date="2015-11-13T10:34:00Z"/>
          <w:del w:id="4907" w:author="Bhakti Gandhi" w:date="2015-11-17T13:56:00Z"/>
          <w:trPrChange w:id="4908" w:author="Bhakti Gandhi [2]" w:date="2015-11-13T10:35:00Z">
            <w:trPr>
              <w:gridAfter w:val="0"/>
              <w:wAfter w:w="2070" w:type="dxa"/>
              <w:cantSplit/>
              <w:trHeight w:val="296"/>
              <w:tblHeader/>
            </w:trPr>
          </w:trPrChange>
        </w:trPr>
        <w:tc>
          <w:tcPr>
            <w:tcW w:w="4315" w:type="dxa"/>
            <w:shd w:val="clear" w:color="auto" w:fill="17365D"/>
            <w:tcPrChange w:id="4909" w:author="Bhakti Gandhi [2]" w:date="2015-11-13T10:35:00Z">
              <w:tcPr>
                <w:tcW w:w="2425" w:type="dxa"/>
                <w:shd w:val="clear" w:color="auto" w:fill="17365D"/>
              </w:tcPr>
            </w:tcPrChange>
          </w:tcPr>
          <w:p w14:paraId="4B3CE4DF" w14:textId="6F0D5FE2" w:rsidR="00012B5D" w:rsidRPr="00012B5D" w:rsidDel="006B6877" w:rsidRDefault="00490D94" w:rsidP="00012B5D">
            <w:pPr>
              <w:rPr>
                <w:ins w:id="4910" w:author="Bhakti Gandhi [2]" w:date="2015-11-13T10:34:00Z"/>
                <w:del w:id="4911" w:author="Bhakti Gandhi" w:date="2015-11-17T13:56:00Z"/>
              </w:rPr>
            </w:pPr>
            <w:ins w:id="4912" w:author="Bhakti Gandhi [2]" w:date="2015-11-13T10:36:00Z">
              <w:del w:id="4913" w:author="Bhakti Gandhi" w:date="2015-11-17T13:56:00Z">
                <w:r w:rsidDel="006B6877">
                  <w:delText>API's</w:delText>
                </w:r>
              </w:del>
            </w:ins>
            <w:bookmarkStart w:id="4914" w:name="_Toc435533982"/>
            <w:bookmarkEnd w:id="4914"/>
          </w:p>
        </w:tc>
        <w:bookmarkStart w:id="4915" w:name="_Toc435533983"/>
        <w:bookmarkEnd w:id="4915"/>
      </w:tr>
      <w:tr w:rsidR="00012B5D" w:rsidRPr="0027307A" w:rsidDel="006B6877" w14:paraId="469109E7" w14:textId="7AC98ED4" w:rsidTr="00012B5D">
        <w:trPr>
          <w:cantSplit/>
          <w:trHeight w:val="428"/>
          <w:ins w:id="4916" w:author="Bhakti Gandhi [2]" w:date="2015-11-13T10:34:00Z"/>
          <w:del w:id="4917" w:author="Bhakti Gandhi" w:date="2015-11-17T13:56:00Z"/>
          <w:trPrChange w:id="4918" w:author="Bhakti Gandhi [2]" w:date="2015-11-13T10:35:00Z">
            <w:trPr>
              <w:gridAfter w:val="0"/>
              <w:wAfter w:w="2070" w:type="dxa"/>
              <w:cantSplit/>
              <w:trHeight w:val="428"/>
            </w:trPr>
          </w:trPrChange>
        </w:trPr>
        <w:tc>
          <w:tcPr>
            <w:tcW w:w="4315" w:type="dxa"/>
            <w:shd w:val="clear" w:color="auto" w:fill="auto"/>
            <w:tcPrChange w:id="4919" w:author="Bhakti Gandhi [2]" w:date="2015-11-13T10:35:00Z">
              <w:tcPr>
                <w:tcW w:w="2425" w:type="dxa"/>
                <w:shd w:val="clear" w:color="auto" w:fill="auto"/>
              </w:tcPr>
            </w:tcPrChange>
          </w:tcPr>
          <w:p w14:paraId="73B6E442" w14:textId="61A9DF18" w:rsidR="00012B5D" w:rsidRPr="00012B5D" w:rsidDel="006B6877" w:rsidRDefault="00012B5D" w:rsidP="00012B5D">
            <w:pPr>
              <w:rPr>
                <w:ins w:id="4920" w:author="Bhakti Gandhi [2]" w:date="2015-11-13T10:35:00Z"/>
                <w:del w:id="4921" w:author="Bhakti Gandhi" w:date="2015-11-17T13:56:00Z"/>
              </w:rPr>
            </w:pPr>
            <w:ins w:id="4922" w:author="Bhakti Gandhi [2]" w:date="2015-11-13T10:35:00Z">
              <w:del w:id="4923" w:author="Bhakti Gandhi" w:date="2015-11-17T13:56:00Z">
                <w:r w:rsidRPr="00012B5D" w:rsidDel="006B6877">
                  <w:delText>Categories:getCategories</w:delText>
                </w:r>
                <w:bookmarkStart w:id="4924" w:name="_Toc435533984"/>
                <w:bookmarkEnd w:id="4924"/>
              </w:del>
            </w:ins>
          </w:p>
          <w:p w14:paraId="2C009002" w14:textId="5CF33F20" w:rsidR="00012B5D" w:rsidRPr="00012B5D" w:rsidDel="006B6877" w:rsidRDefault="00012B5D">
            <w:pPr>
              <w:rPr>
                <w:ins w:id="4925" w:author="Bhakti Gandhi [2]" w:date="2015-11-13T10:34:00Z"/>
                <w:del w:id="4926" w:author="Bhakti Gandhi" w:date="2015-11-17T13:56:00Z"/>
              </w:rPr>
              <w:pPrChange w:id="4927" w:author="Bhakti Gandhi [2]" w:date="2015-11-13T10:35:00Z">
                <w:pPr>
                  <w:framePr w:hSpace="180" w:wrap="around" w:vAnchor="text" w:hAnchor="page" w:x="3811" w:y="44"/>
                </w:pPr>
              </w:pPrChange>
            </w:pPr>
            <w:ins w:id="4928" w:author="Bhakti Gandhi [2]" w:date="2015-11-13T10:35:00Z">
              <w:del w:id="4929" w:author="Bhakti Gandhi" w:date="2015-11-17T13:56:00Z">
                <w:r w:rsidRPr="00012B5D" w:rsidDel="006B6877">
                  <w:delText>updateOrders:updateOrders</w:delText>
                </w:r>
              </w:del>
            </w:ins>
            <w:bookmarkStart w:id="4930" w:name="_Toc435533985"/>
            <w:bookmarkEnd w:id="4930"/>
          </w:p>
        </w:tc>
        <w:bookmarkStart w:id="4931" w:name="_Toc435533986"/>
        <w:bookmarkEnd w:id="4931"/>
      </w:tr>
      <w:tr w:rsidR="00012B5D" w:rsidRPr="0027307A" w:rsidDel="006B6877" w14:paraId="682D2C0A" w14:textId="55285F07" w:rsidTr="00012B5D">
        <w:trPr>
          <w:cantSplit/>
          <w:trHeight w:val="428"/>
          <w:ins w:id="4932" w:author="Bhakti Gandhi [2]" w:date="2015-11-13T10:34:00Z"/>
          <w:del w:id="4933" w:author="Bhakti Gandhi" w:date="2015-11-17T13:56:00Z"/>
          <w:trPrChange w:id="4934" w:author="Bhakti Gandhi [2]" w:date="2015-11-13T10:35:00Z">
            <w:trPr>
              <w:gridAfter w:val="0"/>
              <w:cantSplit/>
              <w:trHeight w:val="428"/>
            </w:trPr>
          </w:trPrChange>
        </w:trPr>
        <w:tc>
          <w:tcPr>
            <w:tcW w:w="4315" w:type="dxa"/>
            <w:shd w:val="clear" w:color="auto" w:fill="auto"/>
            <w:tcPrChange w:id="4935" w:author="Bhakti Gandhi [2]" w:date="2015-11-13T10:35:00Z">
              <w:tcPr>
                <w:tcW w:w="2425" w:type="dxa"/>
                <w:shd w:val="clear" w:color="auto" w:fill="auto"/>
              </w:tcPr>
            </w:tcPrChange>
          </w:tcPr>
          <w:p w14:paraId="4535C466" w14:textId="48FAB617" w:rsidR="00012B5D" w:rsidRPr="00012B5D" w:rsidDel="006B6877" w:rsidRDefault="00012B5D" w:rsidP="00012B5D">
            <w:pPr>
              <w:rPr>
                <w:ins w:id="4936" w:author="Bhakti Gandhi [2]" w:date="2015-11-13T10:34:00Z"/>
                <w:del w:id="4937" w:author="Bhakti Gandhi" w:date="2015-11-17T13:56:00Z"/>
              </w:rPr>
            </w:pPr>
            <w:ins w:id="4938" w:author="Bhakti Gandhi [2]" w:date="2015-11-13T10:35:00Z">
              <w:del w:id="4939" w:author="Bhakti Gandhi" w:date="2015-11-17T13:56:00Z">
                <w:r w:rsidRPr="00012B5D" w:rsidDel="006B6877">
                  <w:delText>ResassignSponsor:ResassignSponsor</w:delText>
                </w:r>
              </w:del>
            </w:ins>
            <w:bookmarkStart w:id="4940" w:name="_Toc435533987"/>
            <w:bookmarkEnd w:id="4940"/>
          </w:p>
        </w:tc>
        <w:bookmarkStart w:id="4941" w:name="_Toc435533988"/>
        <w:bookmarkEnd w:id="4941"/>
      </w:tr>
      <w:tr w:rsidR="00012B5D" w:rsidRPr="0027307A" w:rsidDel="006B6877" w14:paraId="4D54D510" w14:textId="06B9B05E" w:rsidTr="00012B5D">
        <w:trPr>
          <w:cantSplit/>
          <w:trHeight w:val="428"/>
          <w:ins w:id="4942" w:author="Bhakti Gandhi [2]" w:date="2015-11-13T10:34:00Z"/>
          <w:del w:id="4943" w:author="Bhakti Gandhi" w:date="2015-11-17T13:56:00Z"/>
          <w:trPrChange w:id="4944" w:author="Bhakti Gandhi [2]" w:date="2015-11-13T10:35:00Z">
            <w:trPr>
              <w:gridAfter w:val="0"/>
              <w:cantSplit/>
              <w:trHeight w:val="428"/>
            </w:trPr>
          </w:trPrChange>
        </w:trPr>
        <w:tc>
          <w:tcPr>
            <w:tcW w:w="4315" w:type="dxa"/>
            <w:shd w:val="clear" w:color="auto" w:fill="auto"/>
            <w:tcPrChange w:id="4945" w:author="Bhakti Gandhi [2]" w:date="2015-11-13T10:35:00Z">
              <w:tcPr>
                <w:tcW w:w="2425" w:type="dxa"/>
                <w:shd w:val="clear" w:color="auto" w:fill="auto"/>
              </w:tcPr>
            </w:tcPrChange>
          </w:tcPr>
          <w:p w14:paraId="27FF7013" w14:textId="0F49366D" w:rsidR="00012B5D" w:rsidRPr="00012B5D" w:rsidDel="006B6877" w:rsidRDefault="00012B5D" w:rsidP="00012B5D">
            <w:pPr>
              <w:rPr>
                <w:ins w:id="4946" w:author="Bhakti Gandhi [2]" w:date="2015-11-13T10:34:00Z"/>
                <w:del w:id="4947" w:author="Bhakti Gandhi" w:date="2015-11-17T13:56:00Z"/>
              </w:rPr>
            </w:pPr>
            <w:ins w:id="4948" w:author="Bhakti Gandhi [2]" w:date="2015-11-13T10:35:00Z">
              <w:del w:id="4949" w:author="Bhakti Gandhi" w:date="2015-11-17T13:56:00Z">
                <w:r w:rsidRPr="00012B5D" w:rsidDel="006B6877">
                  <w:delText>autoshipSwapLog:findByDateRange</w:delText>
                </w:r>
              </w:del>
            </w:ins>
            <w:bookmarkStart w:id="4950" w:name="_Toc435533989"/>
            <w:bookmarkEnd w:id="4950"/>
          </w:p>
        </w:tc>
        <w:bookmarkStart w:id="4951" w:name="_Toc435533990"/>
        <w:bookmarkEnd w:id="4951"/>
      </w:tr>
      <w:tr w:rsidR="00012B5D" w:rsidRPr="0027307A" w:rsidDel="006B6877" w14:paraId="1E8FB9D0" w14:textId="33F4301E" w:rsidTr="00012B5D">
        <w:trPr>
          <w:cantSplit/>
          <w:trHeight w:val="428"/>
          <w:ins w:id="4952" w:author="Bhakti Gandhi [2]" w:date="2015-11-13T10:34:00Z"/>
          <w:del w:id="4953" w:author="Bhakti Gandhi" w:date="2015-11-17T13:56:00Z"/>
          <w:trPrChange w:id="4954" w:author="Bhakti Gandhi [2]" w:date="2015-11-13T10:35:00Z">
            <w:trPr>
              <w:gridAfter w:val="0"/>
              <w:cantSplit/>
              <w:trHeight w:val="428"/>
            </w:trPr>
          </w:trPrChange>
        </w:trPr>
        <w:tc>
          <w:tcPr>
            <w:tcW w:w="4315" w:type="dxa"/>
            <w:shd w:val="clear" w:color="auto" w:fill="auto"/>
            <w:tcPrChange w:id="4955" w:author="Bhakti Gandhi [2]" w:date="2015-11-13T10:35:00Z">
              <w:tcPr>
                <w:tcW w:w="2425" w:type="dxa"/>
                <w:shd w:val="clear" w:color="auto" w:fill="auto"/>
              </w:tcPr>
            </w:tcPrChange>
          </w:tcPr>
          <w:p w14:paraId="4A7EA6F2" w14:textId="1E3A0C3D" w:rsidR="00012B5D" w:rsidRPr="00012B5D" w:rsidDel="006B6877" w:rsidRDefault="00012B5D" w:rsidP="00012B5D">
            <w:pPr>
              <w:rPr>
                <w:ins w:id="4956" w:author="Bhakti Gandhi [2]" w:date="2015-11-13T10:34:00Z"/>
                <w:del w:id="4957" w:author="Bhakti Gandhi" w:date="2015-11-17T13:56:00Z"/>
              </w:rPr>
            </w:pPr>
            <w:ins w:id="4958" w:author="Bhakti Gandhi [2]" w:date="2015-11-13T10:35:00Z">
              <w:del w:id="4959" w:author="Bhakti Gandhi" w:date="2015-11-17T13:56:00Z">
                <w:r w:rsidRPr="00012B5D" w:rsidDel="006B6877">
                  <w:delText>autoshipCancellation:findByDateRange</w:delText>
                </w:r>
              </w:del>
            </w:ins>
            <w:bookmarkStart w:id="4960" w:name="_Toc435533991"/>
            <w:bookmarkEnd w:id="4960"/>
          </w:p>
        </w:tc>
        <w:bookmarkStart w:id="4961" w:name="_Toc435533992"/>
        <w:bookmarkEnd w:id="4961"/>
      </w:tr>
      <w:tr w:rsidR="00012B5D" w:rsidRPr="0027307A" w:rsidDel="006B6877" w14:paraId="1AE7B1A5" w14:textId="3A9FDC41" w:rsidTr="00012B5D">
        <w:trPr>
          <w:cantSplit/>
          <w:trHeight w:val="428"/>
          <w:ins w:id="4962" w:author="Bhakti Gandhi [2]" w:date="2015-11-13T10:34:00Z"/>
          <w:del w:id="4963" w:author="Bhakti Gandhi" w:date="2015-11-17T13:56:00Z"/>
          <w:trPrChange w:id="4964" w:author="Bhakti Gandhi [2]" w:date="2015-11-13T10:35:00Z">
            <w:trPr>
              <w:gridAfter w:val="0"/>
              <w:cantSplit/>
              <w:trHeight w:val="428"/>
            </w:trPr>
          </w:trPrChange>
        </w:trPr>
        <w:tc>
          <w:tcPr>
            <w:tcW w:w="4315" w:type="dxa"/>
            <w:shd w:val="clear" w:color="auto" w:fill="auto"/>
            <w:tcPrChange w:id="4965" w:author="Bhakti Gandhi [2]" w:date="2015-11-13T10:35:00Z">
              <w:tcPr>
                <w:tcW w:w="2425" w:type="dxa"/>
                <w:shd w:val="clear" w:color="auto" w:fill="auto"/>
              </w:tcPr>
            </w:tcPrChange>
          </w:tcPr>
          <w:p w14:paraId="0AD827F9" w14:textId="615FFDFE" w:rsidR="00012B5D" w:rsidRPr="00012B5D" w:rsidDel="006B6877" w:rsidRDefault="00012B5D" w:rsidP="00012B5D">
            <w:pPr>
              <w:rPr>
                <w:ins w:id="4966" w:author="Bhakti Gandhi [2]" w:date="2015-11-13T10:34:00Z"/>
                <w:del w:id="4967" w:author="Bhakti Gandhi" w:date="2015-11-17T13:56:00Z"/>
              </w:rPr>
            </w:pPr>
            <w:ins w:id="4968" w:author="Bhakti Gandhi [2]" w:date="2015-11-13T10:35:00Z">
              <w:del w:id="4969" w:author="Bhakti Gandhi" w:date="2015-11-17T13:56:00Z">
                <w:r w:rsidRPr="00012B5D" w:rsidDel="006B6877">
                  <w:delText>autoshipLog:findByDateRange</w:delText>
                </w:r>
              </w:del>
            </w:ins>
            <w:bookmarkStart w:id="4970" w:name="_Toc435533993"/>
            <w:bookmarkEnd w:id="4970"/>
          </w:p>
        </w:tc>
        <w:bookmarkStart w:id="4971" w:name="_Toc435533994"/>
        <w:bookmarkEnd w:id="4971"/>
      </w:tr>
      <w:tr w:rsidR="00012B5D" w:rsidRPr="0027307A" w:rsidDel="006B6877" w14:paraId="792B5F5F" w14:textId="47803BE7" w:rsidTr="00012B5D">
        <w:trPr>
          <w:cantSplit/>
          <w:trHeight w:val="428"/>
          <w:ins w:id="4972" w:author="Bhakti Gandhi [2]" w:date="2015-11-13T10:34:00Z"/>
          <w:del w:id="4973" w:author="Bhakti Gandhi" w:date="2015-11-17T13:56:00Z"/>
          <w:trPrChange w:id="4974" w:author="Bhakti Gandhi [2]" w:date="2015-11-13T10:35:00Z">
            <w:trPr>
              <w:gridAfter w:val="0"/>
              <w:cantSplit/>
              <w:trHeight w:val="428"/>
            </w:trPr>
          </w:trPrChange>
        </w:trPr>
        <w:tc>
          <w:tcPr>
            <w:tcW w:w="4315" w:type="dxa"/>
            <w:shd w:val="clear" w:color="auto" w:fill="auto"/>
            <w:tcPrChange w:id="4975" w:author="Bhakti Gandhi [2]" w:date="2015-11-13T10:35:00Z">
              <w:tcPr>
                <w:tcW w:w="2425" w:type="dxa"/>
                <w:shd w:val="clear" w:color="auto" w:fill="auto"/>
              </w:tcPr>
            </w:tcPrChange>
          </w:tcPr>
          <w:p w14:paraId="4596C5BB" w14:textId="7D5F2E4D" w:rsidR="00012B5D" w:rsidRPr="00012B5D" w:rsidDel="006B6877" w:rsidRDefault="00012B5D" w:rsidP="00012B5D">
            <w:pPr>
              <w:rPr>
                <w:ins w:id="4976" w:author="Bhakti Gandhi [2]" w:date="2015-11-13T10:34:00Z"/>
                <w:del w:id="4977" w:author="Bhakti Gandhi" w:date="2015-11-17T13:56:00Z"/>
              </w:rPr>
            </w:pPr>
            <w:ins w:id="4978" w:author="Bhakti Gandhi [2]" w:date="2015-11-13T10:35:00Z">
              <w:del w:id="4979" w:author="Bhakti Gandhi" w:date="2015-11-17T13:56:00Z">
                <w:r w:rsidRPr="00012B5D" w:rsidDel="006B6877">
                  <w:delText>Products:getProducts</w:delText>
                </w:r>
              </w:del>
            </w:ins>
            <w:bookmarkStart w:id="4980" w:name="_Toc435533995"/>
            <w:bookmarkEnd w:id="4980"/>
          </w:p>
        </w:tc>
        <w:bookmarkStart w:id="4981" w:name="_Toc435533996"/>
        <w:bookmarkEnd w:id="4981"/>
      </w:tr>
      <w:tr w:rsidR="00012B5D" w:rsidRPr="0027307A" w:rsidDel="006B6877" w14:paraId="0EDB74CF" w14:textId="0F779CB5" w:rsidTr="00012B5D">
        <w:trPr>
          <w:cantSplit/>
          <w:trHeight w:val="428"/>
          <w:ins w:id="4982" w:author="Bhakti Gandhi [2]" w:date="2015-11-13T10:34:00Z"/>
          <w:del w:id="4983" w:author="Bhakti Gandhi" w:date="2015-11-17T13:56:00Z"/>
          <w:trPrChange w:id="4984" w:author="Bhakti Gandhi [2]" w:date="2015-11-13T10:35:00Z">
            <w:trPr>
              <w:gridAfter w:val="0"/>
              <w:cantSplit/>
              <w:trHeight w:val="428"/>
            </w:trPr>
          </w:trPrChange>
        </w:trPr>
        <w:tc>
          <w:tcPr>
            <w:tcW w:w="4315" w:type="dxa"/>
            <w:shd w:val="clear" w:color="auto" w:fill="auto"/>
            <w:tcPrChange w:id="4985" w:author="Bhakti Gandhi [2]" w:date="2015-11-13T10:35:00Z">
              <w:tcPr>
                <w:tcW w:w="2425" w:type="dxa"/>
                <w:shd w:val="clear" w:color="auto" w:fill="auto"/>
              </w:tcPr>
            </w:tcPrChange>
          </w:tcPr>
          <w:p w14:paraId="0FF6C650" w14:textId="5DD3552E" w:rsidR="00012B5D" w:rsidRPr="00012B5D" w:rsidDel="006B6877" w:rsidRDefault="00012B5D" w:rsidP="00012B5D">
            <w:pPr>
              <w:rPr>
                <w:ins w:id="4986" w:author="Bhakti Gandhi [2]" w:date="2015-11-13T10:34:00Z"/>
                <w:del w:id="4987" w:author="Bhakti Gandhi" w:date="2015-11-17T13:56:00Z"/>
              </w:rPr>
            </w:pPr>
            <w:ins w:id="4988" w:author="Bhakti Gandhi [2]" w:date="2015-11-13T10:36:00Z">
              <w:del w:id="4989" w:author="Bhakti Gandhi" w:date="2015-11-17T13:56:00Z">
                <w:r w:rsidRPr="00012B5D" w:rsidDel="006B6877">
                  <w:delText>commissioninfo:commissioninfo</w:delText>
                </w:r>
              </w:del>
            </w:ins>
            <w:bookmarkStart w:id="4990" w:name="_Toc435533997"/>
            <w:bookmarkEnd w:id="4990"/>
          </w:p>
        </w:tc>
        <w:bookmarkStart w:id="4991" w:name="_Toc435533998"/>
        <w:bookmarkEnd w:id="4991"/>
      </w:tr>
      <w:tr w:rsidR="00012B5D" w:rsidRPr="0027307A" w:rsidDel="006B6877" w14:paraId="08BFAC90" w14:textId="380C99BA" w:rsidTr="00012B5D">
        <w:trPr>
          <w:cantSplit/>
          <w:trHeight w:val="428"/>
          <w:ins w:id="4992" w:author="Bhakti Gandhi [2]" w:date="2015-11-13T10:34:00Z"/>
          <w:del w:id="4993" w:author="Bhakti Gandhi" w:date="2015-11-17T13:56:00Z"/>
          <w:trPrChange w:id="4994" w:author="Bhakti Gandhi [2]" w:date="2015-11-13T10:35:00Z">
            <w:trPr>
              <w:gridAfter w:val="0"/>
              <w:cantSplit/>
              <w:trHeight w:val="428"/>
            </w:trPr>
          </w:trPrChange>
        </w:trPr>
        <w:tc>
          <w:tcPr>
            <w:tcW w:w="4315" w:type="dxa"/>
            <w:shd w:val="clear" w:color="auto" w:fill="auto"/>
            <w:tcPrChange w:id="4995" w:author="Bhakti Gandhi [2]" w:date="2015-11-13T10:35:00Z">
              <w:tcPr>
                <w:tcW w:w="2425" w:type="dxa"/>
                <w:shd w:val="clear" w:color="auto" w:fill="auto"/>
              </w:tcPr>
            </w:tcPrChange>
          </w:tcPr>
          <w:p w14:paraId="141CEDE9" w14:textId="384B33BD" w:rsidR="00012B5D" w:rsidRPr="00012B5D" w:rsidDel="006B6877" w:rsidRDefault="00012B5D" w:rsidP="00012B5D">
            <w:pPr>
              <w:rPr>
                <w:ins w:id="4996" w:author="Bhakti Gandhi [2]" w:date="2015-11-13T10:34:00Z"/>
                <w:del w:id="4997" w:author="Bhakti Gandhi" w:date="2015-11-17T13:56:00Z"/>
              </w:rPr>
            </w:pPr>
            <w:ins w:id="4998" w:author="Bhakti Gandhi [2]" w:date="2015-11-13T10:36:00Z">
              <w:del w:id="4999" w:author="Bhakti Gandhi" w:date="2015-11-17T13:56:00Z">
                <w:r w:rsidRPr="00012B5D" w:rsidDel="006B6877">
                  <w:delText xml:space="preserve">Orders:findUpdatedOrders </w:delText>
                </w:r>
              </w:del>
            </w:ins>
            <w:bookmarkStart w:id="5000" w:name="_Toc435533999"/>
            <w:bookmarkEnd w:id="5000"/>
          </w:p>
        </w:tc>
        <w:bookmarkStart w:id="5001" w:name="_Toc435534000"/>
        <w:bookmarkEnd w:id="5001"/>
      </w:tr>
      <w:tr w:rsidR="00012B5D" w:rsidRPr="0027307A" w:rsidDel="006B6877" w14:paraId="249969A6" w14:textId="5E9CF759" w:rsidTr="00012B5D">
        <w:trPr>
          <w:cantSplit/>
          <w:trHeight w:val="428"/>
          <w:ins w:id="5002" w:author="Bhakti Gandhi [2]" w:date="2015-11-13T10:34:00Z"/>
          <w:del w:id="5003" w:author="Bhakti Gandhi" w:date="2015-11-17T13:56:00Z"/>
          <w:trPrChange w:id="5004" w:author="Bhakti Gandhi [2]" w:date="2015-11-13T10:35:00Z">
            <w:trPr>
              <w:gridAfter w:val="0"/>
              <w:cantSplit/>
              <w:trHeight w:val="428"/>
            </w:trPr>
          </w:trPrChange>
        </w:trPr>
        <w:tc>
          <w:tcPr>
            <w:tcW w:w="4315" w:type="dxa"/>
            <w:shd w:val="clear" w:color="auto" w:fill="auto"/>
            <w:tcPrChange w:id="5005" w:author="Bhakti Gandhi [2]" w:date="2015-11-13T10:35:00Z">
              <w:tcPr>
                <w:tcW w:w="2425" w:type="dxa"/>
                <w:shd w:val="clear" w:color="auto" w:fill="auto"/>
              </w:tcPr>
            </w:tcPrChange>
          </w:tcPr>
          <w:p w14:paraId="3C4BC19E" w14:textId="7634B1FC" w:rsidR="00012B5D" w:rsidRPr="00012B5D" w:rsidDel="006B6877" w:rsidRDefault="00012B5D" w:rsidP="00012B5D">
            <w:pPr>
              <w:rPr>
                <w:ins w:id="5006" w:author="Bhakti Gandhi [2]" w:date="2015-11-13T10:34:00Z"/>
                <w:del w:id="5007" w:author="Bhakti Gandhi" w:date="2015-11-17T13:56:00Z"/>
              </w:rPr>
            </w:pPr>
            <w:ins w:id="5008" w:author="Bhakti Gandhi [2]" w:date="2015-11-13T10:36:00Z">
              <w:del w:id="5009" w:author="Bhakti Gandhi" w:date="2015-11-17T13:56:00Z">
                <w:r w:rsidRPr="00012B5D" w:rsidDel="006B6877">
                  <w:delText>ReturnOrders:findReturnOrders</w:delText>
                </w:r>
              </w:del>
            </w:ins>
            <w:bookmarkStart w:id="5010" w:name="_Toc435534001"/>
            <w:bookmarkEnd w:id="5010"/>
          </w:p>
        </w:tc>
        <w:bookmarkStart w:id="5011" w:name="_Toc435534002"/>
        <w:bookmarkEnd w:id="5011"/>
      </w:tr>
      <w:tr w:rsidR="00012B5D" w:rsidRPr="0027307A" w:rsidDel="006B6877" w14:paraId="458537F0" w14:textId="4C863AB0" w:rsidTr="00012B5D">
        <w:trPr>
          <w:cantSplit/>
          <w:trHeight w:val="428"/>
          <w:ins w:id="5012" w:author="Bhakti Gandhi [2]" w:date="2015-11-13T10:36:00Z"/>
          <w:del w:id="5013" w:author="Bhakti Gandhi" w:date="2015-11-17T13:56:00Z"/>
        </w:trPr>
        <w:tc>
          <w:tcPr>
            <w:tcW w:w="4315" w:type="dxa"/>
            <w:shd w:val="clear" w:color="auto" w:fill="auto"/>
          </w:tcPr>
          <w:p w14:paraId="659FFBA1" w14:textId="46C9F343" w:rsidR="00012B5D" w:rsidRPr="00012B5D" w:rsidDel="006B6877" w:rsidRDefault="00012B5D" w:rsidP="00012B5D">
            <w:pPr>
              <w:rPr>
                <w:ins w:id="5014" w:author="Bhakti Gandhi [2]" w:date="2015-11-13T10:36:00Z"/>
                <w:del w:id="5015" w:author="Bhakti Gandhi" w:date="2015-11-17T13:56:00Z"/>
              </w:rPr>
            </w:pPr>
            <w:ins w:id="5016" w:author="Bhakti Gandhi [2]" w:date="2015-11-13T10:36:00Z">
              <w:del w:id="5017" w:author="Bhakti Gandhi" w:date="2015-11-17T13:56:00Z">
                <w:r w:rsidRPr="00012B5D" w:rsidDel="006B6877">
                  <w:delText>terminate:terminate</w:delText>
                </w:r>
                <w:bookmarkStart w:id="5018" w:name="_Toc435534003"/>
                <w:bookmarkEnd w:id="5018"/>
              </w:del>
            </w:ins>
          </w:p>
        </w:tc>
        <w:bookmarkStart w:id="5019" w:name="_Toc435534004"/>
        <w:bookmarkEnd w:id="5019"/>
      </w:tr>
      <w:tr w:rsidR="00012B5D" w:rsidRPr="0027307A" w:rsidDel="006B6877" w14:paraId="6E8236C1" w14:textId="414F095C" w:rsidTr="00012B5D">
        <w:trPr>
          <w:cantSplit/>
          <w:trHeight w:val="428"/>
          <w:ins w:id="5020" w:author="Bhakti Gandhi [2]" w:date="2015-11-13T10:36:00Z"/>
          <w:del w:id="5021" w:author="Bhakti Gandhi" w:date="2015-11-17T13:56:00Z"/>
        </w:trPr>
        <w:tc>
          <w:tcPr>
            <w:tcW w:w="4315" w:type="dxa"/>
            <w:shd w:val="clear" w:color="auto" w:fill="auto"/>
          </w:tcPr>
          <w:p w14:paraId="07EB7207" w14:textId="54865A9D" w:rsidR="00012B5D" w:rsidRPr="00012B5D" w:rsidDel="006B6877" w:rsidRDefault="00012B5D" w:rsidP="00012B5D">
            <w:pPr>
              <w:rPr>
                <w:ins w:id="5022" w:author="Bhakti Gandhi [2]" w:date="2015-11-13T10:36:00Z"/>
                <w:del w:id="5023" w:author="Bhakti Gandhi" w:date="2015-11-17T13:56:00Z"/>
              </w:rPr>
            </w:pPr>
            <w:ins w:id="5024" w:author="Bhakti Gandhi [2]" w:date="2015-11-13T10:36:00Z">
              <w:del w:id="5025" w:author="Bhakti Gandhi" w:date="2015-11-17T13:56:00Z">
                <w:r w:rsidRPr="00012B5D" w:rsidDel="006B6877">
                  <w:delText>Autoships:findUpdatedAutoships</w:delText>
                </w:r>
                <w:bookmarkStart w:id="5026" w:name="_Toc435534005"/>
                <w:bookmarkEnd w:id="5026"/>
              </w:del>
            </w:ins>
          </w:p>
        </w:tc>
        <w:bookmarkStart w:id="5027" w:name="_Toc435534006"/>
        <w:bookmarkEnd w:id="5027"/>
      </w:tr>
      <w:tr w:rsidR="00012B5D" w:rsidRPr="0027307A" w:rsidDel="006B6877" w14:paraId="35A6F610" w14:textId="3E0B36A3" w:rsidTr="00012B5D">
        <w:trPr>
          <w:cantSplit/>
          <w:trHeight w:val="428"/>
          <w:ins w:id="5028" w:author="Bhakti Gandhi [2]" w:date="2015-11-13T10:36:00Z"/>
          <w:del w:id="5029" w:author="Bhakti Gandhi" w:date="2015-11-17T13:56:00Z"/>
        </w:trPr>
        <w:tc>
          <w:tcPr>
            <w:tcW w:w="4315" w:type="dxa"/>
            <w:shd w:val="clear" w:color="auto" w:fill="auto"/>
          </w:tcPr>
          <w:p w14:paraId="2045ED22" w14:textId="1026DD79" w:rsidR="00012B5D" w:rsidRPr="00012B5D" w:rsidDel="006B6877" w:rsidRDefault="00012B5D" w:rsidP="00012B5D">
            <w:pPr>
              <w:rPr>
                <w:ins w:id="5030" w:author="Bhakti Gandhi [2]" w:date="2015-11-13T10:36:00Z"/>
                <w:del w:id="5031" w:author="Bhakti Gandhi" w:date="2015-11-17T13:56:00Z"/>
              </w:rPr>
            </w:pPr>
            <w:ins w:id="5032" w:author="Bhakti Gandhi [2]" w:date="2015-11-13T10:36:00Z">
              <w:del w:id="5033" w:author="Bhakti Gandhi" w:date="2015-11-17T13:56:00Z">
                <w:r w:rsidRPr="00012B5D" w:rsidDel="006B6877">
                  <w:delText>Consignment:Consignment</w:delText>
                </w:r>
                <w:bookmarkStart w:id="5034" w:name="_Toc435534007"/>
                <w:bookmarkEnd w:id="5034"/>
              </w:del>
            </w:ins>
          </w:p>
        </w:tc>
        <w:bookmarkStart w:id="5035" w:name="_Toc435534008"/>
        <w:bookmarkEnd w:id="5035"/>
      </w:tr>
    </w:tbl>
    <w:p w14:paraId="79E33101" w14:textId="4F3BD039" w:rsidR="00490D94" w:rsidDel="006B6877" w:rsidRDefault="00490D94" w:rsidP="00F30A6E">
      <w:pPr>
        <w:rPr>
          <w:ins w:id="5036" w:author="Bhakti Gandhi [2]" w:date="2015-11-13T10:37:00Z"/>
          <w:del w:id="5037" w:author="Bhakti Gandhi" w:date="2015-11-17T13:56:00Z"/>
        </w:rPr>
      </w:pPr>
      <w:bookmarkStart w:id="5038" w:name="_Toc435534009"/>
      <w:bookmarkEnd w:id="5038"/>
    </w:p>
    <w:p w14:paraId="1BDBDC91" w14:textId="44AFFFB6" w:rsidR="00490D94" w:rsidDel="006B6877" w:rsidRDefault="00490D94" w:rsidP="00F30A6E">
      <w:pPr>
        <w:rPr>
          <w:ins w:id="5039" w:author="Bhakti Gandhi [2]" w:date="2015-11-13T10:37:00Z"/>
          <w:del w:id="5040" w:author="Bhakti Gandhi" w:date="2015-11-17T13:56:00Z"/>
        </w:rPr>
      </w:pPr>
      <w:bookmarkStart w:id="5041" w:name="_Toc435534010"/>
      <w:bookmarkEnd w:id="5041"/>
    </w:p>
    <w:p w14:paraId="5CA95B0D" w14:textId="2EF1BD43" w:rsidR="00490D94" w:rsidDel="006B6877" w:rsidRDefault="00490D94" w:rsidP="00F30A6E">
      <w:pPr>
        <w:rPr>
          <w:ins w:id="5042" w:author="Bhakti Gandhi [2]" w:date="2015-11-13T10:37:00Z"/>
          <w:del w:id="5043" w:author="Bhakti Gandhi" w:date="2015-11-17T13:56:00Z"/>
        </w:rPr>
      </w:pPr>
      <w:bookmarkStart w:id="5044" w:name="_Toc435534011"/>
      <w:bookmarkEnd w:id="5044"/>
    </w:p>
    <w:p w14:paraId="6816DA49" w14:textId="0AF68C82" w:rsidR="00490D94" w:rsidDel="006B6877" w:rsidRDefault="00490D94" w:rsidP="00F30A6E">
      <w:pPr>
        <w:rPr>
          <w:ins w:id="5045" w:author="Bhakti Gandhi [2]" w:date="2015-11-13T10:37:00Z"/>
          <w:del w:id="5046" w:author="Bhakti Gandhi" w:date="2015-11-17T13:56:00Z"/>
        </w:rPr>
      </w:pPr>
      <w:bookmarkStart w:id="5047" w:name="_Toc435534012"/>
      <w:bookmarkEnd w:id="5047"/>
    </w:p>
    <w:p w14:paraId="4FC1172F" w14:textId="2F79108C" w:rsidR="00490D94" w:rsidDel="006B6877" w:rsidRDefault="00490D94" w:rsidP="00F30A6E">
      <w:pPr>
        <w:rPr>
          <w:ins w:id="5048" w:author="Bhakti Gandhi [2]" w:date="2015-11-13T10:37:00Z"/>
          <w:del w:id="5049" w:author="Bhakti Gandhi" w:date="2015-11-17T13:56:00Z"/>
        </w:rPr>
      </w:pPr>
      <w:bookmarkStart w:id="5050" w:name="_Toc435534013"/>
      <w:bookmarkEnd w:id="5050"/>
    </w:p>
    <w:p w14:paraId="3DA338CC" w14:textId="527CA2F9" w:rsidR="00490D94" w:rsidDel="006B6877" w:rsidRDefault="00490D94" w:rsidP="00F30A6E">
      <w:pPr>
        <w:rPr>
          <w:ins w:id="5051" w:author="Bhakti Gandhi [2]" w:date="2015-11-13T10:37:00Z"/>
          <w:del w:id="5052" w:author="Bhakti Gandhi" w:date="2015-11-17T13:56:00Z"/>
        </w:rPr>
      </w:pPr>
      <w:bookmarkStart w:id="5053" w:name="_Toc435534014"/>
      <w:bookmarkEnd w:id="5053"/>
    </w:p>
    <w:p w14:paraId="39C6B1F7" w14:textId="12851BAD" w:rsidR="00490D94" w:rsidDel="006B6877" w:rsidRDefault="00490D94" w:rsidP="00F30A6E">
      <w:pPr>
        <w:rPr>
          <w:ins w:id="5054" w:author="Bhakti Gandhi [2]" w:date="2015-11-13T10:37:00Z"/>
          <w:del w:id="5055" w:author="Bhakti Gandhi" w:date="2015-11-17T13:56:00Z"/>
        </w:rPr>
      </w:pPr>
      <w:bookmarkStart w:id="5056" w:name="_Toc435534015"/>
      <w:bookmarkEnd w:id="5056"/>
    </w:p>
    <w:p w14:paraId="16A631FE" w14:textId="178380EF" w:rsidR="00490D94" w:rsidDel="006B6877" w:rsidRDefault="00490D94" w:rsidP="00F30A6E">
      <w:pPr>
        <w:rPr>
          <w:ins w:id="5057" w:author="Bhakti Gandhi [2]" w:date="2015-11-13T10:37:00Z"/>
          <w:del w:id="5058" w:author="Bhakti Gandhi" w:date="2015-11-17T13:56:00Z"/>
        </w:rPr>
      </w:pPr>
      <w:bookmarkStart w:id="5059" w:name="_Toc435534016"/>
      <w:bookmarkEnd w:id="5059"/>
    </w:p>
    <w:p w14:paraId="00D887E9" w14:textId="2AF6166F" w:rsidR="00490D94" w:rsidDel="006B6877" w:rsidRDefault="00490D94" w:rsidP="00F30A6E">
      <w:pPr>
        <w:rPr>
          <w:ins w:id="5060" w:author="Bhakti Gandhi [2]" w:date="2015-11-13T10:37:00Z"/>
          <w:del w:id="5061" w:author="Bhakti Gandhi" w:date="2015-11-17T13:56:00Z"/>
        </w:rPr>
      </w:pPr>
      <w:bookmarkStart w:id="5062" w:name="_Toc435534017"/>
      <w:bookmarkEnd w:id="5062"/>
    </w:p>
    <w:p w14:paraId="0DE2B6B0" w14:textId="3DC77059" w:rsidR="00490D94" w:rsidDel="006B6877" w:rsidRDefault="00490D94" w:rsidP="00F30A6E">
      <w:pPr>
        <w:rPr>
          <w:ins w:id="5063" w:author="Bhakti Gandhi [2]" w:date="2015-11-13T10:37:00Z"/>
          <w:del w:id="5064" w:author="Bhakti Gandhi" w:date="2015-11-17T13:56:00Z"/>
        </w:rPr>
      </w:pPr>
      <w:bookmarkStart w:id="5065" w:name="_Toc435534018"/>
      <w:bookmarkEnd w:id="5065"/>
    </w:p>
    <w:p w14:paraId="4D872487" w14:textId="272DDFE0" w:rsidR="00490D94" w:rsidDel="006B6877" w:rsidRDefault="00490D94" w:rsidP="00F30A6E">
      <w:pPr>
        <w:rPr>
          <w:ins w:id="5066" w:author="Bhakti Gandhi [2]" w:date="2015-11-13T10:37:00Z"/>
          <w:del w:id="5067" w:author="Bhakti Gandhi" w:date="2015-11-17T13:56:00Z"/>
        </w:rPr>
      </w:pPr>
      <w:bookmarkStart w:id="5068" w:name="_Toc435534019"/>
      <w:bookmarkEnd w:id="5068"/>
    </w:p>
    <w:p w14:paraId="549122ED" w14:textId="25F24A2D" w:rsidR="00490D94" w:rsidDel="006B6877" w:rsidRDefault="00490D94" w:rsidP="00F30A6E">
      <w:pPr>
        <w:rPr>
          <w:ins w:id="5069" w:author="Bhakti Gandhi [2]" w:date="2015-11-13T10:37:00Z"/>
          <w:del w:id="5070" w:author="Bhakti Gandhi" w:date="2015-11-17T13:56:00Z"/>
        </w:rPr>
      </w:pPr>
      <w:bookmarkStart w:id="5071" w:name="_Toc435534020"/>
      <w:bookmarkEnd w:id="5071"/>
    </w:p>
    <w:p w14:paraId="5EF5B204" w14:textId="5B1463DB" w:rsidR="00490D94" w:rsidDel="006B6877" w:rsidRDefault="00490D94" w:rsidP="00F30A6E">
      <w:pPr>
        <w:rPr>
          <w:ins w:id="5072" w:author="Bhakti Gandhi [2]" w:date="2015-11-13T10:37:00Z"/>
          <w:del w:id="5073" w:author="Bhakti Gandhi" w:date="2015-11-17T13:56:00Z"/>
        </w:rPr>
      </w:pPr>
      <w:bookmarkStart w:id="5074" w:name="_Toc435534021"/>
      <w:bookmarkEnd w:id="5074"/>
    </w:p>
    <w:p w14:paraId="12BB2E14" w14:textId="0C13B843" w:rsidR="00490D94" w:rsidDel="006B6877" w:rsidRDefault="00490D94" w:rsidP="00F30A6E">
      <w:pPr>
        <w:rPr>
          <w:ins w:id="5075" w:author="Bhakti Gandhi [2]" w:date="2015-11-13T10:37:00Z"/>
          <w:del w:id="5076" w:author="Bhakti Gandhi" w:date="2015-11-17T13:56:00Z"/>
        </w:rPr>
      </w:pPr>
      <w:ins w:id="5077" w:author="Bhakti Gandhi [2]" w:date="2015-11-13T10:37:00Z">
        <w:del w:id="5078" w:author="Bhakti Gandhi" w:date="2015-11-17T13:56:00Z">
          <w:r w:rsidDel="006B6877">
            <w:tab/>
          </w:r>
          <w:r w:rsidDel="006B6877">
            <w:tab/>
            <w:delText xml:space="preserve">Tests </w:delText>
          </w:r>
          <w:r w:rsidRPr="00490D94" w:rsidDel="006B6877">
            <w:delText xml:space="preserve">would be </w:delText>
          </w:r>
          <w:r w:rsidDel="006B6877">
            <w:delText>carried out at different batch</w:delText>
          </w:r>
          <w:r w:rsidDel="006B6877">
            <w:tab/>
            <w:delText xml:space="preserve"> </w:delText>
          </w:r>
          <w:r w:rsidRPr="00490D94" w:rsidDel="006B6877">
            <w:delText>sizes and t</w:delText>
          </w:r>
          <w:r w:rsidDel="006B6877">
            <w:delText>he throughput</w:delText>
          </w:r>
          <w:r w:rsidDel="006B6877">
            <w:tab/>
          </w:r>
          <w:r w:rsidDel="006B6877">
            <w:tab/>
          </w:r>
          <w:r w:rsidDel="006B6877">
            <w:tab/>
          </w:r>
          <w:r w:rsidRPr="00490D94" w:rsidDel="006B6877">
            <w:delText>would be measured.</w:delText>
          </w:r>
          <w:bookmarkStart w:id="5079" w:name="_Toc435534022"/>
          <w:bookmarkEnd w:id="5079"/>
        </w:del>
      </w:ins>
    </w:p>
    <w:p w14:paraId="34061413" w14:textId="6253E3BE" w:rsidR="00F30A6E" w:rsidRPr="00EF510A" w:rsidDel="006B6877" w:rsidRDefault="000A7643" w:rsidP="00F30A6E">
      <w:pPr>
        <w:rPr>
          <w:ins w:id="5080" w:author="Bhakti Gandhi [2]" w:date="2015-07-27T13:30:00Z"/>
          <w:del w:id="5081" w:author="Bhakti Gandhi" w:date="2015-11-17T13:56:00Z"/>
        </w:rPr>
      </w:pPr>
      <w:ins w:id="5082" w:author="Bhakti Gandhi [2]" w:date="2015-07-27T13:38:00Z">
        <w:del w:id="5083" w:author="Bhakti Gandhi" w:date="2015-11-17T13:56:00Z">
          <w:r w:rsidDel="006B6877">
            <w:delText>Tests would be carried out at different batch</w:delText>
          </w:r>
          <w:r w:rsidDel="006B6877">
            <w:tab/>
          </w:r>
          <w:r w:rsidDel="006B6877">
            <w:tab/>
            <w:delText>sizes and t</w:delText>
          </w:r>
          <w:r w:rsidR="00600B52" w:rsidDel="006B6877">
            <w:delText>he throughput would be measured.</w:delText>
          </w:r>
        </w:del>
      </w:ins>
      <w:bookmarkStart w:id="5084" w:name="_Toc435534023"/>
      <w:bookmarkEnd w:id="5084"/>
    </w:p>
    <w:tbl>
      <w:tblPr>
        <w:tblpPr w:leftFromText="180" w:rightFromText="180" w:vertAnchor="text" w:horzAnchor="page" w:tblpX="3811" w:tblpY="44"/>
        <w:tblW w:w="449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  <w:tblPrChange w:id="5085" w:author="Bhakti Gandhi [2]" w:date="2015-07-27T13:40:00Z">
          <w:tblPr>
            <w:tblpPr w:leftFromText="180" w:rightFromText="180" w:vertAnchor="text" w:horzAnchor="page" w:tblpX="3811" w:tblpY="44"/>
            <w:tblW w:w="5755" w:type="dxa"/>
            <w:tbl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blBorders>
            <w:tblLayout w:type="fixed"/>
            <w:tblCellMar>
              <w:left w:w="107" w:type="dxa"/>
              <w:right w:w="107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425"/>
        <w:gridCol w:w="2070"/>
        <w:tblGridChange w:id="5086">
          <w:tblGrid>
            <w:gridCol w:w="2425"/>
            <w:gridCol w:w="1620"/>
            <w:gridCol w:w="450"/>
          </w:tblGrid>
        </w:tblGridChange>
      </w:tblGrid>
      <w:tr w:rsidR="002B6813" w:rsidRPr="0027307A" w:rsidDel="006B6877" w14:paraId="54EADB5E" w14:textId="6926B5DC" w:rsidTr="002B6813">
        <w:trPr>
          <w:cantSplit/>
          <w:trHeight w:val="296"/>
          <w:tblHeader/>
          <w:ins w:id="5087" w:author="Bhakti Gandhi [2]" w:date="2015-07-27T13:39:00Z"/>
          <w:del w:id="5088" w:author="Bhakti Gandhi" w:date="2015-11-17T13:56:00Z"/>
          <w:trPrChange w:id="5089" w:author="Bhakti Gandhi [2]" w:date="2015-07-27T13:40:00Z">
            <w:trPr>
              <w:gridAfter w:val="0"/>
              <w:wAfter w:w="1710" w:type="dxa"/>
              <w:cantSplit/>
              <w:trHeight w:val="296"/>
              <w:tblHeader/>
            </w:trPr>
          </w:trPrChange>
        </w:trPr>
        <w:tc>
          <w:tcPr>
            <w:tcW w:w="2425" w:type="dxa"/>
            <w:shd w:val="clear" w:color="auto" w:fill="17365D"/>
            <w:tcPrChange w:id="5090" w:author="Bhakti Gandhi [2]" w:date="2015-07-27T13:40:00Z">
              <w:tcPr>
                <w:tcW w:w="2425" w:type="dxa"/>
                <w:shd w:val="clear" w:color="auto" w:fill="17365D"/>
              </w:tcPr>
            </w:tcPrChange>
          </w:tcPr>
          <w:p w14:paraId="39C7EBEB" w14:textId="1AD6B4B3" w:rsidR="002B6813" w:rsidRPr="002B6813" w:rsidDel="006B6877" w:rsidRDefault="002B6813" w:rsidP="002B6813">
            <w:pPr>
              <w:rPr>
                <w:ins w:id="5091" w:author="Bhakti Gandhi [2]" w:date="2015-07-27T13:39:00Z"/>
                <w:del w:id="5092" w:author="Bhakti Gandhi" w:date="2015-11-17T13:56:00Z"/>
              </w:rPr>
            </w:pPr>
            <w:ins w:id="5093" w:author="Bhakti Gandhi [2]" w:date="2015-07-27T13:39:00Z">
              <w:del w:id="5094" w:author="Bhakti Gandhi" w:date="2015-11-17T13:56:00Z">
                <w:r w:rsidDel="006B6877">
                  <w:delText>Threads</w:delText>
                </w:r>
                <w:bookmarkStart w:id="5095" w:name="_Toc435534024"/>
                <w:bookmarkEnd w:id="5095"/>
              </w:del>
            </w:ins>
          </w:p>
        </w:tc>
        <w:tc>
          <w:tcPr>
            <w:tcW w:w="2070" w:type="dxa"/>
            <w:shd w:val="clear" w:color="auto" w:fill="17365D"/>
            <w:tcPrChange w:id="5096" w:author="Bhakti Gandhi [2]" w:date="2015-07-27T13:40:00Z">
              <w:tcPr>
                <w:tcW w:w="1620" w:type="dxa"/>
                <w:shd w:val="clear" w:color="auto" w:fill="17365D"/>
              </w:tcPr>
            </w:tcPrChange>
          </w:tcPr>
          <w:p w14:paraId="45B27442" w14:textId="3C497553" w:rsidR="002B6813" w:rsidRPr="002B6813" w:rsidDel="006B6877" w:rsidRDefault="002B6813" w:rsidP="002B6813">
            <w:pPr>
              <w:rPr>
                <w:ins w:id="5097" w:author="Bhakti Gandhi [2]" w:date="2015-07-27T13:39:00Z"/>
                <w:del w:id="5098" w:author="Bhakti Gandhi" w:date="2015-11-17T13:56:00Z"/>
              </w:rPr>
            </w:pPr>
            <w:ins w:id="5099" w:author="Bhakti Gandhi [2]" w:date="2015-07-27T13:39:00Z">
              <w:del w:id="5100" w:author="Bhakti Gandhi" w:date="2015-11-17T13:56:00Z">
                <w:r w:rsidDel="006B6877">
                  <w:delText>Batch Size</w:delText>
                </w:r>
                <w:bookmarkStart w:id="5101" w:name="_Toc435534025"/>
                <w:bookmarkEnd w:id="5101"/>
              </w:del>
            </w:ins>
          </w:p>
        </w:tc>
        <w:bookmarkStart w:id="5102" w:name="_Toc435534026"/>
        <w:bookmarkEnd w:id="5102"/>
      </w:tr>
      <w:tr w:rsidR="002B6813" w:rsidRPr="0027307A" w:rsidDel="006B6877" w14:paraId="3FDA65DC" w14:textId="695C7647" w:rsidTr="002B6813">
        <w:trPr>
          <w:cantSplit/>
          <w:trHeight w:val="428"/>
          <w:ins w:id="5103" w:author="Bhakti Gandhi [2]" w:date="2015-07-27T13:39:00Z"/>
          <w:del w:id="5104" w:author="Bhakti Gandhi" w:date="2015-11-17T13:56:00Z"/>
          <w:trPrChange w:id="5105" w:author="Bhakti Gandhi [2]" w:date="2015-07-27T13:40:00Z">
            <w:trPr>
              <w:gridAfter w:val="0"/>
              <w:wAfter w:w="1710" w:type="dxa"/>
              <w:cantSplit/>
              <w:trHeight w:val="428"/>
            </w:trPr>
          </w:trPrChange>
        </w:trPr>
        <w:tc>
          <w:tcPr>
            <w:tcW w:w="2425" w:type="dxa"/>
            <w:shd w:val="clear" w:color="auto" w:fill="auto"/>
            <w:tcPrChange w:id="5106" w:author="Bhakti Gandhi [2]" w:date="2015-07-27T13:40:00Z">
              <w:tcPr>
                <w:tcW w:w="2425" w:type="dxa"/>
                <w:shd w:val="clear" w:color="auto" w:fill="auto"/>
              </w:tcPr>
            </w:tcPrChange>
          </w:tcPr>
          <w:p w14:paraId="50EE879A" w14:textId="7918CF22" w:rsidR="002B6813" w:rsidRPr="002B6813" w:rsidDel="006B6877" w:rsidRDefault="002B6813" w:rsidP="002B6813">
            <w:pPr>
              <w:rPr>
                <w:ins w:id="5107" w:author="Bhakti Gandhi [2]" w:date="2015-07-27T13:39:00Z"/>
                <w:del w:id="5108" w:author="Bhakti Gandhi" w:date="2015-11-17T13:56:00Z"/>
              </w:rPr>
            </w:pPr>
            <w:ins w:id="5109" w:author="Bhakti Gandhi [2]" w:date="2015-07-27T13:40:00Z">
              <w:del w:id="5110" w:author="Bhakti Gandhi" w:date="2015-11-17T13:56:00Z">
                <w:r w:rsidDel="006B6877">
                  <w:delText>1</w:delText>
                </w:r>
              </w:del>
            </w:ins>
            <w:bookmarkStart w:id="5111" w:name="_Toc435534027"/>
            <w:bookmarkEnd w:id="5111"/>
          </w:p>
        </w:tc>
        <w:tc>
          <w:tcPr>
            <w:tcW w:w="2070" w:type="dxa"/>
            <w:tcPrChange w:id="5112" w:author="Bhakti Gandhi [2]" w:date="2015-07-27T13:40:00Z">
              <w:tcPr>
                <w:tcW w:w="1620" w:type="dxa"/>
              </w:tcPr>
            </w:tcPrChange>
          </w:tcPr>
          <w:p w14:paraId="69D512B5" w14:textId="763EFC28" w:rsidR="002B6813" w:rsidRPr="002B6813" w:rsidDel="006B6877" w:rsidRDefault="002B6813" w:rsidP="002B6813">
            <w:pPr>
              <w:rPr>
                <w:ins w:id="5113" w:author="Bhakti Gandhi [2]" w:date="2015-07-27T13:39:00Z"/>
                <w:del w:id="5114" w:author="Bhakti Gandhi" w:date="2015-11-17T13:56:00Z"/>
              </w:rPr>
            </w:pPr>
            <w:ins w:id="5115" w:author="Bhakti Gandhi [2]" w:date="2015-07-27T13:40:00Z">
              <w:del w:id="5116" w:author="Bhakti Gandhi" w:date="2015-11-17T13:56:00Z">
                <w:r w:rsidDel="006B6877">
                  <w:delText>1000</w:delText>
                </w:r>
              </w:del>
            </w:ins>
            <w:bookmarkStart w:id="5117" w:name="_Toc435534028"/>
            <w:bookmarkEnd w:id="5117"/>
          </w:p>
        </w:tc>
        <w:bookmarkStart w:id="5118" w:name="_Toc435534029"/>
        <w:bookmarkEnd w:id="5118"/>
      </w:tr>
      <w:tr w:rsidR="002B6813" w:rsidRPr="0027307A" w:rsidDel="006B6877" w14:paraId="523B5951" w14:textId="3DE9AA34" w:rsidTr="002B6813">
        <w:trPr>
          <w:cantSplit/>
          <w:trHeight w:val="428"/>
          <w:ins w:id="5119" w:author="Bhakti Gandhi [2]" w:date="2015-07-27T13:39:00Z"/>
          <w:del w:id="5120" w:author="Bhakti Gandhi" w:date="2015-11-17T13:56:00Z"/>
          <w:trPrChange w:id="5121" w:author="Bhakti Gandhi [2]" w:date="2015-07-27T13:40:00Z">
            <w:trPr>
              <w:gridAfter w:val="0"/>
              <w:wAfter w:w="1710" w:type="dxa"/>
              <w:cantSplit/>
              <w:trHeight w:val="428"/>
            </w:trPr>
          </w:trPrChange>
        </w:trPr>
        <w:tc>
          <w:tcPr>
            <w:tcW w:w="2425" w:type="dxa"/>
            <w:shd w:val="clear" w:color="auto" w:fill="auto"/>
            <w:tcPrChange w:id="5122" w:author="Bhakti Gandhi [2]" w:date="2015-07-27T13:40:00Z">
              <w:tcPr>
                <w:tcW w:w="2425" w:type="dxa"/>
                <w:shd w:val="clear" w:color="auto" w:fill="auto"/>
              </w:tcPr>
            </w:tcPrChange>
          </w:tcPr>
          <w:p w14:paraId="388285AF" w14:textId="771D1A12" w:rsidR="002B6813" w:rsidRPr="002B6813" w:rsidDel="006B6877" w:rsidRDefault="002B6813" w:rsidP="002B6813">
            <w:pPr>
              <w:rPr>
                <w:ins w:id="5123" w:author="Bhakti Gandhi [2]" w:date="2015-07-27T13:39:00Z"/>
                <w:del w:id="5124" w:author="Bhakti Gandhi" w:date="2015-11-17T13:56:00Z"/>
              </w:rPr>
            </w:pPr>
            <w:ins w:id="5125" w:author="Bhakti Gandhi [2]" w:date="2015-07-27T13:40:00Z">
              <w:del w:id="5126" w:author="Bhakti Gandhi" w:date="2015-11-17T13:56:00Z">
                <w:r w:rsidDel="006B6877">
                  <w:delText>1</w:delText>
                </w:r>
              </w:del>
            </w:ins>
            <w:bookmarkStart w:id="5127" w:name="_Toc435534030"/>
            <w:bookmarkEnd w:id="5127"/>
          </w:p>
        </w:tc>
        <w:tc>
          <w:tcPr>
            <w:tcW w:w="2070" w:type="dxa"/>
            <w:tcPrChange w:id="5128" w:author="Bhakti Gandhi [2]" w:date="2015-07-27T13:40:00Z">
              <w:tcPr>
                <w:tcW w:w="1620" w:type="dxa"/>
              </w:tcPr>
            </w:tcPrChange>
          </w:tcPr>
          <w:p w14:paraId="024F5F79" w14:textId="2B462AEE" w:rsidR="002B6813" w:rsidRPr="002B6813" w:rsidDel="006B6877" w:rsidRDefault="002B6813" w:rsidP="002B6813">
            <w:pPr>
              <w:rPr>
                <w:ins w:id="5129" w:author="Bhakti Gandhi [2]" w:date="2015-07-27T13:39:00Z"/>
                <w:del w:id="5130" w:author="Bhakti Gandhi" w:date="2015-11-17T13:56:00Z"/>
              </w:rPr>
            </w:pPr>
            <w:ins w:id="5131" w:author="Bhakti Gandhi [2]" w:date="2015-07-27T13:40:00Z">
              <w:del w:id="5132" w:author="Bhakti Gandhi" w:date="2015-11-17T13:56:00Z">
                <w:r w:rsidDel="006B6877">
                  <w:delText>5000</w:delText>
                </w:r>
              </w:del>
            </w:ins>
            <w:bookmarkStart w:id="5133" w:name="_Toc435534031"/>
            <w:bookmarkEnd w:id="5133"/>
          </w:p>
        </w:tc>
        <w:bookmarkStart w:id="5134" w:name="_Toc435534032"/>
        <w:bookmarkEnd w:id="5134"/>
      </w:tr>
      <w:tr w:rsidR="00D81C3F" w:rsidRPr="0027307A" w:rsidDel="006B6877" w14:paraId="09A2D162" w14:textId="6757C711" w:rsidTr="002B6813">
        <w:trPr>
          <w:cantSplit/>
          <w:trHeight w:val="428"/>
          <w:ins w:id="5135" w:author="Bhakti Gandhi [2]" w:date="2015-07-27T13:49:00Z"/>
          <w:del w:id="5136" w:author="Bhakti Gandhi" w:date="2015-11-17T13:56:00Z"/>
        </w:trPr>
        <w:tc>
          <w:tcPr>
            <w:tcW w:w="2425" w:type="dxa"/>
            <w:shd w:val="clear" w:color="auto" w:fill="auto"/>
          </w:tcPr>
          <w:p w14:paraId="5C85562A" w14:textId="48335A24" w:rsidR="00D81C3F" w:rsidDel="006B6877" w:rsidRDefault="00D81C3F" w:rsidP="002B6813">
            <w:pPr>
              <w:rPr>
                <w:ins w:id="5137" w:author="Bhakti Gandhi [2]" w:date="2015-07-27T13:49:00Z"/>
                <w:del w:id="5138" w:author="Bhakti Gandhi" w:date="2015-11-17T13:56:00Z"/>
              </w:rPr>
            </w:pPr>
            <w:ins w:id="5139" w:author="Bhakti Gandhi [2]" w:date="2015-07-27T13:49:00Z">
              <w:del w:id="5140" w:author="Bhakti Gandhi" w:date="2015-11-17T13:56:00Z">
                <w:r w:rsidDel="006B6877">
                  <w:delText>1</w:delText>
                </w:r>
                <w:bookmarkStart w:id="5141" w:name="_Toc435534033"/>
                <w:bookmarkEnd w:id="5141"/>
              </w:del>
            </w:ins>
          </w:p>
        </w:tc>
        <w:tc>
          <w:tcPr>
            <w:tcW w:w="2070" w:type="dxa"/>
          </w:tcPr>
          <w:p w14:paraId="02477010" w14:textId="7515FB54" w:rsidR="00D81C3F" w:rsidDel="006B6877" w:rsidRDefault="00D81C3F" w:rsidP="002B6813">
            <w:pPr>
              <w:rPr>
                <w:ins w:id="5142" w:author="Bhakti Gandhi [2]" w:date="2015-07-27T13:49:00Z"/>
                <w:del w:id="5143" w:author="Bhakti Gandhi" w:date="2015-11-17T13:56:00Z"/>
              </w:rPr>
            </w:pPr>
            <w:ins w:id="5144" w:author="Bhakti Gandhi [2]" w:date="2015-07-27T13:49:00Z">
              <w:del w:id="5145" w:author="Bhakti Gandhi" w:date="2015-11-17T13:56:00Z">
                <w:r w:rsidDel="006B6877">
                  <w:delText>10,000</w:delText>
                </w:r>
                <w:bookmarkStart w:id="5146" w:name="_Toc435534034"/>
                <w:bookmarkEnd w:id="5146"/>
              </w:del>
            </w:ins>
          </w:p>
        </w:tc>
        <w:bookmarkStart w:id="5147" w:name="_Toc435534035"/>
        <w:bookmarkEnd w:id="5147"/>
      </w:tr>
      <w:tr w:rsidR="00D81C3F" w:rsidRPr="0027307A" w:rsidDel="006B6877" w14:paraId="65249CA8" w14:textId="37B2AC09" w:rsidTr="002B6813">
        <w:trPr>
          <w:cantSplit/>
          <w:trHeight w:val="428"/>
          <w:ins w:id="5148" w:author="Bhakti Gandhi [2]" w:date="2015-07-27T13:49:00Z"/>
          <w:del w:id="5149" w:author="Bhakti Gandhi" w:date="2015-11-17T13:56:00Z"/>
        </w:trPr>
        <w:tc>
          <w:tcPr>
            <w:tcW w:w="2425" w:type="dxa"/>
            <w:shd w:val="clear" w:color="auto" w:fill="auto"/>
          </w:tcPr>
          <w:p w14:paraId="794F2E2D" w14:textId="23F5F43F" w:rsidR="00D81C3F" w:rsidRPr="00D81C3F" w:rsidDel="006B6877" w:rsidRDefault="00913C9E" w:rsidP="00D81C3F">
            <w:pPr>
              <w:rPr>
                <w:ins w:id="5150" w:author="Bhakti Gandhi [2]" w:date="2015-07-27T13:49:00Z"/>
                <w:del w:id="5151" w:author="Bhakti Gandhi" w:date="2015-11-17T13:56:00Z"/>
              </w:rPr>
            </w:pPr>
            <w:ins w:id="5152" w:author="Bhakti Gandhi [2]" w:date="2015-07-27T13:50:00Z">
              <w:del w:id="5153" w:author="Bhakti Gandhi" w:date="2015-11-17T13:56:00Z">
                <w:r w:rsidDel="006B6877">
                  <w:delText>5</w:delText>
                </w:r>
              </w:del>
            </w:ins>
            <w:bookmarkStart w:id="5154" w:name="_Toc435534036"/>
            <w:bookmarkEnd w:id="5154"/>
          </w:p>
        </w:tc>
        <w:tc>
          <w:tcPr>
            <w:tcW w:w="2070" w:type="dxa"/>
          </w:tcPr>
          <w:p w14:paraId="6DAB7140" w14:textId="1D2536C4" w:rsidR="00D81C3F" w:rsidRPr="00D81C3F" w:rsidDel="006B6877" w:rsidRDefault="00D81C3F" w:rsidP="00D81C3F">
            <w:pPr>
              <w:rPr>
                <w:ins w:id="5155" w:author="Bhakti Gandhi [2]" w:date="2015-07-27T13:49:00Z"/>
                <w:del w:id="5156" w:author="Bhakti Gandhi" w:date="2015-11-17T13:56:00Z"/>
              </w:rPr>
            </w:pPr>
            <w:ins w:id="5157" w:author="Bhakti Gandhi [2]" w:date="2015-07-27T13:50:00Z">
              <w:del w:id="5158" w:author="Bhakti Gandhi" w:date="2015-11-17T13:56:00Z">
                <w:r w:rsidRPr="00D81C3F" w:rsidDel="006B6877">
                  <w:delText>1000</w:delText>
                </w:r>
              </w:del>
            </w:ins>
            <w:bookmarkStart w:id="5159" w:name="_Toc435534037"/>
            <w:bookmarkEnd w:id="5159"/>
          </w:p>
        </w:tc>
        <w:bookmarkStart w:id="5160" w:name="_Toc435534038"/>
        <w:bookmarkEnd w:id="5160"/>
      </w:tr>
      <w:tr w:rsidR="00D81C3F" w:rsidRPr="0027307A" w:rsidDel="006B6877" w14:paraId="42EFD4BC" w14:textId="201865E1" w:rsidTr="002B6813">
        <w:trPr>
          <w:cantSplit/>
          <w:trHeight w:val="428"/>
          <w:ins w:id="5161" w:author="Bhakti Gandhi [2]" w:date="2015-07-27T13:50:00Z"/>
          <w:del w:id="5162" w:author="Bhakti Gandhi" w:date="2015-11-17T13:56:00Z"/>
        </w:trPr>
        <w:tc>
          <w:tcPr>
            <w:tcW w:w="2425" w:type="dxa"/>
            <w:shd w:val="clear" w:color="auto" w:fill="auto"/>
          </w:tcPr>
          <w:p w14:paraId="7851919D" w14:textId="00561646" w:rsidR="00D81C3F" w:rsidRPr="00D81C3F" w:rsidDel="006B6877" w:rsidRDefault="00D81C3F" w:rsidP="00D81C3F">
            <w:pPr>
              <w:rPr>
                <w:ins w:id="5163" w:author="Bhakti Gandhi [2]" w:date="2015-07-27T13:50:00Z"/>
                <w:del w:id="5164" w:author="Bhakti Gandhi" w:date="2015-11-17T13:56:00Z"/>
              </w:rPr>
            </w:pPr>
            <w:ins w:id="5165" w:author="Bhakti Gandhi [2]" w:date="2015-07-27T13:50:00Z">
              <w:del w:id="5166" w:author="Bhakti Gandhi" w:date="2015-11-17T13:56:00Z">
                <w:r w:rsidDel="006B6877">
                  <w:delText>5</w:delText>
                </w:r>
                <w:bookmarkStart w:id="5167" w:name="_Toc435534039"/>
                <w:bookmarkEnd w:id="5167"/>
              </w:del>
            </w:ins>
          </w:p>
        </w:tc>
        <w:tc>
          <w:tcPr>
            <w:tcW w:w="2070" w:type="dxa"/>
          </w:tcPr>
          <w:p w14:paraId="6C4C373B" w14:textId="01A1326E" w:rsidR="00D81C3F" w:rsidRPr="00D81C3F" w:rsidDel="006B6877" w:rsidRDefault="00D81C3F" w:rsidP="00D81C3F">
            <w:pPr>
              <w:rPr>
                <w:ins w:id="5168" w:author="Bhakti Gandhi [2]" w:date="2015-07-27T13:50:00Z"/>
                <w:del w:id="5169" w:author="Bhakti Gandhi" w:date="2015-11-17T13:56:00Z"/>
              </w:rPr>
            </w:pPr>
            <w:ins w:id="5170" w:author="Bhakti Gandhi [2]" w:date="2015-07-27T13:50:00Z">
              <w:del w:id="5171" w:author="Bhakti Gandhi" w:date="2015-11-17T13:56:00Z">
                <w:r w:rsidRPr="00D81C3F" w:rsidDel="006B6877">
                  <w:delText>5000</w:delText>
                </w:r>
                <w:bookmarkStart w:id="5172" w:name="_Toc435534040"/>
                <w:bookmarkEnd w:id="5172"/>
              </w:del>
            </w:ins>
          </w:p>
        </w:tc>
        <w:bookmarkStart w:id="5173" w:name="_Toc435534041"/>
        <w:bookmarkEnd w:id="5173"/>
      </w:tr>
      <w:tr w:rsidR="00D81C3F" w:rsidRPr="0027307A" w:rsidDel="006B6877" w14:paraId="76EB4BB9" w14:textId="2B6EFA08" w:rsidTr="002B6813">
        <w:trPr>
          <w:cantSplit/>
          <w:trHeight w:val="428"/>
          <w:ins w:id="5174" w:author="Bhakti Gandhi [2]" w:date="2015-07-27T13:50:00Z"/>
          <w:del w:id="5175" w:author="Bhakti Gandhi" w:date="2015-11-17T13:56:00Z"/>
        </w:trPr>
        <w:tc>
          <w:tcPr>
            <w:tcW w:w="2425" w:type="dxa"/>
            <w:shd w:val="clear" w:color="auto" w:fill="auto"/>
          </w:tcPr>
          <w:p w14:paraId="73ABD2A7" w14:textId="715A8859" w:rsidR="00D81C3F" w:rsidRPr="00D81C3F" w:rsidDel="006B6877" w:rsidRDefault="00913C9E" w:rsidP="00D81C3F">
            <w:pPr>
              <w:rPr>
                <w:ins w:id="5176" w:author="Bhakti Gandhi [2]" w:date="2015-07-27T13:50:00Z"/>
                <w:del w:id="5177" w:author="Bhakti Gandhi" w:date="2015-11-17T13:56:00Z"/>
              </w:rPr>
            </w:pPr>
            <w:ins w:id="5178" w:author="Bhakti Gandhi [2]" w:date="2015-07-27T13:50:00Z">
              <w:del w:id="5179" w:author="Bhakti Gandhi" w:date="2015-11-17T13:56:00Z">
                <w:r w:rsidDel="006B6877">
                  <w:delText>5</w:delText>
                </w:r>
                <w:bookmarkStart w:id="5180" w:name="_Toc435534042"/>
                <w:bookmarkEnd w:id="5180"/>
              </w:del>
            </w:ins>
          </w:p>
        </w:tc>
        <w:tc>
          <w:tcPr>
            <w:tcW w:w="2070" w:type="dxa"/>
          </w:tcPr>
          <w:p w14:paraId="21BD5179" w14:textId="392DC1C2" w:rsidR="00D81C3F" w:rsidRPr="00D81C3F" w:rsidDel="006B6877" w:rsidRDefault="00D81C3F" w:rsidP="00D81C3F">
            <w:pPr>
              <w:rPr>
                <w:ins w:id="5181" w:author="Bhakti Gandhi [2]" w:date="2015-07-27T13:50:00Z"/>
                <w:del w:id="5182" w:author="Bhakti Gandhi" w:date="2015-11-17T13:56:00Z"/>
              </w:rPr>
            </w:pPr>
            <w:ins w:id="5183" w:author="Bhakti Gandhi [2]" w:date="2015-07-27T13:50:00Z">
              <w:del w:id="5184" w:author="Bhakti Gandhi" w:date="2015-11-17T13:56:00Z">
                <w:r w:rsidRPr="00D81C3F" w:rsidDel="006B6877">
                  <w:delText>10,000</w:delText>
                </w:r>
                <w:bookmarkStart w:id="5185" w:name="_Toc435534043"/>
                <w:bookmarkEnd w:id="5185"/>
              </w:del>
            </w:ins>
          </w:p>
        </w:tc>
        <w:bookmarkStart w:id="5186" w:name="_Toc435534044"/>
        <w:bookmarkEnd w:id="5186"/>
      </w:tr>
      <w:tr w:rsidR="00D81C3F" w:rsidRPr="0027307A" w:rsidDel="006B6877" w14:paraId="41A784C1" w14:textId="652EE18D" w:rsidTr="002B6813">
        <w:trPr>
          <w:cantSplit/>
          <w:trHeight w:val="428"/>
          <w:ins w:id="5187" w:author="Bhakti Gandhi [2]" w:date="2015-07-27T13:50:00Z"/>
          <w:del w:id="5188" w:author="Bhakti Gandhi" w:date="2015-11-17T13:56:00Z"/>
        </w:trPr>
        <w:tc>
          <w:tcPr>
            <w:tcW w:w="2425" w:type="dxa"/>
            <w:shd w:val="clear" w:color="auto" w:fill="auto"/>
          </w:tcPr>
          <w:p w14:paraId="1B93C135" w14:textId="123648C8" w:rsidR="00D81C3F" w:rsidRPr="00D81C3F" w:rsidDel="006B6877" w:rsidRDefault="00913C9E" w:rsidP="00D81C3F">
            <w:pPr>
              <w:rPr>
                <w:ins w:id="5189" w:author="Bhakti Gandhi [2]" w:date="2015-07-27T13:50:00Z"/>
                <w:del w:id="5190" w:author="Bhakti Gandhi" w:date="2015-11-17T13:56:00Z"/>
              </w:rPr>
            </w:pPr>
            <w:ins w:id="5191" w:author="Bhakti Gandhi [2]" w:date="2015-07-27T13:50:00Z">
              <w:del w:id="5192" w:author="Bhakti Gandhi" w:date="2015-11-17T13:56:00Z">
                <w:r w:rsidDel="006B6877">
                  <w:delText>10</w:delText>
                </w:r>
                <w:bookmarkStart w:id="5193" w:name="_Toc435534045"/>
                <w:bookmarkEnd w:id="5193"/>
              </w:del>
            </w:ins>
          </w:p>
        </w:tc>
        <w:tc>
          <w:tcPr>
            <w:tcW w:w="2070" w:type="dxa"/>
          </w:tcPr>
          <w:p w14:paraId="0E67DD75" w14:textId="4792C8D1" w:rsidR="00D81C3F" w:rsidRPr="00D81C3F" w:rsidDel="006B6877" w:rsidRDefault="00D81C3F" w:rsidP="00D81C3F">
            <w:pPr>
              <w:rPr>
                <w:ins w:id="5194" w:author="Bhakti Gandhi [2]" w:date="2015-07-27T13:50:00Z"/>
                <w:del w:id="5195" w:author="Bhakti Gandhi" w:date="2015-11-17T13:56:00Z"/>
              </w:rPr>
            </w:pPr>
            <w:ins w:id="5196" w:author="Bhakti Gandhi [2]" w:date="2015-07-27T13:50:00Z">
              <w:del w:id="5197" w:author="Bhakti Gandhi" w:date="2015-11-17T13:56:00Z">
                <w:r w:rsidRPr="00D81C3F" w:rsidDel="006B6877">
                  <w:delText>1000</w:delText>
                </w:r>
                <w:bookmarkStart w:id="5198" w:name="_Toc435534046"/>
                <w:bookmarkEnd w:id="5198"/>
              </w:del>
            </w:ins>
          </w:p>
        </w:tc>
        <w:bookmarkStart w:id="5199" w:name="_Toc435534047"/>
        <w:bookmarkEnd w:id="5199"/>
      </w:tr>
      <w:tr w:rsidR="00D81C3F" w:rsidRPr="0027307A" w:rsidDel="006B6877" w14:paraId="626EF76A" w14:textId="10DDD99D" w:rsidTr="002B6813">
        <w:trPr>
          <w:cantSplit/>
          <w:trHeight w:val="428"/>
          <w:ins w:id="5200" w:author="Bhakti Gandhi [2]" w:date="2015-07-27T13:50:00Z"/>
          <w:del w:id="5201" w:author="Bhakti Gandhi" w:date="2015-11-17T13:56:00Z"/>
        </w:trPr>
        <w:tc>
          <w:tcPr>
            <w:tcW w:w="2425" w:type="dxa"/>
            <w:shd w:val="clear" w:color="auto" w:fill="auto"/>
          </w:tcPr>
          <w:p w14:paraId="7AE1B996" w14:textId="6FC8A1A5" w:rsidR="00D81C3F" w:rsidRPr="00D81C3F" w:rsidDel="006B6877" w:rsidRDefault="00913C9E" w:rsidP="00D81C3F">
            <w:pPr>
              <w:rPr>
                <w:ins w:id="5202" w:author="Bhakti Gandhi [2]" w:date="2015-07-27T13:50:00Z"/>
                <w:del w:id="5203" w:author="Bhakti Gandhi" w:date="2015-11-17T13:56:00Z"/>
              </w:rPr>
            </w:pPr>
            <w:ins w:id="5204" w:author="Bhakti Gandhi [2]" w:date="2015-07-27T13:50:00Z">
              <w:del w:id="5205" w:author="Bhakti Gandhi" w:date="2015-11-17T13:56:00Z">
                <w:r w:rsidDel="006B6877">
                  <w:delText>10</w:delText>
                </w:r>
                <w:bookmarkStart w:id="5206" w:name="_Toc435534048"/>
                <w:bookmarkEnd w:id="5206"/>
              </w:del>
            </w:ins>
          </w:p>
        </w:tc>
        <w:tc>
          <w:tcPr>
            <w:tcW w:w="2070" w:type="dxa"/>
          </w:tcPr>
          <w:p w14:paraId="4099AC2C" w14:textId="7EEE23BC" w:rsidR="00D81C3F" w:rsidRPr="00D81C3F" w:rsidDel="006B6877" w:rsidRDefault="00D81C3F" w:rsidP="00D81C3F">
            <w:pPr>
              <w:rPr>
                <w:ins w:id="5207" w:author="Bhakti Gandhi [2]" w:date="2015-07-27T13:50:00Z"/>
                <w:del w:id="5208" w:author="Bhakti Gandhi" w:date="2015-11-17T13:56:00Z"/>
              </w:rPr>
            </w:pPr>
            <w:ins w:id="5209" w:author="Bhakti Gandhi [2]" w:date="2015-07-27T13:50:00Z">
              <w:del w:id="5210" w:author="Bhakti Gandhi" w:date="2015-11-17T13:56:00Z">
                <w:r w:rsidRPr="00D81C3F" w:rsidDel="006B6877">
                  <w:delText>5000</w:delText>
                </w:r>
                <w:bookmarkStart w:id="5211" w:name="_Toc435534049"/>
                <w:bookmarkEnd w:id="5211"/>
              </w:del>
            </w:ins>
          </w:p>
        </w:tc>
        <w:bookmarkStart w:id="5212" w:name="_Toc435534050"/>
        <w:bookmarkEnd w:id="5212"/>
      </w:tr>
      <w:tr w:rsidR="00D81C3F" w:rsidRPr="0027307A" w:rsidDel="006B6877" w14:paraId="530AACC3" w14:textId="40BFEA39" w:rsidTr="002B6813">
        <w:trPr>
          <w:cantSplit/>
          <w:trHeight w:val="428"/>
          <w:ins w:id="5213" w:author="Bhakti Gandhi [2]" w:date="2015-07-27T13:50:00Z"/>
          <w:del w:id="5214" w:author="Bhakti Gandhi" w:date="2015-11-17T13:56:00Z"/>
        </w:trPr>
        <w:tc>
          <w:tcPr>
            <w:tcW w:w="2425" w:type="dxa"/>
            <w:shd w:val="clear" w:color="auto" w:fill="auto"/>
          </w:tcPr>
          <w:p w14:paraId="60408971" w14:textId="41ABBC3A" w:rsidR="00D81C3F" w:rsidRPr="00D81C3F" w:rsidDel="006B6877" w:rsidRDefault="00D81C3F" w:rsidP="00D81C3F">
            <w:pPr>
              <w:rPr>
                <w:ins w:id="5215" w:author="Bhakti Gandhi [2]" w:date="2015-07-27T13:50:00Z"/>
                <w:del w:id="5216" w:author="Bhakti Gandhi" w:date="2015-11-17T13:56:00Z"/>
              </w:rPr>
            </w:pPr>
            <w:ins w:id="5217" w:author="Bhakti Gandhi [2]" w:date="2015-07-27T13:50:00Z">
              <w:del w:id="5218" w:author="Bhakti Gandhi" w:date="2015-11-17T13:56:00Z">
                <w:r w:rsidRPr="00D81C3F" w:rsidDel="006B6877">
                  <w:delText>1</w:delText>
                </w:r>
                <w:r w:rsidDel="006B6877">
                  <w:delText>0</w:delText>
                </w:r>
                <w:bookmarkStart w:id="5219" w:name="_Toc435534051"/>
                <w:bookmarkEnd w:id="5219"/>
              </w:del>
            </w:ins>
          </w:p>
        </w:tc>
        <w:tc>
          <w:tcPr>
            <w:tcW w:w="2070" w:type="dxa"/>
          </w:tcPr>
          <w:p w14:paraId="26E5A57E" w14:textId="7460CDB1" w:rsidR="00D81C3F" w:rsidRPr="00D81C3F" w:rsidDel="006B6877" w:rsidRDefault="00D81C3F" w:rsidP="00D81C3F">
            <w:pPr>
              <w:rPr>
                <w:ins w:id="5220" w:author="Bhakti Gandhi [2]" w:date="2015-07-27T13:50:00Z"/>
                <w:del w:id="5221" w:author="Bhakti Gandhi" w:date="2015-11-17T13:56:00Z"/>
              </w:rPr>
            </w:pPr>
            <w:ins w:id="5222" w:author="Bhakti Gandhi [2]" w:date="2015-07-27T13:50:00Z">
              <w:del w:id="5223" w:author="Bhakti Gandhi" w:date="2015-11-17T13:56:00Z">
                <w:r w:rsidRPr="00D81C3F" w:rsidDel="006B6877">
                  <w:delText>10,000</w:delText>
                </w:r>
                <w:bookmarkStart w:id="5224" w:name="_Toc435534052"/>
                <w:bookmarkEnd w:id="5224"/>
              </w:del>
            </w:ins>
          </w:p>
        </w:tc>
        <w:bookmarkStart w:id="5225" w:name="_Toc435534053"/>
        <w:bookmarkEnd w:id="5225"/>
      </w:tr>
    </w:tbl>
    <w:p w14:paraId="4BB00616" w14:textId="1D896E57" w:rsidR="002B6813" w:rsidDel="006B6877" w:rsidRDefault="002B6813" w:rsidP="00EF510A">
      <w:pPr>
        <w:rPr>
          <w:ins w:id="5226" w:author="Bhakti Gandhi [2]" w:date="2015-07-27T13:39:00Z"/>
          <w:del w:id="5227" w:author="Bhakti Gandhi" w:date="2015-11-17T13:56:00Z"/>
        </w:rPr>
      </w:pPr>
      <w:bookmarkStart w:id="5228" w:name="_Toc435534054"/>
      <w:bookmarkEnd w:id="5228"/>
    </w:p>
    <w:p w14:paraId="3AE6660A" w14:textId="3C5ACD15" w:rsidR="002B6813" w:rsidDel="006B6877" w:rsidRDefault="002B6813" w:rsidP="00EF510A">
      <w:pPr>
        <w:rPr>
          <w:ins w:id="5229" w:author="Bhakti Gandhi [2]" w:date="2015-07-27T13:50:00Z"/>
          <w:del w:id="5230" w:author="Bhakti Gandhi" w:date="2015-11-17T13:56:00Z"/>
        </w:rPr>
      </w:pPr>
      <w:bookmarkStart w:id="5231" w:name="_Toc435534055"/>
      <w:bookmarkEnd w:id="5231"/>
    </w:p>
    <w:p w14:paraId="0325D8A8" w14:textId="027A716E" w:rsidR="00D81C3F" w:rsidDel="006B6877" w:rsidRDefault="00D81C3F" w:rsidP="00EF510A">
      <w:pPr>
        <w:rPr>
          <w:ins w:id="5232" w:author="Bhakti Gandhi [2]" w:date="2015-07-27T13:50:00Z"/>
          <w:del w:id="5233" w:author="Bhakti Gandhi" w:date="2015-11-17T13:56:00Z"/>
        </w:rPr>
      </w:pPr>
      <w:bookmarkStart w:id="5234" w:name="_Toc435534056"/>
      <w:bookmarkEnd w:id="5234"/>
    </w:p>
    <w:p w14:paraId="5DF559DB" w14:textId="2E5E316C" w:rsidR="00D81C3F" w:rsidDel="006B6877" w:rsidRDefault="00D81C3F" w:rsidP="00EF510A">
      <w:pPr>
        <w:rPr>
          <w:ins w:id="5235" w:author="Bhakti Gandhi [2]" w:date="2015-07-27T13:50:00Z"/>
          <w:del w:id="5236" w:author="Bhakti Gandhi" w:date="2015-11-17T13:56:00Z"/>
        </w:rPr>
      </w:pPr>
      <w:bookmarkStart w:id="5237" w:name="_Toc435534057"/>
      <w:bookmarkEnd w:id="5237"/>
    </w:p>
    <w:p w14:paraId="743CE312" w14:textId="6125F2B1" w:rsidR="00D81C3F" w:rsidDel="00204363" w:rsidRDefault="00D81C3F" w:rsidP="00EF510A">
      <w:pPr>
        <w:rPr>
          <w:ins w:id="5238" w:author="Bhakti Gandhi [2]" w:date="2015-07-27T13:50:00Z"/>
          <w:del w:id="5239" w:author="Bhakti Gandhi" w:date="2015-11-17T14:00:00Z"/>
        </w:rPr>
      </w:pPr>
      <w:bookmarkStart w:id="5240" w:name="_Toc435534058"/>
      <w:bookmarkEnd w:id="5240"/>
    </w:p>
    <w:p w14:paraId="5EE0149C" w14:textId="07DC5B9A" w:rsidR="00D81C3F" w:rsidDel="00204363" w:rsidRDefault="00D81C3F" w:rsidP="00EF510A">
      <w:pPr>
        <w:rPr>
          <w:ins w:id="5241" w:author="Bhakti Gandhi [2]" w:date="2015-11-13T10:33:00Z"/>
          <w:del w:id="5242" w:author="Bhakti Gandhi" w:date="2015-11-17T14:00:00Z"/>
        </w:rPr>
      </w:pPr>
      <w:bookmarkStart w:id="5243" w:name="_Toc435534059"/>
      <w:bookmarkEnd w:id="5243"/>
    </w:p>
    <w:p w14:paraId="1E7BCABD" w14:textId="2BB2DA9E" w:rsidR="00012B5D" w:rsidDel="00204363" w:rsidRDefault="00012B5D" w:rsidP="00EF510A">
      <w:pPr>
        <w:rPr>
          <w:ins w:id="5244" w:author="Bhakti Gandhi [2]" w:date="2015-11-13T10:33:00Z"/>
          <w:del w:id="5245" w:author="Bhakti Gandhi" w:date="2015-11-17T14:00:00Z"/>
        </w:rPr>
      </w:pPr>
      <w:bookmarkStart w:id="5246" w:name="_Toc435534060"/>
      <w:bookmarkEnd w:id="5246"/>
    </w:p>
    <w:p w14:paraId="0E1D8211" w14:textId="0779B7AB" w:rsidR="00012B5D" w:rsidDel="00204363" w:rsidRDefault="00012B5D" w:rsidP="00EF510A">
      <w:pPr>
        <w:rPr>
          <w:ins w:id="5247" w:author="Bhakti Gandhi [2]" w:date="2015-11-13T10:33:00Z"/>
          <w:del w:id="5248" w:author="Bhakti Gandhi" w:date="2015-11-17T14:00:00Z"/>
        </w:rPr>
      </w:pPr>
      <w:bookmarkStart w:id="5249" w:name="_Toc435534061"/>
      <w:bookmarkEnd w:id="5249"/>
    </w:p>
    <w:p w14:paraId="1D136BA4" w14:textId="6387CD8C" w:rsidR="00012B5D" w:rsidDel="00204363" w:rsidRDefault="00012B5D" w:rsidP="00EF510A">
      <w:pPr>
        <w:rPr>
          <w:ins w:id="5250" w:author="Bhakti Gandhi [2]" w:date="2015-07-27T13:50:00Z"/>
          <w:del w:id="5251" w:author="Bhakti Gandhi" w:date="2015-11-17T14:00:00Z"/>
        </w:rPr>
      </w:pPr>
      <w:bookmarkStart w:id="5252" w:name="_Toc435534062"/>
      <w:bookmarkEnd w:id="5252"/>
    </w:p>
    <w:p w14:paraId="58869533" w14:textId="77777777" w:rsidR="00FA38B2" w:rsidRPr="00FA38B2" w:rsidRDefault="00FA38B2" w:rsidP="00FA38B2">
      <w:pPr>
        <w:pStyle w:val="Heading2"/>
        <w:numPr>
          <w:ilvl w:val="1"/>
          <w:numId w:val="31"/>
        </w:numPr>
        <w:rPr>
          <w:ins w:id="5253" w:author="Bhakti Gandhi" w:date="2015-11-17T14:01:00Z"/>
        </w:rPr>
      </w:pPr>
      <w:bookmarkStart w:id="5254" w:name="_Toc419729495"/>
      <w:bookmarkStart w:id="5255" w:name="_Toc435534063"/>
      <w:ins w:id="5256" w:author="Bhakti Gandhi" w:date="2015-11-17T14:01:00Z">
        <w:r w:rsidRPr="00FA38B2">
          <w:t>Test Methodology for EIS</w:t>
        </w:r>
        <w:bookmarkEnd w:id="5254"/>
        <w:bookmarkEnd w:id="5255"/>
        <w:r w:rsidRPr="00FA38B2">
          <w:t xml:space="preserve"> </w:t>
        </w:r>
      </w:ins>
    </w:p>
    <w:p w14:paraId="3E16BA91" w14:textId="1C71F95D" w:rsidR="00FA38B2" w:rsidRPr="00FA38B2" w:rsidRDefault="00FA38B2" w:rsidP="00FA38B2">
      <w:pPr>
        <w:rPr>
          <w:ins w:id="5257" w:author="Bhakti Gandhi" w:date="2015-11-17T14:01:00Z"/>
        </w:rPr>
      </w:pPr>
      <w:ins w:id="5258" w:author="Bhakti Gandhi" w:date="2015-11-17T14:01:00Z">
        <w:r w:rsidRPr="00FA38B2">
          <w:t>US and Canada production data analysis was done for peak hours. Based on this data, the below list of API's were shortlisted to be used for durin</w:t>
        </w:r>
        <w:r w:rsidR="00AF1C73">
          <w:t>g performance testing:</w:t>
        </w:r>
      </w:ins>
    </w:p>
    <w:p w14:paraId="5583943D" w14:textId="12ADCD6B" w:rsidR="00D81C3F" w:rsidDel="002403BD" w:rsidRDefault="00D81C3F" w:rsidP="00EF510A">
      <w:pPr>
        <w:rPr>
          <w:ins w:id="5259" w:author="Bhakti Gandhi [2]" w:date="2015-07-27T13:50:00Z"/>
          <w:del w:id="5260" w:author="Bhakti Gandhi" w:date="2015-11-19T15:58:00Z"/>
        </w:rPr>
      </w:pPr>
    </w:p>
    <w:tbl>
      <w:tblPr>
        <w:tblW w:w="5040" w:type="dxa"/>
        <w:tblInd w:w="-10" w:type="dxa"/>
        <w:tblLook w:val="04A0" w:firstRow="1" w:lastRow="0" w:firstColumn="1" w:lastColumn="0" w:noHBand="0" w:noVBand="1"/>
        <w:tblPrChange w:id="5261" w:author="Bhakti Gandhi" w:date="2015-07-28T14:53:00Z">
          <w:tblPr>
            <w:tblW w:w="5040" w:type="dxa"/>
            <w:tblInd w:w="-10" w:type="dxa"/>
            <w:tblLook w:val="04A0" w:firstRow="1" w:lastRow="0" w:firstColumn="1" w:lastColumn="0" w:noHBand="0" w:noVBand="1"/>
          </w:tblPr>
        </w:tblPrChange>
      </w:tblPr>
      <w:tblGrid>
        <w:gridCol w:w="5040"/>
        <w:tblGridChange w:id="5262">
          <w:tblGrid>
            <w:gridCol w:w="5040"/>
          </w:tblGrid>
        </w:tblGridChange>
      </w:tblGrid>
      <w:tr w:rsidR="001E3FD2" w14:paraId="4FD0A7D6" w14:textId="77777777" w:rsidTr="001E3FD2">
        <w:trPr>
          <w:trHeight w:val="205"/>
          <w:ins w:id="5263" w:author="Bhakti Gandhi" w:date="2015-11-17T14:04:00Z"/>
          <w:trPrChange w:id="5264" w:author="Bhakti Gandhi" w:date="2015-07-28T14:53:00Z">
            <w:trPr>
              <w:trHeight w:val="205"/>
            </w:trPr>
          </w:trPrChange>
        </w:trPr>
        <w:tc>
          <w:tcPr>
            <w:tcW w:w="5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002060"/>
            <w:noWrap/>
            <w:vAlign w:val="center"/>
            <w:hideMark/>
            <w:tcPrChange w:id="5265" w:author="Bhakti Gandhi" w:date="2015-07-28T14:53:00Z">
              <w:tcPr>
                <w:tcW w:w="5040" w:type="dxa"/>
                <w:tcBorders>
                  <w:top w:val="single" w:sz="8" w:space="0" w:color="auto"/>
                  <w:left w:val="single" w:sz="8" w:space="5" w:color="auto"/>
                  <w:bottom w:val="single" w:sz="8" w:space="0" w:color="auto"/>
                  <w:right w:val="nil"/>
                </w:tcBorders>
                <w:shd w:val="clear" w:color="auto" w:fill="002060"/>
                <w:noWrap/>
                <w:vAlign w:val="center"/>
                <w:hideMark/>
              </w:tcPr>
            </w:tcPrChange>
          </w:tcPr>
          <w:p w14:paraId="4A7A45B2" w14:textId="77777777" w:rsidR="001E3FD2" w:rsidRPr="001E3FD2" w:rsidRDefault="001E3FD2" w:rsidP="001E3FD2">
            <w:pPr>
              <w:pStyle w:val="TableContentCenter"/>
              <w:rPr>
                <w:ins w:id="5266" w:author="Bhakti Gandhi" w:date="2015-11-17T14:04:00Z"/>
              </w:rPr>
            </w:pPr>
            <w:ins w:id="5267" w:author="Bhakti Gandhi" w:date="2015-11-17T14:04:00Z">
              <w:r w:rsidRPr="001E3FD2">
                <w:t>HYBRIS</w:t>
              </w:r>
            </w:ins>
          </w:p>
        </w:tc>
      </w:tr>
      <w:tr w:rsidR="001E3FD2" w14:paraId="76AAEA52" w14:textId="77777777" w:rsidTr="001E3FD2">
        <w:trPr>
          <w:trHeight w:val="259"/>
          <w:ins w:id="5268" w:author="Bhakti Gandhi" w:date="2015-11-17T14:04:00Z"/>
          <w:trPrChange w:id="5269" w:author="Bhakti Gandhi" w:date="2015-07-28T14:53:00Z">
            <w:trPr>
              <w:trHeight w:val="259"/>
            </w:trPr>
          </w:trPrChange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  <w:tcPrChange w:id="5270" w:author="Bhakti Gandhi" w:date="2015-07-28T14:53:00Z">
              <w:tcPr>
                <w:tcW w:w="5040" w:type="dxa"/>
                <w:tcBorders>
                  <w:top w:val="nil"/>
                  <w:left w:val="single" w:sz="8" w:space="5" w:color="auto"/>
                  <w:bottom w:val="single" w:sz="8" w:space="0" w:color="auto"/>
                  <w:right w:val="single" w:sz="8" w:space="5" w:color="auto"/>
                </w:tcBorders>
                <w:noWrap/>
                <w:vAlign w:val="center"/>
                <w:hideMark/>
              </w:tcPr>
            </w:tcPrChange>
          </w:tcPr>
          <w:p w14:paraId="12C3A558" w14:textId="77777777" w:rsidR="001E3FD2" w:rsidRPr="001E3FD2" w:rsidRDefault="001E3FD2" w:rsidP="001E3FD2">
            <w:pPr>
              <w:pStyle w:val="TableContent"/>
              <w:rPr>
                <w:ins w:id="5271" w:author="Bhakti Gandhi" w:date="2015-11-17T14:04:00Z"/>
              </w:rPr>
            </w:pPr>
            <w:ins w:id="5272" w:author="Bhakti Gandhi" w:date="2015-11-17T14:04:00Z">
              <w:r w:rsidRPr="001E3FD2">
                <w:t>GetPendingPolicy</w:t>
              </w:r>
            </w:ins>
          </w:p>
        </w:tc>
      </w:tr>
      <w:tr w:rsidR="001E3FD2" w14:paraId="2088194C" w14:textId="77777777" w:rsidTr="001E3FD2">
        <w:trPr>
          <w:trHeight w:val="232"/>
          <w:ins w:id="5273" w:author="Bhakti Gandhi" w:date="2015-11-17T14:04:00Z"/>
          <w:trPrChange w:id="5274" w:author="Bhakti Gandhi" w:date="2015-07-28T14:53:00Z">
            <w:trPr>
              <w:trHeight w:val="232"/>
            </w:trPr>
          </w:trPrChange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  <w:tcPrChange w:id="5275" w:author="Bhakti Gandhi" w:date="2015-07-28T14:53:00Z">
              <w:tcPr>
                <w:tcW w:w="5040" w:type="dxa"/>
                <w:tcBorders>
                  <w:top w:val="nil"/>
                  <w:left w:val="single" w:sz="8" w:space="5" w:color="auto"/>
                  <w:bottom w:val="single" w:sz="8" w:space="0" w:color="auto"/>
                  <w:right w:val="single" w:sz="8" w:space="5" w:color="auto"/>
                </w:tcBorders>
                <w:noWrap/>
                <w:vAlign w:val="center"/>
                <w:hideMark/>
              </w:tcPr>
            </w:tcPrChange>
          </w:tcPr>
          <w:p w14:paraId="5283ACC6" w14:textId="77777777" w:rsidR="001E3FD2" w:rsidRPr="001E3FD2" w:rsidRDefault="001E3FD2" w:rsidP="001E3FD2">
            <w:pPr>
              <w:pStyle w:val="TableContent"/>
              <w:rPr>
                <w:ins w:id="5276" w:author="Bhakti Gandhi" w:date="2015-11-17T14:04:00Z"/>
              </w:rPr>
            </w:pPr>
            <w:ins w:id="5277" w:author="Bhakti Gandhi" w:date="2015-11-17T14:04:00Z">
              <w:r w:rsidRPr="001E3FD2">
                <w:t>Login</w:t>
              </w:r>
            </w:ins>
          </w:p>
        </w:tc>
      </w:tr>
      <w:tr w:rsidR="001E3FD2" w14:paraId="1C7C2D66" w14:textId="77777777" w:rsidTr="001E3FD2">
        <w:trPr>
          <w:trHeight w:val="205"/>
          <w:ins w:id="5278" w:author="Bhakti Gandhi" w:date="2015-11-17T14:04:00Z"/>
          <w:trPrChange w:id="5279" w:author="Bhakti Gandhi" w:date="2015-07-28T14:53:00Z">
            <w:trPr>
              <w:trHeight w:val="205"/>
            </w:trPr>
          </w:trPrChange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  <w:tcPrChange w:id="5280" w:author="Bhakti Gandhi" w:date="2015-07-28T14:53:00Z">
              <w:tcPr>
                <w:tcW w:w="5040" w:type="dxa"/>
                <w:tcBorders>
                  <w:top w:val="nil"/>
                  <w:left w:val="single" w:sz="8" w:space="5" w:color="auto"/>
                  <w:bottom w:val="single" w:sz="8" w:space="0" w:color="auto"/>
                  <w:right w:val="single" w:sz="8" w:space="5" w:color="auto"/>
                </w:tcBorders>
                <w:noWrap/>
                <w:vAlign w:val="center"/>
                <w:hideMark/>
              </w:tcPr>
            </w:tcPrChange>
          </w:tcPr>
          <w:p w14:paraId="77308C1D" w14:textId="77777777" w:rsidR="001E3FD2" w:rsidRPr="001E3FD2" w:rsidRDefault="001E3FD2" w:rsidP="001E3FD2">
            <w:pPr>
              <w:pStyle w:val="TableContent"/>
              <w:rPr>
                <w:ins w:id="5281" w:author="Bhakti Gandhi" w:date="2015-11-17T14:04:00Z"/>
              </w:rPr>
            </w:pPr>
            <w:ins w:id="5282" w:author="Bhakti Gandhi" w:date="2015-11-17T14:04:00Z">
              <w:r w:rsidRPr="001E3FD2">
                <w:t>SaveAccount</w:t>
              </w:r>
            </w:ins>
          </w:p>
        </w:tc>
      </w:tr>
      <w:tr w:rsidR="001E3FD2" w14:paraId="02CD460B" w14:textId="77777777" w:rsidTr="001E3FD2">
        <w:trPr>
          <w:trHeight w:val="438"/>
          <w:ins w:id="5283" w:author="Bhakti Gandhi" w:date="2015-11-17T14:04:00Z"/>
          <w:trPrChange w:id="5284" w:author="Bhakti Gandhi" w:date="2015-07-28T14:53:00Z">
            <w:trPr>
              <w:trHeight w:val="438"/>
            </w:trPr>
          </w:trPrChange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  <w:tcPrChange w:id="5285" w:author="Bhakti Gandhi" w:date="2015-07-28T14:53:00Z">
              <w:tcPr>
                <w:tcW w:w="5040" w:type="dxa"/>
                <w:tcBorders>
                  <w:top w:val="nil"/>
                  <w:left w:val="single" w:sz="8" w:space="5" w:color="auto"/>
                  <w:bottom w:val="single" w:sz="8" w:space="0" w:color="auto"/>
                  <w:right w:val="single" w:sz="8" w:space="5" w:color="auto"/>
                </w:tcBorders>
                <w:noWrap/>
                <w:vAlign w:val="center"/>
                <w:hideMark/>
              </w:tcPr>
            </w:tcPrChange>
          </w:tcPr>
          <w:p w14:paraId="6CA4A14F" w14:textId="77777777" w:rsidR="001E3FD2" w:rsidRPr="001E3FD2" w:rsidRDefault="001E3FD2" w:rsidP="001E3FD2">
            <w:pPr>
              <w:pStyle w:val="TableContent"/>
              <w:rPr>
                <w:ins w:id="5286" w:author="Bhakti Gandhi" w:date="2015-11-17T14:04:00Z"/>
              </w:rPr>
            </w:pPr>
            <w:ins w:id="5287" w:author="Bhakti Gandhi" w:date="2015-11-17T14:04:00Z">
              <w:r w:rsidRPr="001E3FD2">
                <w:t>GetBasicAccount</w:t>
              </w:r>
            </w:ins>
          </w:p>
        </w:tc>
      </w:tr>
      <w:tr w:rsidR="001E3FD2" w14:paraId="5EE734B9" w14:textId="77777777" w:rsidTr="001E3FD2">
        <w:trPr>
          <w:trHeight w:val="51"/>
          <w:ins w:id="5288" w:author="Bhakti Gandhi" w:date="2015-11-17T14:04:00Z"/>
          <w:trPrChange w:id="5289" w:author="Bhakti Gandhi" w:date="2015-07-28T14:53:00Z">
            <w:trPr>
              <w:trHeight w:val="51"/>
            </w:trPr>
          </w:trPrChange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  <w:tcPrChange w:id="5290" w:author="Bhakti Gandhi" w:date="2015-07-28T14:53:00Z">
              <w:tcPr>
                <w:tcW w:w="5040" w:type="dxa"/>
                <w:tcBorders>
                  <w:top w:val="nil"/>
                  <w:left w:val="single" w:sz="8" w:space="5" w:color="auto"/>
                  <w:bottom w:val="single" w:sz="8" w:space="0" w:color="auto"/>
                  <w:right w:val="single" w:sz="8" w:space="5" w:color="auto"/>
                </w:tcBorders>
                <w:noWrap/>
                <w:vAlign w:val="center"/>
                <w:hideMark/>
              </w:tcPr>
            </w:tcPrChange>
          </w:tcPr>
          <w:p w14:paraId="43884C62" w14:textId="77777777" w:rsidR="001E3FD2" w:rsidRPr="001E3FD2" w:rsidRDefault="001E3FD2" w:rsidP="001E3FD2">
            <w:pPr>
              <w:pStyle w:val="TableContent"/>
              <w:rPr>
                <w:ins w:id="5291" w:author="Bhakti Gandhi" w:date="2015-11-17T14:04:00Z"/>
              </w:rPr>
            </w:pPr>
            <w:ins w:id="5292" w:author="Bhakti Gandhi" w:date="2015-11-17T14:04:00Z">
              <w:r w:rsidRPr="001E3FD2">
                <w:t>GetSiteUrlAvailability</w:t>
              </w:r>
            </w:ins>
          </w:p>
        </w:tc>
      </w:tr>
      <w:tr w:rsidR="001E3FD2" w14:paraId="0460C14C" w14:textId="77777777" w:rsidTr="001E3FD2">
        <w:trPr>
          <w:trHeight w:val="51"/>
          <w:ins w:id="5293" w:author="Bhakti Gandhi" w:date="2015-11-17T14:04:00Z"/>
          <w:trPrChange w:id="5294" w:author="Bhakti Gandhi" w:date="2015-07-28T14:53:00Z">
            <w:trPr>
              <w:trHeight w:val="51"/>
            </w:trPr>
          </w:trPrChange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  <w:tcPrChange w:id="5295" w:author="Bhakti Gandhi" w:date="2015-07-28T14:53:00Z">
              <w:tcPr>
                <w:tcW w:w="5040" w:type="dxa"/>
                <w:tcBorders>
                  <w:top w:val="nil"/>
                  <w:left w:val="single" w:sz="8" w:space="5" w:color="auto"/>
                  <w:bottom w:val="single" w:sz="8" w:space="0" w:color="auto"/>
                  <w:right w:val="single" w:sz="8" w:space="5" w:color="auto"/>
                </w:tcBorders>
                <w:noWrap/>
                <w:vAlign w:val="center"/>
                <w:hideMark/>
              </w:tcPr>
            </w:tcPrChange>
          </w:tcPr>
          <w:p w14:paraId="66DE9757" w14:textId="77777777" w:rsidR="001E3FD2" w:rsidRPr="001E3FD2" w:rsidRDefault="001E3FD2" w:rsidP="001E3FD2">
            <w:pPr>
              <w:pStyle w:val="TableContent"/>
              <w:rPr>
                <w:ins w:id="5296" w:author="Bhakti Gandhi" w:date="2015-11-17T14:04:00Z"/>
              </w:rPr>
            </w:pPr>
            <w:ins w:id="5297" w:author="Bhakti Gandhi" w:date="2015-11-17T14:04:00Z">
              <w:r w:rsidRPr="001E3FD2">
                <w:t>AuthorizeCreditCard</w:t>
              </w:r>
            </w:ins>
          </w:p>
        </w:tc>
      </w:tr>
      <w:tr w:rsidR="001E3FD2" w14:paraId="61E5F63A" w14:textId="77777777" w:rsidTr="001E3FD2">
        <w:trPr>
          <w:trHeight w:val="51"/>
          <w:ins w:id="5298" w:author="Bhakti Gandhi" w:date="2015-11-17T14:04:00Z"/>
          <w:trPrChange w:id="5299" w:author="Bhakti Gandhi" w:date="2015-07-28T14:53:00Z">
            <w:trPr>
              <w:trHeight w:val="51"/>
            </w:trPr>
          </w:trPrChange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  <w:tcPrChange w:id="5300" w:author="Bhakti Gandhi" w:date="2015-07-28T14:53:00Z">
              <w:tcPr>
                <w:tcW w:w="5040" w:type="dxa"/>
                <w:tcBorders>
                  <w:top w:val="nil"/>
                  <w:left w:val="single" w:sz="8" w:space="5" w:color="auto"/>
                  <w:bottom w:val="single" w:sz="8" w:space="0" w:color="auto"/>
                  <w:right w:val="single" w:sz="8" w:space="5" w:color="auto"/>
                </w:tcBorders>
                <w:noWrap/>
                <w:vAlign w:val="center"/>
                <w:hideMark/>
              </w:tcPr>
            </w:tcPrChange>
          </w:tcPr>
          <w:p w14:paraId="0EE4282D" w14:textId="77777777" w:rsidR="001E3FD2" w:rsidRPr="001E3FD2" w:rsidRDefault="001E3FD2" w:rsidP="001E3FD2">
            <w:pPr>
              <w:pStyle w:val="TableContent"/>
              <w:rPr>
                <w:ins w:id="5301" w:author="Bhakti Gandhi" w:date="2015-11-17T14:04:00Z"/>
              </w:rPr>
            </w:pPr>
            <w:ins w:id="5302" w:author="Bhakti Gandhi" w:date="2015-11-17T14:04:00Z">
              <w:r w:rsidRPr="001E3FD2">
                <w:t>Capture</w:t>
              </w:r>
            </w:ins>
          </w:p>
        </w:tc>
      </w:tr>
      <w:tr w:rsidR="001E3FD2" w14:paraId="530F9FCA" w14:textId="77777777" w:rsidTr="001E3FD2">
        <w:trPr>
          <w:trHeight w:val="51"/>
          <w:ins w:id="5303" w:author="Bhakti Gandhi" w:date="2015-11-17T14:04:00Z"/>
          <w:trPrChange w:id="5304" w:author="Bhakti Gandhi" w:date="2015-07-28T14:53:00Z">
            <w:trPr>
              <w:trHeight w:val="51"/>
            </w:trPr>
          </w:trPrChange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  <w:tcPrChange w:id="5305" w:author="Bhakti Gandhi" w:date="2015-07-28T14:53:00Z">
              <w:tcPr>
                <w:tcW w:w="5040" w:type="dxa"/>
                <w:tcBorders>
                  <w:top w:val="nil"/>
                  <w:left w:val="single" w:sz="8" w:space="5" w:color="auto"/>
                  <w:bottom w:val="single" w:sz="8" w:space="0" w:color="auto"/>
                  <w:right w:val="single" w:sz="8" w:space="5" w:color="auto"/>
                </w:tcBorders>
                <w:noWrap/>
                <w:vAlign w:val="center"/>
                <w:hideMark/>
              </w:tcPr>
            </w:tcPrChange>
          </w:tcPr>
          <w:p w14:paraId="4E23EB88" w14:textId="77777777" w:rsidR="001E3FD2" w:rsidRPr="001E3FD2" w:rsidRDefault="001E3FD2" w:rsidP="001E3FD2">
            <w:pPr>
              <w:pStyle w:val="TableContent"/>
              <w:rPr>
                <w:ins w:id="5306" w:author="Bhakti Gandhi" w:date="2015-11-17T14:04:00Z"/>
              </w:rPr>
            </w:pPr>
            <w:ins w:id="5307" w:author="Bhakti Gandhi" w:date="2015-11-17T14:04:00Z">
              <w:r w:rsidRPr="001E3FD2">
                <w:t>ValidateAccountEmailSSN</w:t>
              </w:r>
            </w:ins>
          </w:p>
        </w:tc>
      </w:tr>
      <w:tr w:rsidR="001E3FD2" w14:paraId="70FED66F" w14:textId="77777777" w:rsidTr="001E3FD2">
        <w:trPr>
          <w:trHeight w:val="51"/>
          <w:ins w:id="5308" w:author="Bhakti Gandhi" w:date="2015-11-17T14:04:00Z"/>
          <w:trPrChange w:id="5309" w:author="Bhakti Gandhi" w:date="2015-07-28T14:53:00Z">
            <w:trPr>
              <w:trHeight w:val="51"/>
            </w:trPr>
          </w:trPrChange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  <w:tcPrChange w:id="5310" w:author="Bhakti Gandhi" w:date="2015-07-28T14:53:00Z">
              <w:tcPr>
                <w:tcW w:w="5040" w:type="dxa"/>
                <w:tcBorders>
                  <w:top w:val="nil"/>
                  <w:left w:val="single" w:sz="8" w:space="5" w:color="auto"/>
                  <w:bottom w:val="single" w:sz="8" w:space="0" w:color="auto"/>
                  <w:right w:val="single" w:sz="8" w:space="5" w:color="auto"/>
                </w:tcBorders>
                <w:noWrap/>
                <w:vAlign w:val="center"/>
                <w:hideMark/>
              </w:tcPr>
            </w:tcPrChange>
          </w:tcPr>
          <w:p w14:paraId="2FF8A5D6" w14:textId="77777777" w:rsidR="001E3FD2" w:rsidRPr="001E3FD2" w:rsidRDefault="001E3FD2" w:rsidP="001E3FD2">
            <w:pPr>
              <w:pStyle w:val="TableContent"/>
              <w:rPr>
                <w:ins w:id="5311" w:author="Bhakti Gandhi" w:date="2015-11-17T14:04:00Z"/>
              </w:rPr>
            </w:pPr>
            <w:ins w:id="5312" w:author="Bhakti Gandhi" w:date="2015-11-17T14:04:00Z">
              <w:r w:rsidRPr="001E3FD2">
                <w:t>SaveShippingProfile</w:t>
              </w:r>
            </w:ins>
          </w:p>
        </w:tc>
      </w:tr>
      <w:tr w:rsidR="001E3FD2" w14:paraId="6066D3D3" w14:textId="77777777" w:rsidTr="001E3FD2">
        <w:trPr>
          <w:trHeight w:val="51"/>
          <w:ins w:id="5313" w:author="Bhakti Gandhi" w:date="2015-11-17T14:04:00Z"/>
          <w:trPrChange w:id="5314" w:author="Bhakti Gandhi" w:date="2015-07-28T14:53:00Z">
            <w:trPr>
              <w:trHeight w:val="51"/>
            </w:trPr>
          </w:trPrChange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  <w:tcPrChange w:id="5315" w:author="Bhakti Gandhi" w:date="2015-07-28T14:53:00Z">
              <w:tcPr>
                <w:tcW w:w="5040" w:type="dxa"/>
                <w:tcBorders>
                  <w:top w:val="nil"/>
                  <w:left w:val="single" w:sz="8" w:space="5" w:color="auto"/>
                  <w:bottom w:val="single" w:sz="8" w:space="0" w:color="auto"/>
                  <w:right w:val="single" w:sz="8" w:space="5" w:color="auto"/>
                </w:tcBorders>
                <w:noWrap/>
                <w:vAlign w:val="center"/>
                <w:hideMark/>
              </w:tcPr>
            </w:tcPrChange>
          </w:tcPr>
          <w:p w14:paraId="7B755C67" w14:textId="77777777" w:rsidR="001E3FD2" w:rsidRPr="001E3FD2" w:rsidRDefault="001E3FD2" w:rsidP="001E3FD2">
            <w:pPr>
              <w:pStyle w:val="TableContent"/>
              <w:rPr>
                <w:ins w:id="5316" w:author="Bhakti Gandhi" w:date="2015-11-17T14:04:00Z"/>
              </w:rPr>
            </w:pPr>
            <w:ins w:id="5317" w:author="Bhakti Gandhi" w:date="2015-11-17T14:04:00Z">
              <w:r w:rsidRPr="001E3FD2">
                <w:t>SaveAccountAddressRecordAR</w:t>
              </w:r>
            </w:ins>
          </w:p>
        </w:tc>
      </w:tr>
      <w:tr w:rsidR="001E3FD2" w14:paraId="20C43AF5" w14:textId="77777777" w:rsidTr="001E3FD2">
        <w:trPr>
          <w:trHeight w:val="70"/>
          <w:ins w:id="5318" w:author="Bhakti Gandhi" w:date="2015-11-17T14:04:00Z"/>
          <w:trPrChange w:id="5319" w:author="Bhakti Gandhi" w:date="2015-07-28T14:53:00Z">
            <w:trPr>
              <w:trHeight w:val="70"/>
            </w:trPr>
          </w:trPrChange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  <w:tcPrChange w:id="5320" w:author="Bhakti Gandhi" w:date="2015-07-28T14:53:00Z">
              <w:tcPr>
                <w:tcW w:w="5040" w:type="dxa"/>
                <w:tcBorders>
                  <w:top w:val="nil"/>
                  <w:left w:val="single" w:sz="8" w:space="5" w:color="auto"/>
                  <w:bottom w:val="single" w:sz="8" w:space="0" w:color="auto"/>
                  <w:right w:val="single" w:sz="8" w:space="5" w:color="auto"/>
                </w:tcBorders>
                <w:noWrap/>
                <w:vAlign w:val="center"/>
                <w:hideMark/>
              </w:tcPr>
            </w:tcPrChange>
          </w:tcPr>
          <w:p w14:paraId="63D941F5" w14:textId="77777777" w:rsidR="001E3FD2" w:rsidRPr="001E3FD2" w:rsidRDefault="001E3FD2" w:rsidP="001E3FD2">
            <w:pPr>
              <w:pStyle w:val="TableContent"/>
              <w:rPr>
                <w:ins w:id="5321" w:author="Bhakti Gandhi" w:date="2015-11-17T14:04:00Z"/>
              </w:rPr>
            </w:pPr>
            <w:ins w:id="5322" w:author="Bhakti Gandhi" w:date="2015-11-17T14:04:00Z">
              <w:r w:rsidRPr="001E3FD2">
                <w:t>ValidateCreditCard</w:t>
              </w:r>
            </w:ins>
          </w:p>
        </w:tc>
      </w:tr>
      <w:tr w:rsidR="001E3FD2" w14:paraId="33FF6656" w14:textId="77777777" w:rsidTr="001E3FD2">
        <w:trPr>
          <w:trHeight w:val="51"/>
          <w:ins w:id="5323" w:author="Bhakti Gandhi" w:date="2015-11-17T14:04:00Z"/>
          <w:trPrChange w:id="5324" w:author="Bhakti Gandhi" w:date="2015-07-28T14:53:00Z">
            <w:trPr>
              <w:trHeight w:val="51"/>
            </w:trPr>
          </w:trPrChange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  <w:tcPrChange w:id="5325" w:author="Bhakti Gandhi" w:date="2015-07-28T14:53:00Z">
              <w:tcPr>
                <w:tcW w:w="5040" w:type="dxa"/>
                <w:tcBorders>
                  <w:top w:val="nil"/>
                  <w:left w:val="single" w:sz="8" w:space="5" w:color="auto"/>
                  <w:bottom w:val="single" w:sz="8" w:space="0" w:color="auto"/>
                  <w:right w:val="single" w:sz="8" w:space="5" w:color="auto"/>
                </w:tcBorders>
                <w:noWrap/>
                <w:vAlign w:val="center"/>
                <w:hideMark/>
              </w:tcPr>
            </w:tcPrChange>
          </w:tcPr>
          <w:p w14:paraId="23169283" w14:textId="77777777" w:rsidR="001E3FD2" w:rsidRPr="001E3FD2" w:rsidRDefault="001E3FD2" w:rsidP="001E3FD2">
            <w:pPr>
              <w:pStyle w:val="TableContent"/>
              <w:rPr>
                <w:ins w:id="5326" w:author="Bhakti Gandhi" w:date="2015-11-17T14:04:00Z"/>
              </w:rPr>
            </w:pPr>
            <w:ins w:id="5327" w:author="Bhakti Gandhi" w:date="2015-11-17T14:04:00Z">
              <w:r w:rsidRPr="001E3FD2">
                <w:t>SaveBillingProfile</w:t>
              </w:r>
            </w:ins>
          </w:p>
        </w:tc>
      </w:tr>
      <w:tr w:rsidR="001E3FD2" w14:paraId="70F7F881" w14:textId="77777777" w:rsidTr="001E3FD2">
        <w:trPr>
          <w:trHeight w:val="51"/>
          <w:ins w:id="5328" w:author="Bhakti Gandhi" w:date="2015-11-17T14:04:00Z"/>
          <w:trPrChange w:id="5329" w:author="Bhakti Gandhi" w:date="2015-07-28T14:53:00Z">
            <w:trPr>
              <w:trHeight w:val="51"/>
            </w:trPr>
          </w:trPrChange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  <w:tcPrChange w:id="5330" w:author="Bhakti Gandhi" w:date="2015-07-28T14:53:00Z">
              <w:tcPr>
                <w:tcW w:w="5040" w:type="dxa"/>
                <w:tcBorders>
                  <w:top w:val="nil"/>
                  <w:left w:val="single" w:sz="8" w:space="5" w:color="auto"/>
                  <w:bottom w:val="single" w:sz="8" w:space="0" w:color="auto"/>
                  <w:right w:val="single" w:sz="8" w:space="5" w:color="auto"/>
                </w:tcBorders>
                <w:noWrap/>
                <w:vAlign w:val="center"/>
                <w:hideMark/>
              </w:tcPr>
            </w:tcPrChange>
          </w:tcPr>
          <w:p w14:paraId="1EA9BE58" w14:textId="77777777" w:rsidR="001E3FD2" w:rsidRPr="001E3FD2" w:rsidRDefault="001E3FD2" w:rsidP="001E3FD2">
            <w:pPr>
              <w:pStyle w:val="TableContent"/>
              <w:rPr>
                <w:ins w:id="5331" w:author="Bhakti Gandhi" w:date="2015-11-17T14:04:00Z"/>
              </w:rPr>
            </w:pPr>
            <w:ins w:id="5332" w:author="Bhakti Gandhi" w:date="2015-11-17T14:04:00Z">
              <w:r w:rsidRPr="001E3FD2">
                <w:t>AccountPolicyAcceptance</w:t>
              </w:r>
            </w:ins>
          </w:p>
        </w:tc>
      </w:tr>
      <w:tr w:rsidR="001E3FD2" w14:paraId="537925B2" w14:textId="77777777" w:rsidTr="001E3FD2">
        <w:trPr>
          <w:trHeight w:val="51"/>
          <w:ins w:id="5333" w:author="Bhakti Gandhi" w:date="2015-11-17T14:04:00Z"/>
          <w:trPrChange w:id="5334" w:author="Bhakti Gandhi" w:date="2015-07-28T14:53:00Z">
            <w:trPr>
              <w:trHeight w:val="51"/>
            </w:trPr>
          </w:trPrChange>
        </w:trPr>
        <w:tc>
          <w:tcPr>
            <w:tcW w:w="5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  <w:tcPrChange w:id="5335" w:author="Bhakti Gandhi" w:date="2015-07-28T14:53:00Z">
              <w:tcPr>
                <w:tcW w:w="5040" w:type="dxa"/>
                <w:tcBorders>
                  <w:top w:val="nil"/>
                  <w:left w:val="single" w:sz="8" w:space="5" w:color="auto"/>
                  <w:bottom w:val="single" w:sz="8" w:space="0" w:color="auto"/>
                  <w:right w:val="single" w:sz="8" w:space="5" w:color="auto"/>
                </w:tcBorders>
                <w:noWrap/>
                <w:vAlign w:val="center"/>
                <w:hideMark/>
              </w:tcPr>
            </w:tcPrChange>
          </w:tcPr>
          <w:p w14:paraId="1149B388" w14:textId="77777777" w:rsidR="001E3FD2" w:rsidRPr="001E3FD2" w:rsidRDefault="001E3FD2" w:rsidP="001E3FD2">
            <w:pPr>
              <w:pStyle w:val="TableContent"/>
              <w:rPr>
                <w:ins w:id="5336" w:author="Bhakti Gandhi" w:date="2015-11-17T14:04:00Z"/>
              </w:rPr>
            </w:pPr>
            <w:ins w:id="5337" w:author="Bhakti Gandhi" w:date="2015-11-17T14:04:00Z">
              <w:r w:rsidRPr="001E3FD2">
                <w:t>SaveSiteUrls</w:t>
              </w:r>
            </w:ins>
          </w:p>
        </w:tc>
      </w:tr>
    </w:tbl>
    <w:p w14:paraId="76F1FBB7" w14:textId="77777777" w:rsidR="00367677" w:rsidRDefault="00367677" w:rsidP="00EF510A">
      <w:pPr>
        <w:rPr>
          <w:ins w:id="5338" w:author="Bhakti Gandhi" w:date="2015-11-17T14:22:00Z"/>
        </w:rPr>
      </w:pPr>
    </w:p>
    <w:p w14:paraId="0ABB9B74" w14:textId="649434BF" w:rsidR="001B0520" w:rsidRPr="001B0520" w:rsidRDefault="001B0520">
      <w:pPr>
        <w:pStyle w:val="Heading3"/>
        <w:numPr>
          <w:ilvl w:val="2"/>
          <w:numId w:val="31"/>
        </w:numPr>
        <w:rPr>
          <w:ins w:id="5339" w:author="Bhakti Gandhi" w:date="2015-11-17T14:17:00Z"/>
        </w:rPr>
        <w:pPrChange w:id="5340" w:author="Bhakti Gandhi" w:date="2015-11-19T15:58:00Z">
          <w:pPr/>
        </w:pPrChange>
      </w:pPr>
      <w:bookmarkStart w:id="5341" w:name="_Toc419729496"/>
      <w:bookmarkStart w:id="5342" w:name="_Toc435534064"/>
      <w:ins w:id="5343" w:author="Bhakti Gandhi" w:date="2015-11-17T14:22:00Z">
        <w:r w:rsidRPr="001B0520">
          <w:t>EIS: Hybris</w:t>
        </w:r>
      </w:ins>
      <w:bookmarkEnd w:id="5341"/>
      <w:bookmarkEnd w:id="5342"/>
    </w:p>
    <w:p w14:paraId="0B1CE650" w14:textId="77777777" w:rsidR="001D0D43" w:rsidRPr="001D0D43" w:rsidRDefault="001D0D43" w:rsidP="001D0D43">
      <w:pPr>
        <w:rPr>
          <w:ins w:id="5344" w:author="Bhakti Gandhi" w:date="2015-11-17T14:17:00Z"/>
        </w:rPr>
      </w:pPr>
      <w:ins w:id="5345" w:author="Bhakti Gandhi" w:date="2015-11-17T14:17:00Z">
        <w:r w:rsidRPr="001D0D43">
          <w:t xml:space="preserve">Purpose: </w:t>
        </w:r>
        <w:r w:rsidRPr="001D0D43">
          <w:tab/>
          <w:t>Demonstrate the concurrency and scalability of EIS with incoming requests</w:t>
        </w:r>
        <w:r w:rsidRPr="001D0D43">
          <w:tab/>
        </w:r>
        <w:r w:rsidRPr="001D0D43">
          <w:tab/>
          <w:t>from Hybris only.</w:t>
        </w:r>
      </w:ins>
    </w:p>
    <w:p w14:paraId="6EBC3C37" w14:textId="6B923A68" w:rsidR="001D0D43" w:rsidRPr="001D0D43" w:rsidRDefault="001D0D43" w:rsidP="001D0D43">
      <w:pPr>
        <w:rPr>
          <w:ins w:id="5346" w:author="Bhakti Gandhi" w:date="2015-11-17T14:17:00Z"/>
        </w:rPr>
      </w:pPr>
      <w:ins w:id="5347" w:author="Bhakti Gandhi" w:date="2015-11-17T14:17:00Z">
        <w:r w:rsidRPr="001D0D43">
          <w:t xml:space="preserve">Procedure: </w:t>
        </w:r>
        <w:r w:rsidRPr="001D0D43">
          <w:tab/>
          <w:t>Iterative Apache JMeter test scripts will be executed simulating Hybris</w:t>
        </w:r>
        <w:r>
          <w:tab/>
        </w:r>
        <w:r>
          <w:tab/>
        </w:r>
        <w:r>
          <w:tab/>
          <w:t>enrollment</w:t>
        </w:r>
        <w:r w:rsidRPr="001D0D43">
          <w:t xml:space="preserve"> load.</w:t>
        </w:r>
      </w:ins>
      <w:ins w:id="5348" w:author="Bhakti Gandhi" w:date="2015-11-17T14:18:00Z">
        <w:r>
          <w:t xml:space="preserve"> </w:t>
        </w:r>
      </w:ins>
      <w:ins w:id="5349" w:author="Bhakti Gandhi" w:date="2015-11-17T14:17:00Z">
        <w:r w:rsidRPr="001D0D43">
          <w:t xml:space="preserve">Initial attempts will be </w:t>
        </w:r>
        <w:r>
          <w:t>to extract the performance of a</w:t>
        </w:r>
        <w:r>
          <w:tab/>
        </w:r>
        <w:r>
          <w:tab/>
        </w:r>
        <w:r>
          <w:tab/>
        </w:r>
        <w:r w:rsidRPr="001D0D43">
          <w:t>single EIS instance.</w:t>
        </w:r>
      </w:ins>
      <w:ins w:id="5350" w:author="Bhakti Gandhi" w:date="2015-11-17T14:18:00Z">
        <w:r>
          <w:t xml:space="preserve"> </w:t>
        </w:r>
      </w:ins>
      <w:ins w:id="5351" w:author="Bhakti Gandhi" w:date="2015-11-17T14:17:00Z">
        <w:r w:rsidRPr="001D0D43">
          <w:t>The concurrency attem</w:t>
        </w:r>
        <w:r>
          <w:t>pted will be chosen in order to</w:t>
        </w:r>
        <w:r>
          <w:tab/>
        </w:r>
        <w:r>
          <w:tab/>
        </w:r>
        <w:r>
          <w:tab/>
        </w:r>
        <w:r w:rsidRPr="001D0D43">
          <w:t>supply data</w:t>
        </w:r>
        <w:r w:rsidRPr="001D0D43">
          <w:tab/>
          <w:t>points</w:t>
        </w:r>
      </w:ins>
      <w:ins w:id="5352" w:author="Bhakti Gandhi" w:date="2015-11-17T14:18:00Z">
        <w:r>
          <w:t xml:space="preserve"> </w:t>
        </w:r>
      </w:ins>
      <w:ins w:id="5353" w:author="Bhakti Gandhi" w:date="2015-11-17T14:17:00Z">
        <w:r w:rsidRPr="001D0D43">
          <w:t>at regular intervals so that higher concurr</w:t>
        </w:r>
        <w:r>
          <w:t>ency rate</w:t>
        </w:r>
      </w:ins>
      <w:ins w:id="5354" w:author="Bhakti Gandhi" w:date="2015-11-17T14:18:00Z">
        <w:r>
          <w:tab/>
        </w:r>
        <w:r>
          <w:tab/>
        </w:r>
        <w:r>
          <w:tab/>
        </w:r>
      </w:ins>
      <w:ins w:id="5355" w:author="Bhakti Gandhi" w:date="2015-11-17T14:17:00Z">
        <w:r>
          <w:t>can be</w:t>
        </w:r>
        <w:r>
          <w:tab/>
          <w:t xml:space="preserve">extrapolated </w:t>
        </w:r>
        <w:r w:rsidRPr="001D0D43">
          <w:t>from the data.</w:t>
        </w:r>
        <w:r w:rsidRPr="001D0D43">
          <w:tab/>
        </w:r>
        <w:r w:rsidRPr="001D0D43">
          <w:tab/>
        </w:r>
        <w:r w:rsidRPr="001D0D43">
          <w:tab/>
        </w:r>
      </w:ins>
    </w:p>
    <w:tbl>
      <w:tblPr>
        <w:tblpPr w:leftFromText="180" w:rightFromText="180" w:bottomFromText="200" w:vertAnchor="text" w:horzAnchor="page" w:tblpX="3811" w:tblpY="44"/>
        <w:tblW w:w="486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267"/>
        <w:gridCol w:w="1791"/>
        <w:gridCol w:w="1802"/>
      </w:tblGrid>
      <w:tr w:rsidR="001D0D43" w14:paraId="6C3938D0" w14:textId="77777777" w:rsidTr="001D0D43">
        <w:trPr>
          <w:cantSplit/>
          <w:trHeight w:val="296"/>
          <w:tblHeader/>
          <w:ins w:id="5356" w:author="Bhakti Gandhi" w:date="2015-11-17T14:17:00Z"/>
        </w:trPr>
        <w:tc>
          <w:tcPr>
            <w:tcW w:w="12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17365D"/>
            <w:hideMark/>
          </w:tcPr>
          <w:p w14:paraId="465EE9D0" w14:textId="77777777" w:rsidR="001D0D43" w:rsidRPr="001D0D43" w:rsidRDefault="001D0D43" w:rsidP="001D0D43">
            <w:pPr>
              <w:pStyle w:val="NormalCenter"/>
              <w:rPr>
                <w:ins w:id="5357" w:author="Bhakti Gandhi" w:date="2015-11-17T14:17:00Z"/>
              </w:rPr>
            </w:pPr>
            <w:ins w:id="5358" w:author="Bhakti Gandhi" w:date="2015-11-17T14:17:00Z">
              <w:r w:rsidRPr="001D0D43">
                <w:t>Threads</w:t>
              </w:r>
            </w:ins>
          </w:p>
        </w:tc>
        <w:tc>
          <w:tcPr>
            <w:tcW w:w="17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17365D"/>
            <w:hideMark/>
          </w:tcPr>
          <w:p w14:paraId="423CB6B1" w14:textId="77777777" w:rsidR="001D0D43" w:rsidRPr="001D0D43" w:rsidRDefault="001D0D43" w:rsidP="001D0D43">
            <w:pPr>
              <w:pStyle w:val="NormalCenter"/>
              <w:rPr>
                <w:ins w:id="5359" w:author="Bhakti Gandhi" w:date="2015-11-17T14:17:00Z"/>
              </w:rPr>
            </w:pPr>
            <w:ins w:id="5360" w:author="Bhakti Gandhi" w:date="2015-11-17T14:17:00Z">
              <w:r w:rsidRPr="001D0D43">
                <w:t>Ramp-Up (sec)</w:t>
              </w:r>
            </w:ins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17365D"/>
            <w:hideMark/>
          </w:tcPr>
          <w:p w14:paraId="2E396DE2" w14:textId="77777777" w:rsidR="001D0D43" w:rsidRPr="001D0D43" w:rsidRDefault="001D0D43" w:rsidP="001D0D43">
            <w:pPr>
              <w:pStyle w:val="NormalCenter"/>
              <w:rPr>
                <w:ins w:id="5361" w:author="Bhakti Gandhi" w:date="2015-11-17T14:17:00Z"/>
              </w:rPr>
            </w:pPr>
            <w:ins w:id="5362" w:author="Bhakti Gandhi" w:date="2015-11-17T14:17:00Z">
              <w:r w:rsidRPr="001D0D43">
                <w:t>Duration (min)</w:t>
              </w:r>
            </w:ins>
          </w:p>
        </w:tc>
      </w:tr>
      <w:tr w:rsidR="001D0D43" w14:paraId="630175A2" w14:textId="77777777" w:rsidTr="001D0D43">
        <w:trPr>
          <w:cantSplit/>
          <w:trHeight w:val="69"/>
          <w:ins w:id="5363" w:author="Bhakti Gandhi" w:date="2015-11-17T14:17:00Z"/>
        </w:trPr>
        <w:tc>
          <w:tcPr>
            <w:tcW w:w="12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A4568DD" w14:textId="77777777" w:rsidR="001D0D43" w:rsidRPr="001D0D43" w:rsidRDefault="001D0D43" w:rsidP="001D0D43">
            <w:pPr>
              <w:pStyle w:val="TableContentCenter"/>
              <w:rPr>
                <w:ins w:id="5364" w:author="Bhakti Gandhi" w:date="2015-11-17T14:17:00Z"/>
              </w:rPr>
            </w:pPr>
            <w:ins w:id="5365" w:author="Bhakti Gandhi" w:date="2015-11-17T14:17:00Z">
              <w:r w:rsidRPr="001D0D43">
                <w:t>20</w:t>
              </w:r>
            </w:ins>
          </w:p>
        </w:tc>
        <w:tc>
          <w:tcPr>
            <w:tcW w:w="17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3D4D64F" w14:textId="77777777" w:rsidR="001D0D43" w:rsidRPr="001D0D43" w:rsidRDefault="001D0D43" w:rsidP="001D0D43">
            <w:pPr>
              <w:pStyle w:val="TableContentCenter"/>
              <w:rPr>
                <w:ins w:id="5366" w:author="Bhakti Gandhi" w:date="2015-11-17T14:17:00Z"/>
              </w:rPr>
            </w:pPr>
            <w:ins w:id="5367" w:author="Bhakti Gandhi" w:date="2015-11-17T14:17:00Z">
              <w:r w:rsidRPr="001D0D43">
                <w:t>10</w:t>
              </w:r>
            </w:ins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72E3705" w14:textId="77777777" w:rsidR="001D0D43" w:rsidRPr="001D0D43" w:rsidRDefault="001D0D43" w:rsidP="001D0D43">
            <w:pPr>
              <w:pStyle w:val="TableContentCenter"/>
              <w:rPr>
                <w:ins w:id="5368" w:author="Bhakti Gandhi" w:date="2015-11-17T14:17:00Z"/>
              </w:rPr>
            </w:pPr>
            <w:ins w:id="5369" w:author="Bhakti Gandhi" w:date="2015-11-17T14:17:00Z">
              <w:r w:rsidRPr="001D0D43">
                <w:t>5</w:t>
              </w:r>
            </w:ins>
          </w:p>
        </w:tc>
      </w:tr>
      <w:tr w:rsidR="001D0D43" w14:paraId="0851F918" w14:textId="77777777" w:rsidTr="001D0D43">
        <w:trPr>
          <w:cantSplit/>
          <w:trHeight w:val="96"/>
          <w:ins w:id="5370" w:author="Bhakti Gandhi" w:date="2015-11-17T14:17:00Z"/>
        </w:trPr>
        <w:tc>
          <w:tcPr>
            <w:tcW w:w="12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A0AB83E" w14:textId="77777777" w:rsidR="001D0D43" w:rsidRPr="001D0D43" w:rsidRDefault="001D0D43" w:rsidP="001D0D43">
            <w:pPr>
              <w:pStyle w:val="TableContentCenter"/>
              <w:rPr>
                <w:ins w:id="5371" w:author="Bhakti Gandhi" w:date="2015-11-17T14:17:00Z"/>
              </w:rPr>
            </w:pPr>
            <w:ins w:id="5372" w:author="Bhakti Gandhi" w:date="2015-11-17T14:17:00Z">
              <w:r w:rsidRPr="001D0D43">
                <w:t>50</w:t>
              </w:r>
            </w:ins>
          </w:p>
        </w:tc>
        <w:tc>
          <w:tcPr>
            <w:tcW w:w="17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84B0E0C" w14:textId="77777777" w:rsidR="001D0D43" w:rsidRPr="001D0D43" w:rsidRDefault="001D0D43" w:rsidP="001D0D43">
            <w:pPr>
              <w:pStyle w:val="TableContentCenter"/>
              <w:rPr>
                <w:ins w:id="5373" w:author="Bhakti Gandhi" w:date="2015-11-17T14:17:00Z"/>
              </w:rPr>
            </w:pPr>
            <w:ins w:id="5374" w:author="Bhakti Gandhi" w:date="2015-11-17T14:17:00Z">
              <w:r w:rsidRPr="001D0D43">
                <w:t>25</w:t>
              </w:r>
            </w:ins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266AEF0" w14:textId="77777777" w:rsidR="001D0D43" w:rsidRPr="001D0D43" w:rsidRDefault="001D0D43" w:rsidP="001D0D43">
            <w:pPr>
              <w:pStyle w:val="TableContentCenter"/>
              <w:rPr>
                <w:ins w:id="5375" w:author="Bhakti Gandhi" w:date="2015-11-17T14:17:00Z"/>
              </w:rPr>
            </w:pPr>
            <w:ins w:id="5376" w:author="Bhakti Gandhi" w:date="2015-11-17T14:17:00Z">
              <w:r w:rsidRPr="001D0D43">
                <w:t>5</w:t>
              </w:r>
            </w:ins>
          </w:p>
        </w:tc>
      </w:tr>
      <w:tr w:rsidR="001D0D43" w14:paraId="27A361C8" w14:textId="77777777" w:rsidTr="001D0D43">
        <w:trPr>
          <w:cantSplit/>
          <w:trHeight w:val="61"/>
          <w:ins w:id="5377" w:author="Bhakti Gandhi" w:date="2015-11-17T14:17:00Z"/>
        </w:trPr>
        <w:tc>
          <w:tcPr>
            <w:tcW w:w="12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BCDC145" w14:textId="77777777" w:rsidR="001D0D43" w:rsidRPr="001D0D43" w:rsidRDefault="001D0D43" w:rsidP="001D0D43">
            <w:pPr>
              <w:pStyle w:val="TableContentCenter"/>
              <w:rPr>
                <w:ins w:id="5378" w:author="Bhakti Gandhi" w:date="2015-11-17T14:17:00Z"/>
              </w:rPr>
            </w:pPr>
            <w:ins w:id="5379" w:author="Bhakti Gandhi" w:date="2015-11-17T14:17:00Z">
              <w:r w:rsidRPr="001D0D43">
                <w:t>100</w:t>
              </w:r>
            </w:ins>
          </w:p>
        </w:tc>
        <w:tc>
          <w:tcPr>
            <w:tcW w:w="17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F7C4CB5" w14:textId="77777777" w:rsidR="001D0D43" w:rsidRPr="001D0D43" w:rsidRDefault="001D0D43" w:rsidP="001D0D43">
            <w:pPr>
              <w:pStyle w:val="TableContentCenter"/>
              <w:rPr>
                <w:ins w:id="5380" w:author="Bhakti Gandhi" w:date="2015-11-17T14:17:00Z"/>
              </w:rPr>
            </w:pPr>
            <w:ins w:id="5381" w:author="Bhakti Gandhi" w:date="2015-11-17T14:17:00Z">
              <w:r w:rsidRPr="001D0D43">
                <w:t>50</w:t>
              </w:r>
            </w:ins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E979106" w14:textId="77777777" w:rsidR="001D0D43" w:rsidRPr="001D0D43" w:rsidRDefault="001D0D43" w:rsidP="001D0D43">
            <w:pPr>
              <w:pStyle w:val="TableContentCenter"/>
              <w:rPr>
                <w:ins w:id="5382" w:author="Bhakti Gandhi" w:date="2015-11-17T14:17:00Z"/>
              </w:rPr>
            </w:pPr>
            <w:ins w:id="5383" w:author="Bhakti Gandhi" w:date="2015-11-17T14:17:00Z">
              <w:r w:rsidRPr="001D0D43">
                <w:t>5</w:t>
              </w:r>
            </w:ins>
          </w:p>
        </w:tc>
      </w:tr>
      <w:tr w:rsidR="001D0D43" w14:paraId="767F2194" w14:textId="77777777" w:rsidTr="001D0D43">
        <w:trPr>
          <w:cantSplit/>
          <w:trHeight w:val="61"/>
          <w:ins w:id="5384" w:author="Bhakti Gandhi" w:date="2015-11-17T14:17:00Z"/>
        </w:trPr>
        <w:tc>
          <w:tcPr>
            <w:tcW w:w="12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1EAFDE3" w14:textId="77777777" w:rsidR="001D0D43" w:rsidRPr="001D0D43" w:rsidRDefault="001D0D43" w:rsidP="001D0D43">
            <w:pPr>
              <w:pStyle w:val="TableContentCenter"/>
              <w:rPr>
                <w:ins w:id="5385" w:author="Bhakti Gandhi" w:date="2015-11-17T14:17:00Z"/>
              </w:rPr>
            </w:pPr>
            <w:ins w:id="5386" w:author="Bhakti Gandhi" w:date="2015-11-17T14:17:00Z">
              <w:r w:rsidRPr="001D0D43">
                <w:t>150</w:t>
              </w:r>
            </w:ins>
          </w:p>
        </w:tc>
        <w:tc>
          <w:tcPr>
            <w:tcW w:w="17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F1ACB33" w14:textId="77777777" w:rsidR="001D0D43" w:rsidRPr="001D0D43" w:rsidRDefault="001D0D43" w:rsidP="001D0D43">
            <w:pPr>
              <w:pStyle w:val="TableContentCenter"/>
              <w:rPr>
                <w:ins w:id="5387" w:author="Bhakti Gandhi" w:date="2015-11-17T14:17:00Z"/>
              </w:rPr>
            </w:pPr>
            <w:ins w:id="5388" w:author="Bhakti Gandhi" w:date="2015-11-17T14:17:00Z">
              <w:r w:rsidRPr="001D0D43">
                <w:t>75</w:t>
              </w:r>
            </w:ins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1F24648" w14:textId="77777777" w:rsidR="001D0D43" w:rsidRPr="001D0D43" w:rsidRDefault="001D0D43" w:rsidP="001D0D43">
            <w:pPr>
              <w:pStyle w:val="TableContentCenter"/>
              <w:rPr>
                <w:ins w:id="5389" w:author="Bhakti Gandhi" w:date="2015-11-17T14:17:00Z"/>
              </w:rPr>
            </w:pPr>
            <w:ins w:id="5390" w:author="Bhakti Gandhi" w:date="2015-11-17T14:17:00Z">
              <w:r w:rsidRPr="001D0D43">
                <w:t>10</w:t>
              </w:r>
            </w:ins>
          </w:p>
        </w:tc>
      </w:tr>
      <w:tr w:rsidR="001D0D43" w14:paraId="79F14FB9" w14:textId="77777777" w:rsidTr="001D0D43">
        <w:trPr>
          <w:cantSplit/>
          <w:trHeight w:val="61"/>
          <w:ins w:id="5391" w:author="Bhakti Gandhi" w:date="2015-11-17T14:17:00Z"/>
        </w:trPr>
        <w:tc>
          <w:tcPr>
            <w:tcW w:w="12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6381A7D" w14:textId="77777777" w:rsidR="001D0D43" w:rsidRPr="001D0D43" w:rsidRDefault="001D0D43" w:rsidP="001D0D43">
            <w:pPr>
              <w:pStyle w:val="TableContentCenter"/>
              <w:rPr>
                <w:ins w:id="5392" w:author="Bhakti Gandhi" w:date="2015-11-17T14:17:00Z"/>
              </w:rPr>
            </w:pPr>
            <w:ins w:id="5393" w:author="Bhakti Gandhi" w:date="2015-11-17T14:17:00Z">
              <w:r w:rsidRPr="001D0D43">
                <w:t>300</w:t>
              </w:r>
            </w:ins>
          </w:p>
        </w:tc>
        <w:tc>
          <w:tcPr>
            <w:tcW w:w="17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15CDA4B" w14:textId="77777777" w:rsidR="001D0D43" w:rsidRPr="001D0D43" w:rsidRDefault="001D0D43" w:rsidP="001D0D43">
            <w:pPr>
              <w:pStyle w:val="TableContentCenter"/>
              <w:rPr>
                <w:ins w:id="5394" w:author="Bhakti Gandhi" w:date="2015-11-17T14:17:00Z"/>
              </w:rPr>
            </w:pPr>
            <w:ins w:id="5395" w:author="Bhakti Gandhi" w:date="2015-11-17T14:17:00Z">
              <w:r w:rsidRPr="001D0D43">
                <w:t>150</w:t>
              </w:r>
            </w:ins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22F4184" w14:textId="77777777" w:rsidR="001D0D43" w:rsidRPr="001D0D43" w:rsidRDefault="001D0D43" w:rsidP="001D0D43">
            <w:pPr>
              <w:pStyle w:val="TableContentCenter"/>
              <w:rPr>
                <w:ins w:id="5396" w:author="Bhakti Gandhi" w:date="2015-11-17T14:17:00Z"/>
              </w:rPr>
            </w:pPr>
            <w:ins w:id="5397" w:author="Bhakti Gandhi" w:date="2015-11-17T14:17:00Z">
              <w:r w:rsidRPr="001D0D43">
                <w:t>10</w:t>
              </w:r>
            </w:ins>
          </w:p>
        </w:tc>
      </w:tr>
      <w:tr w:rsidR="001D0D43" w14:paraId="5F6A60D2" w14:textId="77777777" w:rsidTr="001D0D43">
        <w:trPr>
          <w:cantSplit/>
          <w:trHeight w:val="61"/>
          <w:ins w:id="5398" w:author="Bhakti Gandhi" w:date="2015-11-17T14:17:00Z"/>
        </w:trPr>
        <w:tc>
          <w:tcPr>
            <w:tcW w:w="12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98C6631" w14:textId="77777777" w:rsidR="001D0D43" w:rsidRPr="001D0D43" w:rsidRDefault="001D0D43" w:rsidP="001D0D43">
            <w:pPr>
              <w:pStyle w:val="TableContentCenter"/>
              <w:rPr>
                <w:ins w:id="5399" w:author="Bhakti Gandhi" w:date="2015-11-17T14:17:00Z"/>
              </w:rPr>
            </w:pPr>
            <w:ins w:id="5400" w:author="Bhakti Gandhi" w:date="2015-11-17T14:17:00Z">
              <w:r w:rsidRPr="001D0D43">
                <w:t>350</w:t>
              </w:r>
            </w:ins>
          </w:p>
        </w:tc>
        <w:tc>
          <w:tcPr>
            <w:tcW w:w="17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A39348D" w14:textId="77777777" w:rsidR="001D0D43" w:rsidRPr="001D0D43" w:rsidRDefault="001D0D43" w:rsidP="001D0D43">
            <w:pPr>
              <w:pStyle w:val="TableContentCenter"/>
              <w:rPr>
                <w:ins w:id="5401" w:author="Bhakti Gandhi" w:date="2015-11-17T14:17:00Z"/>
              </w:rPr>
            </w:pPr>
            <w:ins w:id="5402" w:author="Bhakti Gandhi" w:date="2015-11-17T14:17:00Z">
              <w:r w:rsidRPr="001D0D43">
                <w:t>180</w:t>
              </w:r>
            </w:ins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FA1DB63" w14:textId="77777777" w:rsidR="001D0D43" w:rsidRPr="001D0D43" w:rsidRDefault="001D0D43" w:rsidP="001D0D43">
            <w:pPr>
              <w:pStyle w:val="TableContentCenter"/>
              <w:rPr>
                <w:ins w:id="5403" w:author="Bhakti Gandhi" w:date="2015-11-17T14:17:00Z"/>
              </w:rPr>
            </w:pPr>
            <w:ins w:id="5404" w:author="Bhakti Gandhi" w:date="2015-11-17T14:17:00Z">
              <w:r w:rsidRPr="001D0D43">
                <w:t>10</w:t>
              </w:r>
            </w:ins>
          </w:p>
        </w:tc>
      </w:tr>
      <w:tr w:rsidR="001D0D43" w14:paraId="17546868" w14:textId="77777777" w:rsidTr="001D0D43">
        <w:trPr>
          <w:cantSplit/>
          <w:trHeight w:val="61"/>
          <w:ins w:id="5405" w:author="Bhakti Gandhi" w:date="2015-11-17T14:17:00Z"/>
        </w:trPr>
        <w:tc>
          <w:tcPr>
            <w:tcW w:w="12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F113BCC" w14:textId="77777777" w:rsidR="001D0D43" w:rsidRPr="001D0D43" w:rsidRDefault="001D0D43" w:rsidP="001D0D43">
            <w:pPr>
              <w:pStyle w:val="TableContentCenter"/>
              <w:rPr>
                <w:ins w:id="5406" w:author="Bhakti Gandhi" w:date="2015-11-17T14:17:00Z"/>
              </w:rPr>
            </w:pPr>
            <w:ins w:id="5407" w:author="Bhakti Gandhi" w:date="2015-11-17T14:17:00Z">
              <w:r w:rsidRPr="001D0D43">
                <w:t>400</w:t>
              </w:r>
            </w:ins>
          </w:p>
        </w:tc>
        <w:tc>
          <w:tcPr>
            <w:tcW w:w="17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32FBCFB" w14:textId="77777777" w:rsidR="001D0D43" w:rsidRPr="001D0D43" w:rsidRDefault="001D0D43" w:rsidP="001D0D43">
            <w:pPr>
              <w:pStyle w:val="TableContentCenter"/>
              <w:rPr>
                <w:ins w:id="5408" w:author="Bhakti Gandhi" w:date="2015-11-17T14:17:00Z"/>
              </w:rPr>
            </w:pPr>
            <w:ins w:id="5409" w:author="Bhakti Gandhi" w:date="2015-11-17T14:17:00Z">
              <w:r w:rsidRPr="001D0D43">
                <w:t>200</w:t>
              </w:r>
            </w:ins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971A1AD" w14:textId="77777777" w:rsidR="001D0D43" w:rsidRPr="001D0D43" w:rsidRDefault="001D0D43" w:rsidP="001D0D43">
            <w:pPr>
              <w:pStyle w:val="TableContentCenter"/>
              <w:rPr>
                <w:ins w:id="5410" w:author="Bhakti Gandhi" w:date="2015-11-17T14:17:00Z"/>
              </w:rPr>
            </w:pPr>
            <w:ins w:id="5411" w:author="Bhakti Gandhi" w:date="2015-11-17T14:17:00Z">
              <w:r w:rsidRPr="001D0D43">
                <w:t>10</w:t>
              </w:r>
            </w:ins>
          </w:p>
        </w:tc>
      </w:tr>
    </w:tbl>
    <w:p w14:paraId="1C360951" w14:textId="77777777" w:rsidR="001D0D43" w:rsidRPr="001D0D43" w:rsidRDefault="001D0D43" w:rsidP="001D0D43">
      <w:pPr>
        <w:rPr>
          <w:ins w:id="5412" w:author="Bhakti Gandhi" w:date="2015-11-17T14:17:00Z"/>
        </w:rPr>
      </w:pPr>
      <w:ins w:id="5413" w:author="Bhakti Gandhi" w:date="2015-11-17T14:17:00Z">
        <w:r w:rsidRPr="001D0D43">
          <w:tab/>
        </w:r>
      </w:ins>
    </w:p>
    <w:p w14:paraId="6010305B" w14:textId="77777777" w:rsidR="001D0D43" w:rsidRDefault="001D0D43" w:rsidP="001D0D43">
      <w:pPr>
        <w:rPr>
          <w:ins w:id="5414" w:author="Bhakti Gandhi" w:date="2015-11-17T14:29:00Z"/>
        </w:rPr>
      </w:pPr>
    </w:p>
    <w:p w14:paraId="3C529816" w14:textId="77777777" w:rsidR="00367677" w:rsidRDefault="00367677" w:rsidP="001D0D43">
      <w:pPr>
        <w:rPr>
          <w:ins w:id="5415" w:author="Bhakti Gandhi" w:date="2015-11-17T14:29:00Z"/>
        </w:rPr>
      </w:pPr>
    </w:p>
    <w:p w14:paraId="629F5E2D" w14:textId="77777777" w:rsidR="00367677" w:rsidRDefault="00367677" w:rsidP="001D0D43">
      <w:pPr>
        <w:rPr>
          <w:ins w:id="5416" w:author="Bhakti Gandhi" w:date="2015-11-17T14:29:00Z"/>
        </w:rPr>
      </w:pPr>
    </w:p>
    <w:p w14:paraId="16ECC010" w14:textId="77777777" w:rsidR="00367677" w:rsidRDefault="00367677" w:rsidP="001D0D43">
      <w:pPr>
        <w:rPr>
          <w:ins w:id="5417" w:author="Bhakti Gandhi" w:date="2015-11-17T14:29:00Z"/>
        </w:rPr>
      </w:pPr>
    </w:p>
    <w:p w14:paraId="1390E5E1" w14:textId="77777777" w:rsidR="00367677" w:rsidRPr="001D0D43" w:rsidRDefault="00367677" w:rsidP="001D0D43">
      <w:pPr>
        <w:rPr>
          <w:ins w:id="5418" w:author="Bhakti Gandhi" w:date="2015-11-17T14:17:00Z"/>
        </w:rPr>
      </w:pPr>
    </w:p>
    <w:p w14:paraId="03970AF2" w14:textId="785CBBF9" w:rsidR="00B32B3F" w:rsidRPr="00B32B3F" w:rsidRDefault="00B32B3F" w:rsidP="00B32B3F">
      <w:pPr>
        <w:pStyle w:val="Heading3"/>
        <w:numPr>
          <w:ilvl w:val="2"/>
          <w:numId w:val="31"/>
        </w:numPr>
        <w:rPr>
          <w:ins w:id="5419" w:author="Bhakti Gandhi" w:date="2015-11-17T14:22:00Z"/>
        </w:rPr>
      </w:pPr>
      <w:bookmarkStart w:id="5420" w:name="_Toc419729500"/>
      <w:bookmarkStart w:id="5421" w:name="_Toc435534065"/>
      <w:ins w:id="5422" w:author="Bhakti Gandhi" w:date="2015-11-17T14:22:00Z">
        <w:r w:rsidRPr="00B32B3F">
          <w:lastRenderedPageBreak/>
          <w:t>EIS: Hybris Long duration</w:t>
        </w:r>
        <w:bookmarkEnd w:id="5420"/>
        <w:bookmarkEnd w:id="5421"/>
      </w:ins>
    </w:p>
    <w:p w14:paraId="548BA78D" w14:textId="77777777" w:rsidR="00B32B3F" w:rsidRPr="00B32B3F" w:rsidRDefault="00B32B3F" w:rsidP="00B32B3F">
      <w:pPr>
        <w:rPr>
          <w:ins w:id="5423" w:author="Bhakti Gandhi" w:date="2015-11-17T14:22:00Z"/>
        </w:rPr>
      </w:pPr>
      <w:ins w:id="5424" w:author="Bhakti Gandhi" w:date="2015-11-17T14:22:00Z">
        <w:r w:rsidRPr="00B32B3F">
          <w:t xml:space="preserve">Purpose: </w:t>
        </w:r>
        <w:r w:rsidRPr="00B32B3F">
          <w:tab/>
          <w:t>Demonstrate the stability of EIS for ~6 hours with incoming requests from</w:t>
        </w:r>
        <w:r w:rsidRPr="00B32B3F">
          <w:tab/>
        </w:r>
        <w:r w:rsidRPr="00B32B3F">
          <w:tab/>
          <w:t>Hybris and Pulse</w:t>
        </w:r>
      </w:ins>
    </w:p>
    <w:p w14:paraId="0CA7AA90" w14:textId="7DF54EE8" w:rsidR="00B32B3F" w:rsidRPr="00B32B3F" w:rsidRDefault="00B32B3F" w:rsidP="00B32B3F">
      <w:pPr>
        <w:rPr>
          <w:ins w:id="5425" w:author="Bhakti Gandhi" w:date="2015-11-17T14:22:00Z"/>
        </w:rPr>
      </w:pPr>
      <w:ins w:id="5426" w:author="Bhakti Gandhi" w:date="2015-11-17T14:22:00Z">
        <w:r w:rsidRPr="00B32B3F">
          <w:t xml:space="preserve">Procedure: </w:t>
        </w:r>
        <w:r w:rsidRPr="00B32B3F">
          <w:tab/>
          <w:t>Iterative Apache JMeter test scripts will be executed simulating a mixed</w:t>
        </w:r>
        <w:r w:rsidRPr="00B32B3F">
          <w:tab/>
        </w:r>
        <w:r w:rsidRPr="00B32B3F">
          <w:tab/>
        </w:r>
        <w:r w:rsidRPr="00B32B3F">
          <w:tab/>
          <w:t>load of Hybris</w:t>
        </w:r>
      </w:ins>
      <w:ins w:id="5427" w:author="Bhakti Gandhi" w:date="2015-11-17T14:23:00Z">
        <w:r>
          <w:t xml:space="preserve"> enrollment</w:t>
        </w:r>
      </w:ins>
      <w:ins w:id="5428" w:author="Bhakti Gandhi" w:date="2015-11-17T14:22:00Z">
        <w:r w:rsidRPr="00B32B3F">
          <w:t>.</w:t>
        </w:r>
      </w:ins>
    </w:p>
    <w:p w14:paraId="63FF62EF" w14:textId="41CDDABB" w:rsidR="00B32B3F" w:rsidRPr="00B32B3F" w:rsidRDefault="00B32B3F" w:rsidP="00B32B3F">
      <w:pPr>
        <w:rPr>
          <w:ins w:id="5429" w:author="Bhakti Gandhi" w:date="2015-11-17T14:22:00Z"/>
        </w:rPr>
      </w:pPr>
      <w:ins w:id="5430" w:author="Bhakti Gandhi" w:date="2015-11-17T14:22:00Z">
        <w:r w:rsidRPr="00B32B3F">
          <w:t xml:space="preserve">                         The max threads would be decided based o</w:t>
        </w:r>
        <w:r>
          <w:t>n the results of test case 5.3.1</w:t>
        </w:r>
        <w:r w:rsidRPr="00B32B3F">
          <w:t>.</w:t>
        </w:r>
        <w:r w:rsidRPr="00B32B3F">
          <w:tab/>
        </w:r>
        <w:r w:rsidRPr="00B32B3F">
          <w:tab/>
        </w:r>
        <w:r w:rsidRPr="00B32B3F">
          <w:tab/>
          <w:t>40% less than the max sustainable threads would be used to run for 6 hours.</w:t>
        </w:r>
      </w:ins>
    </w:p>
    <w:tbl>
      <w:tblPr>
        <w:tblpPr w:leftFromText="180" w:rightFromText="180" w:bottomFromText="200" w:vertAnchor="text" w:horzAnchor="page" w:tblpX="3811" w:tblpY="44"/>
        <w:tblW w:w="504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256"/>
        <w:gridCol w:w="1892"/>
        <w:gridCol w:w="1892"/>
      </w:tblGrid>
      <w:tr w:rsidR="00B32B3F" w14:paraId="5114255A" w14:textId="77777777" w:rsidTr="00B32B3F">
        <w:trPr>
          <w:cantSplit/>
          <w:trHeight w:val="296"/>
          <w:tblHeader/>
          <w:ins w:id="5431" w:author="Bhakti Gandhi" w:date="2015-11-17T14:22:00Z"/>
        </w:trPr>
        <w:tc>
          <w:tcPr>
            <w:tcW w:w="12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17365D"/>
            <w:hideMark/>
          </w:tcPr>
          <w:p w14:paraId="57834590" w14:textId="77777777" w:rsidR="00B32B3F" w:rsidRPr="00B32B3F" w:rsidRDefault="00B32B3F" w:rsidP="00B32B3F">
            <w:pPr>
              <w:pStyle w:val="NormalCenter"/>
              <w:rPr>
                <w:ins w:id="5432" w:author="Bhakti Gandhi" w:date="2015-11-17T14:22:00Z"/>
              </w:rPr>
            </w:pPr>
            <w:ins w:id="5433" w:author="Bhakti Gandhi" w:date="2015-11-17T14:22:00Z">
              <w:r w:rsidRPr="00B32B3F">
                <w:t>Threads</w:t>
              </w:r>
            </w:ins>
          </w:p>
        </w:tc>
        <w:tc>
          <w:tcPr>
            <w:tcW w:w="18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17365D"/>
            <w:hideMark/>
          </w:tcPr>
          <w:p w14:paraId="62107DE0" w14:textId="77777777" w:rsidR="00B32B3F" w:rsidRPr="00B32B3F" w:rsidRDefault="00B32B3F" w:rsidP="00B32B3F">
            <w:pPr>
              <w:pStyle w:val="NormalCenter"/>
              <w:rPr>
                <w:ins w:id="5434" w:author="Bhakti Gandhi" w:date="2015-11-17T14:22:00Z"/>
              </w:rPr>
            </w:pPr>
            <w:ins w:id="5435" w:author="Bhakti Gandhi" w:date="2015-11-17T14:22:00Z">
              <w:r w:rsidRPr="00B32B3F">
                <w:t>Ramp-Up (sec)</w:t>
              </w:r>
            </w:ins>
          </w:p>
        </w:tc>
        <w:tc>
          <w:tcPr>
            <w:tcW w:w="18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17365D"/>
            <w:hideMark/>
          </w:tcPr>
          <w:p w14:paraId="2DB9EF0A" w14:textId="77777777" w:rsidR="00B32B3F" w:rsidRPr="00B32B3F" w:rsidRDefault="00B32B3F" w:rsidP="00B32B3F">
            <w:pPr>
              <w:pStyle w:val="NormalCenter"/>
              <w:rPr>
                <w:ins w:id="5436" w:author="Bhakti Gandhi" w:date="2015-11-17T14:22:00Z"/>
              </w:rPr>
            </w:pPr>
            <w:ins w:id="5437" w:author="Bhakti Gandhi" w:date="2015-11-17T14:22:00Z">
              <w:r w:rsidRPr="00B32B3F">
                <w:t>Duration (hours)</w:t>
              </w:r>
            </w:ins>
          </w:p>
        </w:tc>
      </w:tr>
      <w:tr w:rsidR="00B32B3F" w14:paraId="1DA1606F" w14:textId="77777777" w:rsidTr="00B32B3F">
        <w:trPr>
          <w:cantSplit/>
          <w:trHeight w:val="158"/>
          <w:ins w:id="5438" w:author="Bhakti Gandhi" w:date="2015-11-17T14:22:00Z"/>
        </w:trPr>
        <w:tc>
          <w:tcPr>
            <w:tcW w:w="12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CE9DBEB" w14:textId="56113AB2" w:rsidR="00B32B3F" w:rsidRPr="00B32B3F" w:rsidRDefault="00B32B3F" w:rsidP="00B32B3F">
            <w:pPr>
              <w:pStyle w:val="TableContentCenter"/>
              <w:rPr>
                <w:ins w:id="5439" w:author="Bhakti Gandhi" w:date="2015-11-17T14:22:00Z"/>
              </w:rPr>
            </w:pPr>
            <w:ins w:id="5440" w:author="Bhakti Gandhi" w:date="2015-11-17T14:22:00Z">
              <w:r>
                <w:t>3</w:t>
              </w:r>
              <w:r w:rsidRPr="00B32B3F">
                <w:t>00</w:t>
              </w:r>
            </w:ins>
          </w:p>
        </w:tc>
        <w:tc>
          <w:tcPr>
            <w:tcW w:w="18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2A68145" w14:textId="77777777" w:rsidR="00B32B3F" w:rsidRPr="00B32B3F" w:rsidRDefault="00B32B3F" w:rsidP="00B32B3F">
            <w:pPr>
              <w:pStyle w:val="TableContentCenter"/>
              <w:rPr>
                <w:ins w:id="5441" w:author="Bhakti Gandhi" w:date="2015-11-17T14:22:00Z"/>
              </w:rPr>
            </w:pPr>
            <w:ins w:id="5442" w:author="Bhakti Gandhi" w:date="2015-11-17T14:22:00Z">
              <w:r w:rsidRPr="00B32B3F">
                <w:t>250</w:t>
              </w:r>
            </w:ins>
          </w:p>
        </w:tc>
        <w:tc>
          <w:tcPr>
            <w:tcW w:w="18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8B9DEB3" w14:textId="77777777" w:rsidR="00B32B3F" w:rsidRPr="00B32B3F" w:rsidRDefault="00B32B3F" w:rsidP="00B32B3F">
            <w:pPr>
              <w:pStyle w:val="TableContentCenter"/>
              <w:rPr>
                <w:ins w:id="5443" w:author="Bhakti Gandhi" w:date="2015-11-17T14:22:00Z"/>
              </w:rPr>
            </w:pPr>
            <w:ins w:id="5444" w:author="Bhakti Gandhi" w:date="2015-11-17T14:22:00Z">
              <w:r w:rsidRPr="00B32B3F">
                <w:t>6 hours</w:t>
              </w:r>
            </w:ins>
          </w:p>
        </w:tc>
      </w:tr>
    </w:tbl>
    <w:p w14:paraId="52FD3FEA" w14:textId="77777777" w:rsidR="00B32B3F" w:rsidRPr="00B32B3F" w:rsidRDefault="00B32B3F" w:rsidP="00B32B3F">
      <w:pPr>
        <w:rPr>
          <w:ins w:id="5445" w:author="Bhakti Gandhi" w:date="2015-11-17T14:22:00Z"/>
        </w:rPr>
      </w:pPr>
    </w:p>
    <w:p w14:paraId="2410C678" w14:textId="77777777" w:rsidR="001D0D43" w:rsidRPr="001D0D43" w:rsidRDefault="001D0D43" w:rsidP="001D0D43">
      <w:pPr>
        <w:rPr>
          <w:ins w:id="5446" w:author="Bhakti Gandhi" w:date="2015-11-17T14:17:00Z"/>
        </w:rPr>
      </w:pPr>
    </w:p>
    <w:p w14:paraId="329AB306" w14:textId="77777777" w:rsidR="001D0D43" w:rsidRPr="001D0D43" w:rsidRDefault="001D0D43" w:rsidP="001D0D43">
      <w:pPr>
        <w:rPr>
          <w:ins w:id="5447" w:author="Bhakti Gandhi" w:date="2015-11-17T14:17:00Z"/>
        </w:rPr>
      </w:pPr>
    </w:p>
    <w:p w14:paraId="7C1B8FC4" w14:textId="071E973E" w:rsidR="00D32923" w:rsidRPr="00D32923" w:rsidRDefault="00D32923" w:rsidP="00D32923">
      <w:pPr>
        <w:pStyle w:val="Heading2"/>
        <w:numPr>
          <w:ilvl w:val="1"/>
          <w:numId w:val="31"/>
        </w:numPr>
        <w:rPr>
          <w:ins w:id="5448" w:author="Bhakti Gandhi" w:date="2015-11-17T14:23:00Z"/>
        </w:rPr>
      </w:pPr>
      <w:bookmarkStart w:id="5449" w:name="_Toc424891953"/>
      <w:bookmarkStart w:id="5450" w:name="_Toc435534066"/>
      <w:ins w:id="5451" w:author="Bhakti Gandhi" w:date="2015-11-17T14:23:00Z">
        <w:r w:rsidRPr="00D32923">
          <w:t>Test Methodology</w:t>
        </w:r>
        <w:bookmarkEnd w:id="5449"/>
        <w:r w:rsidRPr="00D32923">
          <w:t xml:space="preserve"> </w:t>
        </w:r>
      </w:ins>
      <w:ins w:id="5452" w:author="Bhakti Gandhi" w:date="2015-11-17T14:24:00Z">
        <w:r>
          <w:t>for RFO</w:t>
        </w:r>
      </w:ins>
      <w:bookmarkEnd w:id="5450"/>
    </w:p>
    <w:p w14:paraId="73D2C751" w14:textId="486753FB" w:rsidR="001D0D43" w:rsidRPr="001D0D43" w:rsidRDefault="00D32923" w:rsidP="00D32923">
      <w:pPr>
        <w:rPr>
          <w:ins w:id="5453" w:author="Bhakti Gandhi" w:date="2015-11-17T14:17:00Z"/>
        </w:rPr>
      </w:pPr>
      <w:ins w:id="5454" w:author="Bhakti Gandhi" w:date="2015-11-17T14:23:00Z">
        <w:r w:rsidRPr="00D32923">
          <w:t>Below are the details of all the phases of testing.</w:t>
        </w:r>
      </w:ins>
    </w:p>
    <w:p w14:paraId="35F0A6C8" w14:textId="77777777" w:rsidR="00F604F0" w:rsidRPr="00F604F0" w:rsidRDefault="00F604F0" w:rsidP="00F604F0">
      <w:pPr>
        <w:pStyle w:val="Heading3"/>
        <w:numPr>
          <w:ilvl w:val="2"/>
          <w:numId w:val="31"/>
        </w:numPr>
        <w:rPr>
          <w:ins w:id="5455" w:author="Bhakti Gandhi" w:date="2015-11-17T14:24:00Z"/>
        </w:rPr>
      </w:pPr>
      <w:bookmarkStart w:id="5456" w:name="_Toc424891990"/>
      <w:bookmarkStart w:id="5457" w:name="_Toc435534067"/>
      <w:ins w:id="5458" w:author="Bhakti Gandhi" w:date="2015-11-17T14:24:00Z">
        <w:r w:rsidRPr="00F604F0">
          <w:t>Enrollment Workflow SP</w:t>
        </w:r>
        <w:bookmarkEnd w:id="5456"/>
        <w:bookmarkEnd w:id="5457"/>
      </w:ins>
    </w:p>
    <w:p w14:paraId="6C3B0DC3" w14:textId="77777777" w:rsidR="00F604F0" w:rsidRPr="00F604F0" w:rsidRDefault="00F604F0" w:rsidP="00F604F0">
      <w:pPr>
        <w:rPr>
          <w:ins w:id="5459" w:author="Bhakti Gandhi" w:date="2015-11-17T14:24:00Z"/>
        </w:rPr>
      </w:pPr>
      <w:ins w:id="5460" w:author="Bhakti Gandhi" w:date="2015-11-17T14:24:00Z">
        <w:r w:rsidRPr="00F604F0">
          <w:t xml:space="preserve">Purpose: </w:t>
        </w:r>
        <w:r w:rsidRPr="00F604F0">
          <w:tab/>
          <w:t>Demonstrate the concurrency and scalability of stored procedures to load</w:t>
        </w:r>
        <w:r w:rsidRPr="00F604F0">
          <w:tab/>
        </w:r>
        <w:r w:rsidRPr="00F604F0">
          <w:tab/>
        </w:r>
        <w:r w:rsidRPr="00F604F0">
          <w:tab/>
          <w:t>account data into RFO.</w:t>
        </w:r>
      </w:ins>
    </w:p>
    <w:p w14:paraId="308BDA24" w14:textId="77777777" w:rsidR="00F604F0" w:rsidRPr="00F604F0" w:rsidRDefault="00F604F0" w:rsidP="00F604F0">
      <w:pPr>
        <w:rPr>
          <w:ins w:id="5461" w:author="Bhakti Gandhi" w:date="2015-11-17T14:24:00Z"/>
        </w:rPr>
      </w:pPr>
      <w:ins w:id="5462" w:author="Bhakti Gandhi" w:date="2015-11-17T14:24:00Z">
        <w:r w:rsidRPr="00F604F0">
          <w:t xml:space="preserve">Procedure: </w:t>
        </w:r>
        <w:r w:rsidRPr="00F604F0">
          <w:tab/>
          <w:t>Iterative Apache JMeter test scripts will be executed simulating the load</w:t>
        </w:r>
        <w:r w:rsidRPr="00F604F0">
          <w:tab/>
        </w:r>
        <w:r w:rsidRPr="00F604F0">
          <w:tab/>
        </w:r>
        <w:r w:rsidRPr="00F604F0">
          <w:tab/>
          <w:t>from Hybris to RFO using SP's. The concurrency attempted will be chosen</w:t>
        </w:r>
        <w:r w:rsidRPr="00F604F0">
          <w:tab/>
        </w:r>
        <w:r w:rsidRPr="00F604F0">
          <w:tab/>
          <w:t>in order to supply data points at regular intervals so that higher</w:t>
        </w:r>
        <w:r w:rsidRPr="00F604F0">
          <w:tab/>
        </w:r>
        <w:r w:rsidRPr="00F604F0">
          <w:tab/>
        </w:r>
        <w:r w:rsidRPr="00F604F0">
          <w:tab/>
        </w:r>
        <w:r w:rsidRPr="00F604F0">
          <w:tab/>
          <w:t>concurrency rates can be extrapolated from the data.</w:t>
        </w:r>
      </w:ins>
    </w:p>
    <w:p w14:paraId="003C6AED" w14:textId="77777777" w:rsidR="00F604F0" w:rsidRPr="00F604F0" w:rsidRDefault="00F604F0" w:rsidP="00F604F0">
      <w:pPr>
        <w:rPr>
          <w:ins w:id="5463" w:author="Bhakti Gandhi" w:date="2015-11-17T14:24:00Z"/>
        </w:rPr>
      </w:pPr>
      <w:ins w:id="5464" w:author="Bhakti Gandhi" w:date="2015-11-17T14:24:00Z">
        <w:r w:rsidRPr="00F604F0">
          <w:tab/>
        </w:r>
        <w:r w:rsidRPr="00F604F0">
          <w:tab/>
          <w:t xml:space="preserve">This test will be carried out without </w:t>
        </w:r>
        <w:r w:rsidRPr="00F604F0">
          <w:tab/>
          <w:t>Boomi and Autoship.</w:t>
        </w:r>
        <w:r w:rsidRPr="00F604F0">
          <w:tab/>
        </w:r>
        <w:r w:rsidRPr="00F604F0">
          <w:tab/>
        </w:r>
        <w:r w:rsidRPr="00F604F0">
          <w:tab/>
        </w:r>
        <w:r w:rsidRPr="00F604F0">
          <w:tab/>
        </w:r>
        <w:r w:rsidRPr="00F604F0">
          <w:tab/>
          <w:t>Below SP's will be tested:</w:t>
        </w:r>
      </w:ins>
    </w:p>
    <w:tbl>
      <w:tblPr>
        <w:tblpPr w:leftFromText="180" w:rightFromText="180" w:bottomFromText="200" w:vertAnchor="text" w:horzAnchor="page" w:tblpX="3811" w:tblpY="44"/>
        <w:tblW w:w="585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5850"/>
      </w:tblGrid>
      <w:tr w:rsidR="00F604F0" w14:paraId="04FA9D23" w14:textId="77777777" w:rsidTr="00F604F0">
        <w:trPr>
          <w:cantSplit/>
          <w:trHeight w:val="296"/>
          <w:tblHeader/>
          <w:ins w:id="5465" w:author="Bhakti Gandhi" w:date="2015-11-17T14:24:00Z"/>
        </w:trPr>
        <w:tc>
          <w:tcPr>
            <w:tcW w:w="58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17365D"/>
            <w:hideMark/>
          </w:tcPr>
          <w:p w14:paraId="28DEC364" w14:textId="77777777" w:rsidR="00F604F0" w:rsidRPr="00F604F0" w:rsidRDefault="00F604F0" w:rsidP="00F604F0">
            <w:pPr>
              <w:pStyle w:val="NormalCenter"/>
              <w:rPr>
                <w:ins w:id="5466" w:author="Bhakti Gandhi" w:date="2015-11-17T14:24:00Z"/>
              </w:rPr>
            </w:pPr>
            <w:ins w:id="5467" w:author="Bhakti Gandhi" w:date="2015-11-17T14:24:00Z">
              <w:r w:rsidRPr="00F604F0">
                <w:t>Stored Procedure</w:t>
              </w:r>
            </w:ins>
          </w:p>
        </w:tc>
      </w:tr>
      <w:tr w:rsidR="00F604F0" w14:paraId="2DDFA534" w14:textId="77777777" w:rsidTr="00F604F0">
        <w:trPr>
          <w:cantSplit/>
          <w:trHeight w:val="70"/>
          <w:ins w:id="5468" w:author="Bhakti Gandhi" w:date="2015-11-17T14:24:00Z"/>
        </w:trPr>
        <w:tc>
          <w:tcPr>
            <w:tcW w:w="58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D6B065B" w14:textId="77777777" w:rsidR="00F604F0" w:rsidRPr="00F604F0" w:rsidRDefault="00F604F0" w:rsidP="00F604F0">
            <w:pPr>
              <w:pStyle w:val="TableContentCenter"/>
              <w:rPr>
                <w:ins w:id="5469" w:author="Bhakti Gandhi" w:date="2015-11-17T14:24:00Z"/>
              </w:rPr>
            </w:pPr>
            <w:ins w:id="5470" w:author="Bhakti Gandhi" w:date="2015-11-17T14:24:00Z">
              <w:r w:rsidRPr="00F604F0">
                <w:tab/>
                <w:t>RFO_Accounts.</w:t>
              </w:r>
              <w:r w:rsidRPr="00F604F0">
                <w:tab/>
                <w:t>usp_Accounts_SelectByNameOrId</w:t>
              </w:r>
            </w:ins>
          </w:p>
        </w:tc>
      </w:tr>
      <w:tr w:rsidR="00F604F0" w14:paraId="3E5019C5" w14:textId="77777777" w:rsidTr="00F604F0">
        <w:trPr>
          <w:cantSplit/>
          <w:trHeight w:val="70"/>
          <w:ins w:id="5471" w:author="Bhakti Gandhi" w:date="2015-11-17T14:24:00Z"/>
        </w:trPr>
        <w:tc>
          <w:tcPr>
            <w:tcW w:w="58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7D1950D" w14:textId="77777777" w:rsidR="00F604F0" w:rsidRPr="00F604F0" w:rsidRDefault="00F604F0" w:rsidP="00F604F0">
            <w:pPr>
              <w:pStyle w:val="TableContentCenter"/>
              <w:rPr>
                <w:ins w:id="5472" w:author="Bhakti Gandhi" w:date="2015-11-17T14:24:00Z"/>
              </w:rPr>
            </w:pPr>
            <w:ins w:id="5473" w:author="Bhakti Gandhi" w:date="2015-11-17T14:24:00Z">
              <w:r w:rsidRPr="00F604F0">
                <w:t>RFO_Accounts.usp_ValidateAccountEmailSsn</w:t>
              </w:r>
            </w:ins>
          </w:p>
        </w:tc>
      </w:tr>
      <w:tr w:rsidR="00F604F0" w14:paraId="79B44E4C" w14:textId="77777777" w:rsidTr="00F604F0">
        <w:trPr>
          <w:cantSplit/>
          <w:trHeight w:val="70"/>
          <w:ins w:id="5474" w:author="Bhakti Gandhi" w:date="2015-11-17T14:24:00Z"/>
        </w:trPr>
        <w:tc>
          <w:tcPr>
            <w:tcW w:w="58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1F972C2" w14:textId="77777777" w:rsidR="00F604F0" w:rsidRPr="00F604F0" w:rsidRDefault="00F604F0" w:rsidP="00F604F0">
            <w:pPr>
              <w:pStyle w:val="TableContentCenter"/>
              <w:rPr>
                <w:ins w:id="5475" w:author="Bhakti Gandhi" w:date="2015-11-17T14:24:00Z"/>
              </w:rPr>
            </w:pPr>
            <w:ins w:id="5476" w:author="Bhakti Gandhi" w:date="2015-11-17T14:24:00Z">
              <w:r w:rsidRPr="00F604F0">
                <w:t>RFO_Accounts.usp_ValidateAccountEmailSsn</w:t>
              </w:r>
            </w:ins>
          </w:p>
        </w:tc>
      </w:tr>
      <w:tr w:rsidR="00F604F0" w14:paraId="6C26DD3E" w14:textId="77777777" w:rsidTr="00F604F0">
        <w:trPr>
          <w:cantSplit/>
          <w:trHeight w:val="70"/>
          <w:ins w:id="5477" w:author="Bhakti Gandhi" w:date="2015-11-17T14:24:00Z"/>
        </w:trPr>
        <w:tc>
          <w:tcPr>
            <w:tcW w:w="58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52CA0F0" w14:textId="77777777" w:rsidR="00F604F0" w:rsidRPr="00F604F0" w:rsidRDefault="00F604F0" w:rsidP="00F604F0">
            <w:pPr>
              <w:pStyle w:val="TableContentCenter"/>
              <w:rPr>
                <w:ins w:id="5478" w:author="Bhakti Gandhi" w:date="2015-11-17T14:24:00Z"/>
              </w:rPr>
            </w:pPr>
            <w:ins w:id="5479" w:author="Bhakti Gandhi" w:date="2015-11-17T14:24:00Z">
              <w:r w:rsidRPr="00F604F0">
                <w:t>RFO_Accounts.usp_Site_SelectByAccountPrefix</w:t>
              </w:r>
            </w:ins>
          </w:p>
        </w:tc>
      </w:tr>
      <w:tr w:rsidR="00F604F0" w14:paraId="3EF5C363" w14:textId="77777777" w:rsidTr="00F604F0">
        <w:trPr>
          <w:cantSplit/>
          <w:trHeight w:val="70"/>
          <w:ins w:id="5480" w:author="Bhakti Gandhi" w:date="2015-11-17T14:24:00Z"/>
        </w:trPr>
        <w:tc>
          <w:tcPr>
            <w:tcW w:w="58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A028D5C" w14:textId="77777777" w:rsidR="00F604F0" w:rsidRPr="00F604F0" w:rsidRDefault="00F604F0" w:rsidP="00F604F0">
            <w:pPr>
              <w:pStyle w:val="TableContentCenter"/>
              <w:rPr>
                <w:ins w:id="5481" w:author="Bhakti Gandhi" w:date="2015-11-17T14:24:00Z"/>
              </w:rPr>
            </w:pPr>
            <w:ins w:id="5482" w:author="Bhakti Gandhi" w:date="2015-11-17T14:24:00Z">
              <w:r w:rsidRPr="00F604F0">
                <w:t>RFO_Accounts.usp_Account_Upsert</w:t>
              </w:r>
            </w:ins>
          </w:p>
        </w:tc>
      </w:tr>
      <w:tr w:rsidR="00F604F0" w14:paraId="6A27A0C7" w14:textId="77777777" w:rsidTr="00F604F0">
        <w:trPr>
          <w:cantSplit/>
          <w:trHeight w:val="70"/>
          <w:ins w:id="5483" w:author="Bhakti Gandhi" w:date="2015-11-17T14:24:00Z"/>
        </w:trPr>
        <w:tc>
          <w:tcPr>
            <w:tcW w:w="58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55572F2" w14:textId="77777777" w:rsidR="00F604F0" w:rsidRPr="00F604F0" w:rsidRDefault="00F604F0" w:rsidP="00F604F0">
            <w:pPr>
              <w:pStyle w:val="TableContentCenter"/>
              <w:rPr>
                <w:ins w:id="5484" w:author="Bhakti Gandhi" w:date="2015-11-17T14:24:00Z"/>
              </w:rPr>
            </w:pPr>
            <w:ins w:id="5485" w:author="Bhakti Gandhi" w:date="2015-11-17T14:24:00Z">
              <w:r w:rsidRPr="00F604F0">
                <w:t>RFO_Accounts.usp_EmailAddress_Upsert</w:t>
              </w:r>
            </w:ins>
          </w:p>
        </w:tc>
      </w:tr>
      <w:tr w:rsidR="00F604F0" w14:paraId="4BF7A7C3" w14:textId="77777777" w:rsidTr="00F604F0">
        <w:trPr>
          <w:cantSplit/>
          <w:trHeight w:val="70"/>
          <w:ins w:id="5486" w:author="Bhakti Gandhi" w:date="2015-11-17T14:24:00Z"/>
        </w:trPr>
        <w:tc>
          <w:tcPr>
            <w:tcW w:w="58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D4FDDAB" w14:textId="77777777" w:rsidR="00F604F0" w:rsidRPr="00F604F0" w:rsidRDefault="00F604F0" w:rsidP="00F604F0">
            <w:pPr>
              <w:pStyle w:val="TableContentCenter"/>
              <w:rPr>
                <w:ins w:id="5487" w:author="Bhakti Gandhi" w:date="2015-11-17T14:24:00Z"/>
              </w:rPr>
            </w:pPr>
            <w:ins w:id="5488" w:author="Bhakti Gandhi" w:date="2015-11-17T14:24:00Z">
              <w:r w:rsidRPr="00F604F0">
                <w:t>RFO_Accounts.usp_Account_Get</w:t>
              </w:r>
            </w:ins>
          </w:p>
        </w:tc>
      </w:tr>
      <w:tr w:rsidR="00F604F0" w14:paraId="4BFE17B6" w14:textId="77777777" w:rsidTr="00F604F0">
        <w:trPr>
          <w:cantSplit/>
          <w:trHeight w:val="70"/>
          <w:ins w:id="5489" w:author="Bhakti Gandhi" w:date="2015-11-17T14:24:00Z"/>
        </w:trPr>
        <w:tc>
          <w:tcPr>
            <w:tcW w:w="58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6EBB7FB" w14:textId="77777777" w:rsidR="00F604F0" w:rsidRPr="00F604F0" w:rsidRDefault="00F604F0" w:rsidP="00F604F0">
            <w:pPr>
              <w:pStyle w:val="TableContentCenter"/>
              <w:rPr>
                <w:ins w:id="5490" w:author="Bhakti Gandhi" w:date="2015-11-17T14:24:00Z"/>
              </w:rPr>
            </w:pPr>
            <w:ins w:id="5491" w:author="Bhakti Gandhi" w:date="2015-11-17T14:24:00Z">
              <w:r w:rsidRPr="00F604F0">
                <w:t>RFO_Accounts.AccountSecurity_Upsert</w:t>
              </w:r>
            </w:ins>
          </w:p>
        </w:tc>
      </w:tr>
      <w:tr w:rsidR="00F604F0" w14:paraId="58BFD054" w14:textId="77777777" w:rsidTr="00F604F0">
        <w:trPr>
          <w:cantSplit/>
          <w:trHeight w:val="70"/>
          <w:ins w:id="5492" w:author="Bhakti Gandhi" w:date="2015-11-17T14:24:00Z"/>
        </w:trPr>
        <w:tc>
          <w:tcPr>
            <w:tcW w:w="58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DE080F3" w14:textId="77777777" w:rsidR="00F604F0" w:rsidRPr="00F604F0" w:rsidRDefault="00F604F0" w:rsidP="00F604F0">
            <w:pPr>
              <w:pStyle w:val="TableContentCenter"/>
              <w:rPr>
                <w:ins w:id="5493" w:author="Bhakti Gandhi" w:date="2015-11-17T14:24:00Z"/>
              </w:rPr>
            </w:pPr>
            <w:ins w:id="5494" w:author="Bhakti Gandhi" w:date="2015-11-17T14:24:00Z">
              <w:r w:rsidRPr="00F604F0">
                <w:t>RFO_Accounts.usp_AccountPhone_Upsert</w:t>
              </w:r>
            </w:ins>
          </w:p>
        </w:tc>
      </w:tr>
      <w:tr w:rsidR="00F604F0" w14:paraId="376CDA59" w14:textId="77777777" w:rsidTr="00F604F0">
        <w:trPr>
          <w:cantSplit/>
          <w:trHeight w:val="70"/>
          <w:ins w:id="5495" w:author="Bhakti Gandhi" w:date="2015-11-17T14:24:00Z"/>
        </w:trPr>
        <w:tc>
          <w:tcPr>
            <w:tcW w:w="58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1A80FA4" w14:textId="77777777" w:rsidR="00F604F0" w:rsidRPr="00F604F0" w:rsidRDefault="00F604F0" w:rsidP="00F604F0">
            <w:pPr>
              <w:pStyle w:val="TableContentCenter"/>
              <w:rPr>
                <w:ins w:id="5496" w:author="Bhakti Gandhi" w:date="2015-11-17T14:24:00Z"/>
              </w:rPr>
            </w:pPr>
            <w:ins w:id="5497" w:author="Bhakti Gandhi" w:date="2015-11-17T14:24:00Z">
              <w:r w:rsidRPr="00F604F0">
                <w:t>RFO_Accounts.usp_FullEnrollments_Upsert</w:t>
              </w:r>
            </w:ins>
          </w:p>
        </w:tc>
      </w:tr>
      <w:tr w:rsidR="00F604F0" w14:paraId="5E8D3EBE" w14:textId="77777777" w:rsidTr="00F604F0">
        <w:trPr>
          <w:cantSplit/>
          <w:trHeight w:val="70"/>
          <w:ins w:id="5498" w:author="Bhakti Gandhi" w:date="2015-11-17T14:24:00Z"/>
        </w:trPr>
        <w:tc>
          <w:tcPr>
            <w:tcW w:w="58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6016504" w14:textId="77777777" w:rsidR="00F604F0" w:rsidRPr="00F604F0" w:rsidRDefault="00F604F0" w:rsidP="00F604F0">
            <w:pPr>
              <w:pStyle w:val="TableContentCenter"/>
              <w:rPr>
                <w:ins w:id="5499" w:author="Bhakti Gandhi" w:date="2015-11-17T14:24:00Z"/>
              </w:rPr>
            </w:pPr>
            <w:ins w:id="5500" w:author="Bhakti Gandhi" w:date="2015-11-17T14:24:00Z">
              <w:r w:rsidRPr="00F604F0">
                <w:t>RFO_Accounts.AccountNotes_UpsertSF</w:t>
              </w:r>
            </w:ins>
          </w:p>
        </w:tc>
      </w:tr>
      <w:tr w:rsidR="00F604F0" w14:paraId="607E6E2A" w14:textId="77777777" w:rsidTr="00F604F0">
        <w:trPr>
          <w:cantSplit/>
          <w:trHeight w:val="70"/>
          <w:ins w:id="5501" w:author="Bhakti Gandhi" w:date="2015-11-17T14:24:00Z"/>
        </w:trPr>
        <w:tc>
          <w:tcPr>
            <w:tcW w:w="58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BACD543" w14:textId="77777777" w:rsidR="00F604F0" w:rsidRPr="00F604F0" w:rsidRDefault="00F604F0" w:rsidP="00F604F0">
            <w:pPr>
              <w:pStyle w:val="TableContentCenter"/>
              <w:rPr>
                <w:ins w:id="5502" w:author="Bhakti Gandhi" w:date="2015-11-17T14:24:00Z"/>
              </w:rPr>
            </w:pPr>
            <w:ins w:id="5503" w:author="Bhakti Gandhi" w:date="2015-11-17T14:24:00Z">
              <w:r w:rsidRPr="00F604F0">
                <w:t>RFO_Accounts.usp_AccountAddresses_Upsert</w:t>
              </w:r>
            </w:ins>
          </w:p>
        </w:tc>
      </w:tr>
      <w:tr w:rsidR="00F604F0" w14:paraId="75D7D5EC" w14:textId="77777777" w:rsidTr="00F604F0">
        <w:trPr>
          <w:cantSplit/>
          <w:trHeight w:val="70"/>
          <w:ins w:id="5504" w:author="Bhakti Gandhi" w:date="2015-11-17T14:24:00Z"/>
        </w:trPr>
        <w:tc>
          <w:tcPr>
            <w:tcW w:w="58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D5520CA" w14:textId="77777777" w:rsidR="00F604F0" w:rsidRPr="00F604F0" w:rsidRDefault="00F604F0" w:rsidP="00F604F0">
            <w:pPr>
              <w:pStyle w:val="TableContentCenter"/>
              <w:rPr>
                <w:ins w:id="5505" w:author="Bhakti Gandhi" w:date="2015-11-17T14:24:00Z"/>
              </w:rPr>
            </w:pPr>
            <w:ins w:id="5506" w:author="Bhakti Gandhi" w:date="2015-11-17T14:24:00Z">
              <w:r w:rsidRPr="00F604F0">
                <w:lastRenderedPageBreak/>
                <w:t>RFO_Accounts.usp_AccountAddress_SelectByAddressId</w:t>
              </w:r>
            </w:ins>
          </w:p>
        </w:tc>
      </w:tr>
      <w:tr w:rsidR="00F604F0" w14:paraId="724ADA50" w14:textId="77777777" w:rsidTr="00F604F0">
        <w:trPr>
          <w:cantSplit/>
          <w:trHeight w:val="70"/>
          <w:ins w:id="5507" w:author="Bhakti Gandhi" w:date="2015-11-17T14:24:00Z"/>
        </w:trPr>
        <w:tc>
          <w:tcPr>
            <w:tcW w:w="58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436B857" w14:textId="77777777" w:rsidR="00F604F0" w:rsidRPr="00F604F0" w:rsidRDefault="00F604F0" w:rsidP="00F604F0">
            <w:pPr>
              <w:pStyle w:val="TableContentCenter"/>
              <w:rPr>
                <w:ins w:id="5508" w:author="Bhakti Gandhi" w:date="2015-11-17T14:24:00Z"/>
              </w:rPr>
            </w:pPr>
            <w:ins w:id="5509" w:author="Bhakti Gandhi" w:date="2015-11-17T14:24:00Z">
              <w:r w:rsidRPr="00F604F0">
                <w:t>RFO_Accounts.usp_AccountPaymentProfile_Upsert</w:t>
              </w:r>
            </w:ins>
          </w:p>
        </w:tc>
      </w:tr>
      <w:tr w:rsidR="00F604F0" w14:paraId="4C482E48" w14:textId="77777777" w:rsidTr="00F604F0">
        <w:trPr>
          <w:cantSplit/>
          <w:trHeight w:val="70"/>
          <w:ins w:id="5510" w:author="Bhakti Gandhi" w:date="2015-11-17T14:24:00Z"/>
        </w:trPr>
        <w:tc>
          <w:tcPr>
            <w:tcW w:w="58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CA620E1" w14:textId="77777777" w:rsidR="00F604F0" w:rsidRPr="00F604F0" w:rsidRDefault="00F604F0" w:rsidP="00F604F0">
            <w:pPr>
              <w:pStyle w:val="TableContentCenter"/>
              <w:rPr>
                <w:ins w:id="5511" w:author="Bhakti Gandhi" w:date="2015-11-17T14:24:00Z"/>
              </w:rPr>
            </w:pPr>
            <w:ins w:id="5512" w:author="Bhakti Gandhi" w:date="2015-11-17T14:24:00Z">
              <w:r w:rsidRPr="00F604F0">
                <w:t>RFO_Accounts.usp_PaymentProfile_SelectByPaymentProfileID</w:t>
              </w:r>
            </w:ins>
          </w:p>
        </w:tc>
      </w:tr>
    </w:tbl>
    <w:p w14:paraId="08245222" w14:textId="77777777" w:rsidR="00F604F0" w:rsidRPr="00F604F0" w:rsidRDefault="00F604F0" w:rsidP="00F604F0">
      <w:pPr>
        <w:rPr>
          <w:ins w:id="5513" w:author="Bhakti Gandhi" w:date="2015-11-17T14:24:00Z"/>
        </w:rPr>
      </w:pPr>
    </w:p>
    <w:p w14:paraId="746F8AE3" w14:textId="77777777" w:rsidR="00F604F0" w:rsidRPr="00F604F0" w:rsidRDefault="00F604F0" w:rsidP="00F604F0">
      <w:pPr>
        <w:rPr>
          <w:ins w:id="5514" w:author="Bhakti Gandhi" w:date="2015-11-17T14:24:00Z"/>
        </w:rPr>
      </w:pPr>
    </w:p>
    <w:p w14:paraId="517DF8C6" w14:textId="24B8798D" w:rsidR="00F604F0" w:rsidDel="002403BD" w:rsidRDefault="00F604F0" w:rsidP="00EF510A">
      <w:pPr>
        <w:rPr>
          <w:ins w:id="5515" w:author="Bhakti Gandhi [2]" w:date="2015-07-27T13:39:00Z"/>
          <w:del w:id="5516" w:author="Bhakti Gandhi" w:date="2015-11-19T15:58:00Z"/>
        </w:rPr>
      </w:pPr>
    </w:p>
    <w:p w14:paraId="68BD9BD2" w14:textId="77777777" w:rsidR="00F604F0" w:rsidRDefault="00F604F0" w:rsidP="00EF510A">
      <w:pPr>
        <w:rPr>
          <w:ins w:id="5517" w:author="Bhakti Gandhi" w:date="2015-11-17T14:25:00Z"/>
        </w:rPr>
      </w:pPr>
    </w:p>
    <w:tbl>
      <w:tblPr>
        <w:tblpPr w:leftFromText="180" w:rightFromText="180" w:bottomFromText="200" w:vertAnchor="text" w:horzAnchor="page" w:tblpX="3811" w:tblpY="44"/>
        <w:tblW w:w="486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1267"/>
        <w:gridCol w:w="1791"/>
        <w:gridCol w:w="1802"/>
      </w:tblGrid>
      <w:tr w:rsidR="00F604F0" w14:paraId="09BCF0EE" w14:textId="77777777" w:rsidTr="00F604F0">
        <w:trPr>
          <w:cantSplit/>
          <w:trHeight w:val="296"/>
          <w:tblHeader/>
          <w:ins w:id="5518" w:author="Bhakti Gandhi" w:date="2015-11-17T14:25:00Z"/>
        </w:trPr>
        <w:tc>
          <w:tcPr>
            <w:tcW w:w="12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17365D"/>
            <w:hideMark/>
          </w:tcPr>
          <w:p w14:paraId="0B22DC2A" w14:textId="77777777" w:rsidR="00F604F0" w:rsidRPr="00F604F0" w:rsidRDefault="00F604F0" w:rsidP="00F604F0">
            <w:pPr>
              <w:pStyle w:val="NormalCenter"/>
              <w:rPr>
                <w:ins w:id="5519" w:author="Bhakti Gandhi" w:date="2015-11-17T14:25:00Z"/>
              </w:rPr>
            </w:pPr>
            <w:ins w:id="5520" w:author="Bhakti Gandhi" w:date="2015-11-17T14:25:00Z">
              <w:r w:rsidRPr="00F604F0">
                <w:t>Threads</w:t>
              </w:r>
            </w:ins>
          </w:p>
        </w:tc>
        <w:tc>
          <w:tcPr>
            <w:tcW w:w="17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17365D"/>
            <w:hideMark/>
          </w:tcPr>
          <w:p w14:paraId="5364F406" w14:textId="77777777" w:rsidR="00F604F0" w:rsidRPr="00F604F0" w:rsidRDefault="00F604F0" w:rsidP="00F604F0">
            <w:pPr>
              <w:pStyle w:val="NormalCenter"/>
              <w:rPr>
                <w:ins w:id="5521" w:author="Bhakti Gandhi" w:date="2015-11-17T14:25:00Z"/>
              </w:rPr>
            </w:pPr>
            <w:ins w:id="5522" w:author="Bhakti Gandhi" w:date="2015-11-17T14:25:00Z">
              <w:r w:rsidRPr="00F604F0">
                <w:t>Ramp-Up (sec)</w:t>
              </w:r>
            </w:ins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17365D"/>
            <w:hideMark/>
          </w:tcPr>
          <w:p w14:paraId="62F26FEE" w14:textId="77777777" w:rsidR="00F604F0" w:rsidRPr="00F604F0" w:rsidRDefault="00F604F0" w:rsidP="00F604F0">
            <w:pPr>
              <w:pStyle w:val="NormalCenter"/>
              <w:rPr>
                <w:ins w:id="5523" w:author="Bhakti Gandhi" w:date="2015-11-17T14:25:00Z"/>
              </w:rPr>
            </w:pPr>
            <w:ins w:id="5524" w:author="Bhakti Gandhi" w:date="2015-11-17T14:25:00Z">
              <w:r w:rsidRPr="00F604F0">
                <w:t>Duration (min)</w:t>
              </w:r>
            </w:ins>
          </w:p>
        </w:tc>
      </w:tr>
      <w:tr w:rsidR="00F604F0" w14:paraId="311FC7C2" w14:textId="77777777" w:rsidTr="00F604F0">
        <w:trPr>
          <w:cantSplit/>
          <w:trHeight w:val="70"/>
          <w:ins w:id="5525" w:author="Bhakti Gandhi" w:date="2015-11-17T14:25:00Z"/>
        </w:trPr>
        <w:tc>
          <w:tcPr>
            <w:tcW w:w="12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0738A6B" w14:textId="77777777" w:rsidR="00F604F0" w:rsidRPr="00F604F0" w:rsidRDefault="00F604F0" w:rsidP="00F604F0">
            <w:pPr>
              <w:pStyle w:val="TableContentCenter"/>
              <w:rPr>
                <w:ins w:id="5526" w:author="Bhakti Gandhi" w:date="2015-11-17T14:25:00Z"/>
              </w:rPr>
            </w:pPr>
            <w:ins w:id="5527" w:author="Bhakti Gandhi" w:date="2015-11-17T14:25:00Z">
              <w:r w:rsidRPr="00F604F0">
                <w:t>1</w:t>
              </w:r>
            </w:ins>
          </w:p>
        </w:tc>
        <w:tc>
          <w:tcPr>
            <w:tcW w:w="17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B91E7F0" w14:textId="77777777" w:rsidR="00F604F0" w:rsidRPr="00F604F0" w:rsidRDefault="00F604F0" w:rsidP="00F604F0">
            <w:pPr>
              <w:pStyle w:val="TableContentCenter"/>
              <w:rPr>
                <w:ins w:id="5528" w:author="Bhakti Gandhi" w:date="2015-11-17T14:25:00Z"/>
              </w:rPr>
            </w:pPr>
            <w:ins w:id="5529" w:author="Bhakti Gandhi" w:date="2015-11-17T14:25:00Z">
              <w:r w:rsidRPr="00F604F0">
                <w:t>1</w:t>
              </w:r>
            </w:ins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77BBD74" w14:textId="77777777" w:rsidR="00F604F0" w:rsidRPr="00F604F0" w:rsidRDefault="00F604F0" w:rsidP="00F604F0">
            <w:pPr>
              <w:pStyle w:val="TableContentCenter"/>
              <w:rPr>
                <w:ins w:id="5530" w:author="Bhakti Gandhi" w:date="2015-11-17T14:25:00Z"/>
              </w:rPr>
            </w:pPr>
            <w:ins w:id="5531" w:author="Bhakti Gandhi" w:date="2015-11-17T14:25:00Z">
              <w:r w:rsidRPr="00F604F0">
                <w:t>5</w:t>
              </w:r>
            </w:ins>
          </w:p>
        </w:tc>
      </w:tr>
      <w:tr w:rsidR="00F604F0" w14:paraId="1C5722B6" w14:textId="77777777" w:rsidTr="00F604F0">
        <w:trPr>
          <w:cantSplit/>
          <w:trHeight w:val="260"/>
          <w:ins w:id="5532" w:author="Bhakti Gandhi" w:date="2015-11-17T14:25:00Z"/>
        </w:trPr>
        <w:tc>
          <w:tcPr>
            <w:tcW w:w="12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B3F354B" w14:textId="77777777" w:rsidR="00F604F0" w:rsidRPr="00F604F0" w:rsidRDefault="00F604F0" w:rsidP="00F604F0">
            <w:pPr>
              <w:pStyle w:val="TableContentCenter"/>
              <w:rPr>
                <w:ins w:id="5533" w:author="Bhakti Gandhi" w:date="2015-11-17T14:25:00Z"/>
              </w:rPr>
            </w:pPr>
            <w:ins w:id="5534" w:author="Bhakti Gandhi" w:date="2015-11-17T14:25:00Z">
              <w:r w:rsidRPr="00F604F0">
                <w:t>50</w:t>
              </w:r>
            </w:ins>
          </w:p>
        </w:tc>
        <w:tc>
          <w:tcPr>
            <w:tcW w:w="17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2EC5397" w14:textId="77777777" w:rsidR="00F604F0" w:rsidRPr="00F604F0" w:rsidRDefault="00F604F0" w:rsidP="00F604F0">
            <w:pPr>
              <w:pStyle w:val="TableContentCenter"/>
              <w:rPr>
                <w:ins w:id="5535" w:author="Bhakti Gandhi" w:date="2015-11-17T14:25:00Z"/>
              </w:rPr>
            </w:pPr>
            <w:ins w:id="5536" w:author="Bhakti Gandhi" w:date="2015-11-17T14:25:00Z">
              <w:r w:rsidRPr="00F604F0">
                <w:t>25</w:t>
              </w:r>
            </w:ins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F4F9D6D" w14:textId="77777777" w:rsidR="00F604F0" w:rsidRPr="00F604F0" w:rsidRDefault="00F604F0" w:rsidP="00F604F0">
            <w:pPr>
              <w:pStyle w:val="TableContentCenter"/>
              <w:rPr>
                <w:ins w:id="5537" w:author="Bhakti Gandhi" w:date="2015-11-17T14:25:00Z"/>
              </w:rPr>
            </w:pPr>
            <w:ins w:id="5538" w:author="Bhakti Gandhi" w:date="2015-11-17T14:25:00Z">
              <w:r w:rsidRPr="00F604F0">
                <w:t>5</w:t>
              </w:r>
            </w:ins>
          </w:p>
        </w:tc>
      </w:tr>
      <w:tr w:rsidR="00F604F0" w14:paraId="1F0A7921" w14:textId="77777777" w:rsidTr="00F604F0">
        <w:trPr>
          <w:cantSplit/>
          <w:trHeight w:val="61"/>
          <w:ins w:id="5539" w:author="Bhakti Gandhi" w:date="2015-11-17T14:25:00Z"/>
        </w:trPr>
        <w:tc>
          <w:tcPr>
            <w:tcW w:w="12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5DB57DD" w14:textId="77777777" w:rsidR="00F604F0" w:rsidRPr="00F604F0" w:rsidRDefault="00F604F0" w:rsidP="00F604F0">
            <w:pPr>
              <w:pStyle w:val="TableContentCenter"/>
              <w:rPr>
                <w:ins w:id="5540" w:author="Bhakti Gandhi" w:date="2015-11-17T14:25:00Z"/>
              </w:rPr>
            </w:pPr>
            <w:ins w:id="5541" w:author="Bhakti Gandhi" w:date="2015-11-17T14:25:00Z">
              <w:r w:rsidRPr="00F604F0">
                <w:t>100</w:t>
              </w:r>
            </w:ins>
          </w:p>
        </w:tc>
        <w:tc>
          <w:tcPr>
            <w:tcW w:w="17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AC69885" w14:textId="77777777" w:rsidR="00F604F0" w:rsidRPr="00F604F0" w:rsidRDefault="00F604F0" w:rsidP="00F604F0">
            <w:pPr>
              <w:pStyle w:val="TableContentCenter"/>
              <w:rPr>
                <w:ins w:id="5542" w:author="Bhakti Gandhi" w:date="2015-11-17T14:25:00Z"/>
              </w:rPr>
            </w:pPr>
            <w:ins w:id="5543" w:author="Bhakti Gandhi" w:date="2015-11-17T14:25:00Z">
              <w:r w:rsidRPr="00F604F0">
                <w:t>50</w:t>
              </w:r>
            </w:ins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FD5FAFD" w14:textId="77777777" w:rsidR="00F604F0" w:rsidRPr="00F604F0" w:rsidRDefault="00F604F0" w:rsidP="00F604F0">
            <w:pPr>
              <w:pStyle w:val="TableContentCenter"/>
              <w:rPr>
                <w:ins w:id="5544" w:author="Bhakti Gandhi" w:date="2015-11-17T14:25:00Z"/>
              </w:rPr>
            </w:pPr>
            <w:ins w:id="5545" w:author="Bhakti Gandhi" w:date="2015-11-17T14:25:00Z">
              <w:r w:rsidRPr="00F604F0">
                <w:t>5</w:t>
              </w:r>
            </w:ins>
          </w:p>
        </w:tc>
      </w:tr>
      <w:tr w:rsidR="00F604F0" w14:paraId="6E3A516F" w14:textId="77777777" w:rsidTr="00F604F0">
        <w:trPr>
          <w:cantSplit/>
          <w:trHeight w:val="61"/>
          <w:ins w:id="5546" w:author="Bhakti Gandhi" w:date="2015-11-17T14:25:00Z"/>
        </w:trPr>
        <w:tc>
          <w:tcPr>
            <w:tcW w:w="12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FD5A9D2" w14:textId="77777777" w:rsidR="00F604F0" w:rsidRPr="00F604F0" w:rsidRDefault="00F604F0" w:rsidP="00F604F0">
            <w:pPr>
              <w:pStyle w:val="TableContentCenter"/>
              <w:rPr>
                <w:ins w:id="5547" w:author="Bhakti Gandhi" w:date="2015-11-17T14:25:00Z"/>
              </w:rPr>
            </w:pPr>
            <w:ins w:id="5548" w:author="Bhakti Gandhi" w:date="2015-11-17T14:25:00Z">
              <w:r w:rsidRPr="00F604F0">
                <w:t>200</w:t>
              </w:r>
            </w:ins>
          </w:p>
        </w:tc>
        <w:tc>
          <w:tcPr>
            <w:tcW w:w="17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2E0DE63" w14:textId="77777777" w:rsidR="00F604F0" w:rsidRPr="00F604F0" w:rsidRDefault="00F604F0" w:rsidP="00F604F0">
            <w:pPr>
              <w:pStyle w:val="TableContentCenter"/>
              <w:rPr>
                <w:ins w:id="5549" w:author="Bhakti Gandhi" w:date="2015-11-17T14:25:00Z"/>
              </w:rPr>
            </w:pPr>
            <w:ins w:id="5550" w:author="Bhakti Gandhi" w:date="2015-11-17T14:25:00Z">
              <w:r w:rsidRPr="00F604F0">
                <w:t>100</w:t>
              </w:r>
            </w:ins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37C07AF8" w14:textId="77777777" w:rsidR="00F604F0" w:rsidRPr="00F604F0" w:rsidRDefault="00F604F0" w:rsidP="00F604F0">
            <w:pPr>
              <w:pStyle w:val="TableContentCenter"/>
              <w:rPr>
                <w:ins w:id="5551" w:author="Bhakti Gandhi" w:date="2015-11-17T14:25:00Z"/>
              </w:rPr>
            </w:pPr>
            <w:ins w:id="5552" w:author="Bhakti Gandhi" w:date="2015-11-17T14:25:00Z">
              <w:r w:rsidRPr="00F604F0">
                <w:t>10</w:t>
              </w:r>
            </w:ins>
          </w:p>
        </w:tc>
      </w:tr>
      <w:tr w:rsidR="00F604F0" w14:paraId="02C1F977" w14:textId="77777777" w:rsidTr="00F604F0">
        <w:trPr>
          <w:cantSplit/>
          <w:trHeight w:val="153"/>
          <w:ins w:id="5553" w:author="Bhakti Gandhi" w:date="2015-11-17T14:25:00Z"/>
        </w:trPr>
        <w:tc>
          <w:tcPr>
            <w:tcW w:w="12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E530B41" w14:textId="77777777" w:rsidR="00F604F0" w:rsidRPr="00F604F0" w:rsidRDefault="00F604F0" w:rsidP="00F604F0">
            <w:pPr>
              <w:pStyle w:val="TableContentCenter"/>
              <w:rPr>
                <w:ins w:id="5554" w:author="Bhakti Gandhi" w:date="2015-11-17T14:25:00Z"/>
              </w:rPr>
            </w:pPr>
            <w:ins w:id="5555" w:author="Bhakti Gandhi" w:date="2015-11-17T14:25:00Z">
              <w:r w:rsidRPr="00F604F0">
                <w:t>400</w:t>
              </w:r>
            </w:ins>
          </w:p>
        </w:tc>
        <w:tc>
          <w:tcPr>
            <w:tcW w:w="17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2E3A73C" w14:textId="77777777" w:rsidR="00F604F0" w:rsidRPr="00F604F0" w:rsidRDefault="00F604F0" w:rsidP="00F604F0">
            <w:pPr>
              <w:pStyle w:val="TableContentCenter"/>
              <w:rPr>
                <w:ins w:id="5556" w:author="Bhakti Gandhi" w:date="2015-11-17T14:25:00Z"/>
              </w:rPr>
            </w:pPr>
            <w:ins w:id="5557" w:author="Bhakti Gandhi" w:date="2015-11-17T14:25:00Z">
              <w:r w:rsidRPr="00F604F0">
                <w:t>150</w:t>
              </w:r>
            </w:ins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529394D8" w14:textId="77777777" w:rsidR="00F604F0" w:rsidRPr="00F604F0" w:rsidRDefault="00F604F0" w:rsidP="00F604F0">
            <w:pPr>
              <w:pStyle w:val="TableContentCenter"/>
              <w:rPr>
                <w:ins w:id="5558" w:author="Bhakti Gandhi" w:date="2015-11-17T14:25:00Z"/>
              </w:rPr>
            </w:pPr>
            <w:ins w:id="5559" w:author="Bhakti Gandhi" w:date="2015-11-17T14:25:00Z">
              <w:r w:rsidRPr="00F604F0">
                <w:t>10</w:t>
              </w:r>
            </w:ins>
          </w:p>
        </w:tc>
      </w:tr>
      <w:tr w:rsidR="00F604F0" w14:paraId="0E299479" w14:textId="77777777" w:rsidTr="00F604F0">
        <w:trPr>
          <w:cantSplit/>
          <w:trHeight w:val="90"/>
          <w:ins w:id="5560" w:author="Bhakti Gandhi" w:date="2015-11-17T14:25:00Z"/>
        </w:trPr>
        <w:tc>
          <w:tcPr>
            <w:tcW w:w="12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68BF949" w14:textId="77777777" w:rsidR="00F604F0" w:rsidRPr="00F604F0" w:rsidRDefault="00F604F0" w:rsidP="00F604F0">
            <w:pPr>
              <w:pStyle w:val="TableContentCenter"/>
              <w:rPr>
                <w:ins w:id="5561" w:author="Bhakti Gandhi" w:date="2015-11-17T14:25:00Z"/>
              </w:rPr>
            </w:pPr>
            <w:ins w:id="5562" w:author="Bhakti Gandhi" w:date="2015-11-17T14:25:00Z">
              <w:r w:rsidRPr="00F604F0">
                <w:t>600</w:t>
              </w:r>
            </w:ins>
          </w:p>
        </w:tc>
        <w:tc>
          <w:tcPr>
            <w:tcW w:w="17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2E7420F" w14:textId="77777777" w:rsidR="00F604F0" w:rsidRPr="00F604F0" w:rsidRDefault="00F604F0" w:rsidP="00F604F0">
            <w:pPr>
              <w:pStyle w:val="TableContentCenter"/>
              <w:rPr>
                <w:ins w:id="5563" w:author="Bhakti Gandhi" w:date="2015-11-17T14:25:00Z"/>
              </w:rPr>
            </w:pPr>
            <w:ins w:id="5564" w:author="Bhakti Gandhi" w:date="2015-11-17T14:25:00Z">
              <w:r w:rsidRPr="00F604F0">
                <w:t>300</w:t>
              </w:r>
            </w:ins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CDE1072" w14:textId="77777777" w:rsidR="00F604F0" w:rsidRPr="00F604F0" w:rsidRDefault="00F604F0" w:rsidP="00F604F0">
            <w:pPr>
              <w:pStyle w:val="TableContentCenter"/>
              <w:rPr>
                <w:ins w:id="5565" w:author="Bhakti Gandhi" w:date="2015-11-17T14:25:00Z"/>
              </w:rPr>
            </w:pPr>
            <w:ins w:id="5566" w:author="Bhakti Gandhi" w:date="2015-11-17T14:25:00Z">
              <w:r w:rsidRPr="00F604F0">
                <w:t>10</w:t>
              </w:r>
            </w:ins>
          </w:p>
        </w:tc>
      </w:tr>
      <w:tr w:rsidR="00F604F0" w14:paraId="5441F9CF" w14:textId="77777777" w:rsidTr="00F604F0">
        <w:trPr>
          <w:cantSplit/>
          <w:trHeight w:val="90"/>
          <w:ins w:id="5567" w:author="Bhakti Gandhi" w:date="2015-11-17T14:25:00Z"/>
        </w:trPr>
        <w:tc>
          <w:tcPr>
            <w:tcW w:w="12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C319C21" w14:textId="77777777" w:rsidR="00F604F0" w:rsidRPr="00F604F0" w:rsidRDefault="00F604F0" w:rsidP="00F604F0">
            <w:pPr>
              <w:pStyle w:val="TableContentCenter"/>
              <w:rPr>
                <w:ins w:id="5568" w:author="Bhakti Gandhi" w:date="2015-11-17T14:25:00Z"/>
              </w:rPr>
            </w:pPr>
            <w:ins w:id="5569" w:author="Bhakti Gandhi" w:date="2015-11-17T14:25:00Z">
              <w:r w:rsidRPr="00F604F0">
                <w:t>800</w:t>
              </w:r>
            </w:ins>
          </w:p>
        </w:tc>
        <w:tc>
          <w:tcPr>
            <w:tcW w:w="17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63F8457" w14:textId="77777777" w:rsidR="00F604F0" w:rsidRPr="00F604F0" w:rsidRDefault="00F604F0" w:rsidP="00F604F0">
            <w:pPr>
              <w:pStyle w:val="TableContentCenter"/>
              <w:rPr>
                <w:ins w:id="5570" w:author="Bhakti Gandhi" w:date="2015-11-17T14:25:00Z"/>
              </w:rPr>
            </w:pPr>
            <w:ins w:id="5571" w:author="Bhakti Gandhi" w:date="2015-11-17T14:25:00Z">
              <w:r w:rsidRPr="00F604F0">
                <w:t>400</w:t>
              </w:r>
            </w:ins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DC4DC3E" w14:textId="77777777" w:rsidR="00F604F0" w:rsidRPr="00F604F0" w:rsidRDefault="00F604F0" w:rsidP="00F604F0">
            <w:pPr>
              <w:pStyle w:val="TableContentCenter"/>
              <w:rPr>
                <w:ins w:id="5572" w:author="Bhakti Gandhi" w:date="2015-11-17T14:25:00Z"/>
              </w:rPr>
            </w:pPr>
            <w:ins w:id="5573" w:author="Bhakti Gandhi" w:date="2015-11-17T14:25:00Z">
              <w:r w:rsidRPr="00F604F0">
                <w:t>15</w:t>
              </w:r>
            </w:ins>
          </w:p>
        </w:tc>
      </w:tr>
      <w:tr w:rsidR="00F604F0" w14:paraId="25DBF290" w14:textId="77777777" w:rsidTr="00F604F0">
        <w:trPr>
          <w:cantSplit/>
          <w:trHeight w:val="90"/>
          <w:ins w:id="5574" w:author="Bhakti Gandhi" w:date="2015-11-17T14:25:00Z"/>
        </w:trPr>
        <w:tc>
          <w:tcPr>
            <w:tcW w:w="12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2195863" w14:textId="77777777" w:rsidR="00F604F0" w:rsidRPr="00F604F0" w:rsidRDefault="00F604F0" w:rsidP="00F604F0">
            <w:pPr>
              <w:pStyle w:val="TableContentCenter"/>
              <w:rPr>
                <w:ins w:id="5575" w:author="Bhakti Gandhi" w:date="2015-11-17T14:25:00Z"/>
              </w:rPr>
            </w:pPr>
            <w:ins w:id="5576" w:author="Bhakti Gandhi" w:date="2015-11-17T14:25:00Z">
              <w:r w:rsidRPr="00F604F0">
                <w:t>1000</w:t>
              </w:r>
            </w:ins>
          </w:p>
        </w:tc>
        <w:tc>
          <w:tcPr>
            <w:tcW w:w="17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1608DCE" w14:textId="77777777" w:rsidR="00F604F0" w:rsidRPr="00F604F0" w:rsidRDefault="00F604F0" w:rsidP="00F604F0">
            <w:pPr>
              <w:pStyle w:val="TableContentCenter"/>
              <w:rPr>
                <w:ins w:id="5577" w:author="Bhakti Gandhi" w:date="2015-11-17T14:25:00Z"/>
              </w:rPr>
            </w:pPr>
            <w:ins w:id="5578" w:author="Bhakti Gandhi" w:date="2015-11-17T14:25:00Z">
              <w:r w:rsidRPr="00F604F0">
                <w:t>600</w:t>
              </w:r>
            </w:ins>
          </w:p>
        </w:tc>
        <w:tc>
          <w:tcPr>
            <w:tcW w:w="18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02CE864" w14:textId="77777777" w:rsidR="00F604F0" w:rsidRPr="00F604F0" w:rsidRDefault="00F604F0" w:rsidP="00F604F0">
            <w:pPr>
              <w:pStyle w:val="TableContentCenter"/>
              <w:rPr>
                <w:ins w:id="5579" w:author="Bhakti Gandhi" w:date="2015-11-17T14:25:00Z"/>
              </w:rPr>
            </w:pPr>
            <w:ins w:id="5580" w:author="Bhakti Gandhi" w:date="2015-11-17T14:25:00Z">
              <w:r w:rsidRPr="00F604F0">
                <w:t>15</w:t>
              </w:r>
            </w:ins>
          </w:p>
        </w:tc>
      </w:tr>
    </w:tbl>
    <w:p w14:paraId="01F53491" w14:textId="77777777" w:rsidR="00F604F0" w:rsidRDefault="00F604F0" w:rsidP="00EF510A">
      <w:pPr>
        <w:rPr>
          <w:ins w:id="5581" w:author="Bhakti Gandhi" w:date="2015-11-17T14:32:00Z"/>
        </w:rPr>
      </w:pPr>
    </w:p>
    <w:p w14:paraId="01C4F6B0" w14:textId="77777777" w:rsidR="004142D7" w:rsidRDefault="004142D7" w:rsidP="00EF510A">
      <w:pPr>
        <w:rPr>
          <w:ins w:id="5582" w:author="Bhakti Gandhi" w:date="2015-11-17T14:32:00Z"/>
        </w:rPr>
      </w:pPr>
    </w:p>
    <w:p w14:paraId="7C386A24" w14:textId="77777777" w:rsidR="004142D7" w:rsidRDefault="004142D7" w:rsidP="00EF510A">
      <w:pPr>
        <w:rPr>
          <w:ins w:id="5583" w:author="Bhakti Gandhi" w:date="2015-11-17T14:32:00Z"/>
        </w:rPr>
      </w:pPr>
    </w:p>
    <w:p w14:paraId="1B4CEDBB" w14:textId="77777777" w:rsidR="004142D7" w:rsidRDefault="004142D7" w:rsidP="00EF510A">
      <w:pPr>
        <w:rPr>
          <w:ins w:id="5584" w:author="Bhakti Gandhi" w:date="2015-11-17T14:32:00Z"/>
        </w:rPr>
      </w:pPr>
    </w:p>
    <w:p w14:paraId="7148D2B5" w14:textId="77777777" w:rsidR="004142D7" w:rsidRDefault="004142D7" w:rsidP="00EF510A">
      <w:pPr>
        <w:rPr>
          <w:ins w:id="5585" w:author="Bhakti Gandhi" w:date="2015-11-17T14:32:00Z"/>
        </w:rPr>
      </w:pPr>
    </w:p>
    <w:p w14:paraId="11C8574D" w14:textId="77777777" w:rsidR="004142D7" w:rsidRDefault="004142D7" w:rsidP="00EF510A">
      <w:pPr>
        <w:rPr>
          <w:ins w:id="5586" w:author="Bhakti Gandhi" w:date="2015-11-17T14:32:00Z"/>
        </w:rPr>
      </w:pPr>
    </w:p>
    <w:p w14:paraId="4DC9EE07" w14:textId="77777777" w:rsidR="004142D7" w:rsidRDefault="004142D7" w:rsidP="00EF510A">
      <w:pPr>
        <w:rPr>
          <w:ins w:id="5587" w:author="Bhakti Gandhi" w:date="2015-11-17T14:32:00Z"/>
        </w:rPr>
      </w:pPr>
    </w:p>
    <w:p w14:paraId="56BD6034" w14:textId="77777777" w:rsidR="004142D7" w:rsidRDefault="004142D7" w:rsidP="00EF510A">
      <w:pPr>
        <w:rPr>
          <w:ins w:id="5588" w:author="Bhakti Gandhi" w:date="2015-11-17T14:25:00Z"/>
        </w:rPr>
      </w:pPr>
    </w:p>
    <w:p w14:paraId="5FA98981" w14:textId="77777777" w:rsidR="00EF510A" w:rsidRPr="00EF510A" w:rsidDel="00B743A4" w:rsidRDefault="00EF510A" w:rsidP="00EF510A">
      <w:pPr>
        <w:rPr>
          <w:ins w:id="5589" w:author="Bhakti Gandhi [2]" w:date="2015-03-19T11:44:00Z"/>
          <w:del w:id="5590" w:author="Bhakti Gandhi [2]" w:date="2015-05-18T11:53:00Z"/>
        </w:rPr>
      </w:pPr>
      <w:ins w:id="5591" w:author="Bhakti Gandhi [2]" w:date="2015-03-19T11:44:00Z">
        <w:del w:id="5592" w:author="Bhakti Gandhi [2]" w:date="2015-05-18T11:53:00Z">
          <w:r w:rsidRPr="00EF510A" w:rsidDel="00B743A4">
            <w:tab/>
          </w:r>
        </w:del>
      </w:ins>
    </w:p>
    <w:p w14:paraId="5FA98982" w14:textId="77777777" w:rsidR="00EF510A" w:rsidRPr="00EF510A" w:rsidDel="00B743A4" w:rsidRDefault="00EF510A" w:rsidP="00EF510A">
      <w:pPr>
        <w:rPr>
          <w:ins w:id="5593" w:author="Bhakti Gandhi [2]" w:date="2015-03-19T11:44:00Z"/>
          <w:del w:id="5594" w:author="Bhakti Gandhi [2]" w:date="2015-05-18T11:53:00Z"/>
        </w:rPr>
      </w:pPr>
    </w:p>
    <w:p w14:paraId="5FA98983" w14:textId="77777777" w:rsidR="00EF510A" w:rsidRPr="00EF510A" w:rsidRDefault="00EF510A" w:rsidP="00EF510A">
      <w:pPr>
        <w:rPr>
          <w:ins w:id="5595" w:author="Bhakti Gandhi [2]" w:date="2015-03-19T11:44:00Z"/>
        </w:rPr>
      </w:pPr>
    </w:p>
    <w:p w14:paraId="5FA98984" w14:textId="77777777" w:rsidR="00EF510A" w:rsidRPr="00EF510A" w:rsidDel="00B743A4" w:rsidRDefault="00EF510A" w:rsidP="00EF510A">
      <w:pPr>
        <w:rPr>
          <w:ins w:id="5596" w:author="Bhakti Gandhi [2]" w:date="2015-03-19T11:44:00Z"/>
          <w:del w:id="5597" w:author="Bhakti Gandhi [2]" w:date="2015-05-18T11:51:00Z"/>
        </w:rPr>
      </w:pPr>
      <w:bookmarkStart w:id="5598" w:name="_Toc419722821"/>
      <w:bookmarkStart w:id="5599" w:name="_Toc419723063"/>
      <w:bookmarkStart w:id="5600" w:name="_Toc420663833"/>
      <w:bookmarkStart w:id="5601" w:name="_Toc435534068"/>
      <w:bookmarkEnd w:id="5598"/>
      <w:bookmarkEnd w:id="5599"/>
      <w:bookmarkEnd w:id="5600"/>
      <w:bookmarkEnd w:id="5601"/>
    </w:p>
    <w:p w14:paraId="5FA98985" w14:textId="77777777" w:rsidR="00EF510A" w:rsidRPr="00EF510A" w:rsidDel="00B743A4" w:rsidRDefault="00EF510A" w:rsidP="00EF510A">
      <w:pPr>
        <w:rPr>
          <w:ins w:id="5602" w:author="Bhakti Gandhi [2]" w:date="2015-03-19T11:44:00Z"/>
          <w:del w:id="5603" w:author="Bhakti Gandhi [2]" w:date="2015-05-18T11:51:00Z"/>
        </w:rPr>
      </w:pPr>
      <w:bookmarkStart w:id="5604" w:name="_Toc419722822"/>
      <w:bookmarkStart w:id="5605" w:name="_Toc419723064"/>
      <w:bookmarkStart w:id="5606" w:name="_Toc420663834"/>
      <w:bookmarkStart w:id="5607" w:name="_Toc435534069"/>
      <w:bookmarkEnd w:id="5604"/>
      <w:bookmarkEnd w:id="5605"/>
      <w:bookmarkEnd w:id="5606"/>
      <w:bookmarkEnd w:id="5607"/>
    </w:p>
    <w:p w14:paraId="5FA98986" w14:textId="77777777" w:rsidR="00E30535" w:rsidDel="00B743A4" w:rsidRDefault="00E30535" w:rsidP="00776B4C">
      <w:pPr>
        <w:rPr>
          <w:ins w:id="5608" w:author="Bhakti Gandhi [2]" w:date="2015-03-19T11:40:00Z"/>
          <w:del w:id="5609" w:author="Bhakti Gandhi [2]" w:date="2015-05-18T11:51:00Z"/>
        </w:rPr>
      </w:pPr>
      <w:bookmarkStart w:id="5610" w:name="_Toc419722823"/>
      <w:bookmarkStart w:id="5611" w:name="_Toc419723065"/>
      <w:bookmarkStart w:id="5612" w:name="_Toc420663835"/>
      <w:bookmarkStart w:id="5613" w:name="_Toc435534070"/>
      <w:bookmarkEnd w:id="5610"/>
      <w:bookmarkEnd w:id="5611"/>
      <w:bookmarkEnd w:id="5612"/>
      <w:bookmarkEnd w:id="5613"/>
    </w:p>
    <w:p w14:paraId="5FA98987" w14:textId="77777777" w:rsidR="00E30535" w:rsidDel="00B743A4" w:rsidRDefault="00E30535" w:rsidP="00776B4C">
      <w:pPr>
        <w:rPr>
          <w:ins w:id="5614" w:author="Bhakti Gandhi [2]" w:date="2015-03-19T13:26:00Z"/>
          <w:del w:id="5615" w:author="Bhakti Gandhi [2]" w:date="2015-05-18T11:51:00Z"/>
        </w:rPr>
      </w:pPr>
      <w:bookmarkStart w:id="5616" w:name="_Toc419722824"/>
      <w:bookmarkStart w:id="5617" w:name="_Toc419723066"/>
      <w:bookmarkStart w:id="5618" w:name="_Toc420663836"/>
      <w:bookmarkStart w:id="5619" w:name="_Toc435534071"/>
      <w:bookmarkEnd w:id="5616"/>
      <w:bookmarkEnd w:id="5617"/>
      <w:bookmarkEnd w:id="5618"/>
      <w:bookmarkEnd w:id="5619"/>
    </w:p>
    <w:p w14:paraId="5FA98988" w14:textId="77777777" w:rsidR="00DB2CAF" w:rsidDel="00B743A4" w:rsidRDefault="00DB2CAF" w:rsidP="00776B4C">
      <w:pPr>
        <w:rPr>
          <w:ins w:id="5620" w:author="Bhakti Gandhi [2]" w:date="2015-03-19T14:17:00Z"/>
          <w:del w:id="5621" w:author="Bhakti Gandhi [2]" w:date="2015-05-18T11:51:00Z"/>
        </w:rPr>
      </w:pPr>
      <w:bookmarkStart w:id="5622" w:name="_Toc419722825"/>
      <w:bookmarkStart w:id="5623" w:name="_Toc419723067"/>
      <w:bookmarkStart w:id="5624" w:name="_Toc420663837"/>
      <w:bookmarkStart w:id="5625" w:name="_Toc435534072"/>
      <w:bookmarkEnd w:id="5622"/>
      <w:bookmarkEnd w:id="5623"/>
      <w:bookmarkEnd w:id="5624"/>
      <w:bookmarkEnd w:id="5625"/>
    </w:p>
    <w:p w14:paraId="5FA98989" w14:textId="77777777" w:rsidR="001459F5" w:rsidRPr="001459F5" w:rsidDel="00B743A4" w:rsidRDefault="001459F5" w:rsidP="001459F5">
      <w:pPr>
        <w:pStyle w:val="Heading3"/>
        <w:numPr>
          <w:ilvl w:val="2"/>
          <w:numId w:val="31"/>
        </w:numPr>
        <w:rPr>
          <w:ins w:id="5626" w:author="Bhakti Gandhi [2]" w:date="2015-03-19T14:17:00Z"/>
          <w:del w:id="5627" w:author="Bhakti Gandhi [2]" w:date="2015-05-18T11:51:00Z"/>
        </w:rPr>
      </w:pPr>
      <w:ins w:id="5628" w:author="Bhakti Gandhi [2]" w:date="2015-03-19T14:17:00Z">
        <w:del w:id="5629" w:author="Bhakti Gandhi [2]" w:date="2015-05-18T11:51:00Z">
          <w:r w:rsidRPr="001459F5" w:rsidDel="00B743A4">
            <w:delText xml:space="preserve">EIS: </w:delText>
          </w:r>
          <w:r w:rsidDel="00B743A4">
            <w:delText>Pulse</w:delText>
          </w:r>
          <w:bookmarkStart w:id="5630" w:name="_Toc419722826"/>
          <w:bookmarkStart w:id="5631" w:name="_Toc419723068"/>
          <w:bookmarkStart w:id="5632" w:name="_Toc420663838"/>
          <w:bookmarkStart w:id="5633" w:name="_Toc435534073"/>
          <w:bookmarkEnd w:id="5630"/>
          <w:bookmarkEnd w:id="5631"/>
          <w:bookmarkEnd w:id="5632"/>
          <w:bookmarkEnd w:id="5633"/>
        </w:del>
      </w:ins>
    </w:p>
    <w:p w14:paraId="5FA9898A" w14:textId="77777777" w:rsidR="001459F5" w:rsidRPr="00EF510A" w:rsidDel="00B743A4" w:rsidRDefault="001459F5" w:rsidP="001459F5">
      <w:pPr>
        <w:rPr>
          <w:ins w:id="5634" w:author="Bhakti Gandhi [2]" w:date="2015-03-19T14:17:00Z"/>
          <w:del w:id="5635" w:author="Bhakti Gandhi [2]" w:date="2015-05-18T11:51:00Z"/>
        </w:rPr>
      </w:pPr>
      <w:ins w:id="5636" w:author="Bhakti Gandhi [2]" w:date="2015-03-19T14:17:00Z">
        <w:del w:id="5637" w:author="Bhakti Gandhi [2]" w:date="2015-05-18T11:51:00Z">
          <w:r w:rsidRPr="001459F5" w:rsidDel="00B743A4">
            <w:delText>P</w:delText>
          </w:r>
          <w:r w:rsidRPr="00EF510A" w:rsidDel="00B743A4">
            <w:delText xml:space="preserve">urpose: </w:delText>
          </w:r>
          <w:r w:rsidRPr="00EF510A" w:rsidDel="00B743A4">
            <w:tab/>
            <w:delText xml:space="preserve">Demonstrate the concurrency and scalability of </w:delText>
          </w:r>
          <w:r w:rsidDel="00B743A4">
            <w:delText>EIS</w:delText>
          </w:r>
          <w:r w:rsidRPr="00EF510A" w:rsidDel="00B743A4">
            <w:delText xml:space="preserve"> </w:delText>
          </w:r>
          <w:r w:rsidDel="00B743A4">
            <w:delText>with incoming requests</w:delText>
          </w:r>
          <w:r w:rsidDel="00B743A4">
            <w:tab/>
          </w:r>
          <w:r w:rsidDel="00B743A4">
            <w:tab/>
            <w:delText xml:space="preserve">from </w:delText>
          </w:r>
        </w:del>
      </w:ins>
      <w:ins w:id="5638" w:author="Bhakti Gandhi [2]" w:date="2015-03-19T14:18:00Z">
        <w:del w:id="5639" w:author="Bhakti Gandhi [2]" w:date="2015-05-18T11:51:00Z">
          <w:r w:rsidDel="00B743A4">
            <w:delText>Pulse</w:delText>
          </w:r>
        </w:del>
      </w:ins>
      <w:ins w:id="5640" w:author="Bhakti Gandhi [2]" w:date="2015-03-19T14:17:00Z">
        <w:del w:id="5641" w:author="Bhakti Gandhi [2]" w:date="2015-05-18T11:51:00Z">
          <w:r w:rsidDel="00B743A4">
            <w:delText xml:space="preserve"> only.</w:delText>
          </w:r>
          <w:bookmarkStart w:id="5642" w:name="_Toc419722827"/>
          <w:bookmarkStart w:id="5643" w:name="_Toc419723069"/>
          <w:bookmarkStart w:id="5644" w:name="_Toc420663839"/>
          <w:bookmarkStart w:id="5645" w:name="_Toc435534074"/>
          <w:bookmarkEnd w:id="5642"/>
          <w:bookmarkEnd w:id="5643"/>
          <w:bookmarkEnd w:id="5644"/>
          <w:bookmarkEnd w:id="5645"/>
        </w:del>
      </w:ins>
    </w:p>
    <w:p w14:paraId="5FA9898B" w14:textId="77777777" w:rsidR="001459F5" w:rsidRPr="00EF510A" w:rsidDel="00B743A4" w:rsidRDefault="001459F5" w:rsidP="001459F5">
      <w:pPr>
        <w:rPr>
          <w:ins w:id="5646" w:author="Bhakti Gandhi [2]" w:date="2015-03-19T14:17:00Z"/>
          <w:del w:id="5647" w:author="Bhakti Gandhi [2]" w:date="2015-05-18T11:51:00Z"/>
        </w:rPr>
      </w:pPr>
      <w:ins w:id="5648" w:author="Bhakti Gandhi [2]" w:date="2015-03-19T14:17:00Z">
        <w:del w:id="5649" w:author="Bhakti Gandhi [2]" w:date="2015-05-18T11:51:00Z">
          <w:r w:rsidRPr="00EF510A" w:rsidDel="00B743A4">
            <w:delText xml:space="preserve">Procedure: </w:delText>
          </w:r>
          <w:r w:rsidRPr="00EF510A" w:rsidDel="00B743A4">
            <w:tab/>
            <w:delText>Iterative Apache JMeter test scripts will be executed simulating</w:delText>
          </w:r>
          <w:r w:rsidDel="00B743A4">
            <w:delText xml:space="preserve"> </w:delText>
          </w:r>
        </w:del>
      </w:ins>
      <w:ins w:id="5650" w:author="Bhakti Gandhi [2]" w:date="2015-03-19T14:18:00Z">
        <w:del w:id="5651" w:author="Bhakti Gandhi [2]" w:date="2015-05-18T11:51:00Z">
          <w:r w:rsidDel="00B743A4">
            <w:delText>Pulse</w:delText>
          </w:r>
        </w:del>
      </w:ins>
      <w:ins w:id="5652" w:author="Bhakti Gandhi [2]" w:date="2015-03-19T14:17:00Z">
        <w:del w:id="5653" w:author="Bhakti Gandhi [2]" w:date="2015-05-18T11:51:00Z">
          <w:r w:rsidDel="00B743A4">
            <w:delText xml:space="preserve"> load.</w:delText>
          </w:r>
          <w:r w:rsidDel="00B743A4">
            <w:tab/>
          </w:r>
          <w:r w:rsidDel="00B743A4">
            <w:tab/>
          </w:r>
          <w:r w:rsidRPr="00EF510A" w:rsidDel="00B743A4">
            <w:delText xml:space="preserve">Initial attempts will be </w:delText>
          </w:r>
          <w:r w:rsidDel="00B743A4">
            <w:delText xml:space="preserve">to extract the performance of a single </w:delText>
          </w:r>
        </w:del>
      </w:ins>
      <w:ins w:id="5654" w:author="Bhakti Gandhi [2]" w:date="2015-03-19T14:19:00Z">
        <w:del w:id="5655" w:author="Bhakti Gandhi [2]" w:date="2015-05-18T11:51:00Z">
          <w:r w:rsidR="00745642" w:rsidDel="00B743A4">
            <w:delText>EIS</w:delText>
          </w:r>
        </w:del>
      </w:ins>
      <w:ins w:id="5656" w:author="Bhakti Gandhi [2]" w:date="2015-03-19T14:17:00Z">
        <w:del w:id="5657" w:author="Bhakti Gandhi [2]" w:date="2015-05-18T11:51:00Z">
          <w:r w:rsidR="00745642" w:rsidDel="00B743A4">
            <w:tab/>
          </w:r>
          <w:r w:rsidR="00745642" w:rsidDel="00B743A4">
            <w:tab/>
          </w:r>
          <w:r w:rsidR="00745642" w:rsidDel="00B743A4">
            <w:tab/>
          </w:r>
          <w:r w:rsidR="00745642" w:rsidDel="00B743A4">
            <w:tab/>
          </w:r>
          <w:r w:rsidRPr="00EF510A" w:rsidDel="00B743A4">
            <w:delText>instance. The concurrency at</w:delText>
          </w:r>
          <w:r w:rsidDel="00B743A4">
            <w:delText>tempted will be chosen in order to supply data</w:delText>
          </w:r>
          <w:r w:rsidDel="00B743A4">
            <w:tab/>
          </w:r>
          <w:r w:rsidDel="00B743A4">
            <w:tab/>
          </w:r>
          <w:r w:rsidRPr="00EF510A" w:rsidDel="00B743A4">
            <w:delText xml:space="preserve">points at regular intervals so that higher </w:delText>
          </w:r>
          <w:r w:rsidDel="00B743A4">
            <w:delText>concurrency rates</w:delText>
          </w:r>
          <w:r w:rsidDel="00B743A4">
            <w:tab/>
            <w:delText>can be</w:delText>
          </w:r>
          <w:r w:rsidDel="00B743A4">
            <w:tab/>
          </w:r>
          <w:r w:rsidDel="00B743A4">
            <w:tab/>
          </w:r>
          <w:r w:rsidDel="00B743A4">
            <w:tab/>
          </w:r>
          <w:r w:rsidDel="00B743A4">
            <w:tab/>
          </w:r>
          <w:r w:rsidRPr="00EF510A" w:rsidDel="00B743A4">
            <w:delText>extrapolated from the data.</w:delText>
          </w:r>
          <w:r w:rsidRPr="00EF510A" w:rsidDel="00B743A4">
            <w:tab/>
          </w:r>
          <w:r w:rsidRPr="00EF510A" w:rsidDel="00B743A4">
            <w:tab/>
          </w:r>
          <w:r w:rsidRPr="00EF510A" w:rsidDel="00B743A4">
            <w:tab/>
          </w:r>
          <w:bookmarkStart w:id="5658" w:name="_Toc419722828"/>
          <w:bookmarkStart w:id="5659" w:name="_Toc419723070"/>
          <w:bookmarkStart w:id="5660" w:name="_Toc420663840"/>
          <w:bookmarkStart w:id="5661" w:name="_Toc435534075"/>
          <w:bookmarkEnd w:id="5658"/>
          <w:bookmarkEnd w:id="5659"/>
          <w:bookmarkEnd w:id="5660"/>
          <w:bookmarkEnd w:id="5661"/>
        </w:del>
      </w:ins>
    </w:p>
    <w:tbl>
      <w:tblPr>
        <w:tblpPr w:leftFromText="180" w:rightFromText="180" w:vertAnchor="text" w:horzAnchor="page" w:tblpX="3811" w:tblpY="44"/>
        <w:tblW w:w="485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66"/>
        <w:gridCol w:w="1789"/>
        <w:gridCol w:w="1800"/>
        <w:tblGridChange w:id="5662">
          <w:tblGrid>
            <w:gridCol w:w="1266"/>
            <w:gridCol w:w="1789"/>
            <w:gridCol w:w="1800"/>
          </w:tblGrid>
        </w:tblGridChange>
      </w:tblGrid>
      <w:tr w:rsidR="001459F5" w:rsidRPr="0027307A" w:rsidDel="00B743A4" w14:paraId="5FA9898F" w14:textId="77777777" w:rsidTr="007F628F">
        <w:trPr>
          <w:cantSplit/>
          <w:trHeight w:val="296"/>
          <w:tblHeader/>
          <w:ins w:id="5663" w:author="Bhakti Gandhi [2]" w:date="2015-03-19T14:17:00Z"/>
          <w:del w:id="5664" w:author="Bhakti Gandhi [2]" w:date="2015-05-18T11:51:00Z"/>
        </w:trPr>
        <w:tc>
          <w:tcPr>
            <w:tcW w:w="1266" w:type="dxa"/>
            <w:shd w:val="clear" w:color="auto" w:fill="17365D"/>
          </w:tcPr>
          <w:p w14:paraId="5FA9898C" w14:textId="77777777" w:rsidR="001459F5" w:rsidRPr="00EF510A" w:rsidDel="00B743A4" w:rsidRDefault="001459F5">
            <w:pPr>
              <w:pStyle w:val="NormalCenter"/>
              <w:rPr>
                <w:ins w:id="5665" w:author="Bhakti Gandhi [2]" w:date="2015-03-19T14:17:00Z"/>
                <w:del w:id="5666" w:author="Bhakti Gandhi [2]" w:date="2015-05-18T11:51:00Z"/>
              </w:rPr>
              <w:pPrChange w:id="5667" w:author="Bhakti Gandhi [2]" w:date="2015-04-06T11:22:00Z">
                <w:pPr>
                  <w:framePr w:hSpace="180" w:wrap="around" w:vAnchor="text" w:hAnchor="page" w:x="3811" w:y="44"/>
                </w:pPr>
              </w:pPrChange>
            </w:pPr>
            <w:ins w:id="5668" w:author="Bhakti Gandhi [2]" w:date="2015-03-19T14:17:00Z">
              <w:del w:id="5669" w:author="Bhakti Gandhi [2]" w:date="2015-05-18T11:51:00Z">
                <w:r w:rsidRPr="00EF510A" w:rsidDel="00B743A4">
                  <w:delText>Threads</w:delText>
                </w:r>
                <w:bookmarkStart w:id="5670" w:name="_Toc419722829"/>
                <w:bookmarkStart w:id="5671" w:name="_Toc419723071"/>
                <w:bookmarkStart w:id="5672" w:name="_Toc420663841"/>
                <w:bookmarkStart w:id="5673" w:name="_Toc435534076"/>
                <w:bookmarkEnd w:id="5670"/>
                <w:bookmarkEnd w:id="5671"/>
                <w:bookmarkEnd w:id="5672"/>
                <w:bookmarkEnd w:id="5673"/>
              </w:del>
            </w:ins>
          </w:p>
        </w:tc>
        <w:tc>
          <w:tcPr>
            <w:tcW w:w="1789" w:type="dxa"/>
            <w:shd w:val="clear" w:color="auto" w:fill="17365D"/>
          </w:tcPr>
          <w:p w14:paraId="5FA9898D" w14:textId="77777777" w:rsidR="001459F5" w:rsidRPr="001459F5" w:rsidDel="00B743A4" w:rsidRDefault="001459F5">
            <w:pPr>
              <w:pStyle w:val="NormalCenter"/>
              <w:rPr>
                <w:ins w:id="5674" w:author="Bhakti Gandhi [2]" w:date="2015-03-19T14:17:00Z"/>
                <w:del w:id="5675" w:author="Bhakti Gandhi [2]" w:date="2015-05-18T11:51:00Z"/>
              </w:rPr>
              <w:pPrChange w:id="5676" w:author="Bhakti Gandhi [2]" w:date="2015-04-06T11:22:00Z">
                <w:pPr>
                  <w:framePr w:hSpace="180" w:wrap="around" w:vAnchor="text" w:hAnchor="page" w:x="3811" w:y="44"/>
                </w:pPr>
              </w:pPrChange>
            </w:pPr>
            <w:ins w:id="5677" w:author="Bhakti Gandhi [2]" w:date="2015-03-19T14:17:00Z">
              <w:del w:id="5678" w:author="Bhakti Gandhi [2]" w:date="2015-05-18T11:51:00Z">
                <w:r w:rsidRPr="00EF510A" w:rsidDel="00B743A4">
                  <w:delText>Ramp-Up</w:delText>
                </w:r>
                <w:r w:rsidRPr="001459F5" w:rsidDel="00B743A4">
                  <w:delText xml:space="preserve"> (sec)</w:delText>
                </w:r>
                <w:bookmarkStart w:id="5679" w:name="_Toc419722830"/>
                <w:bookmarkStart w:id="5680" w:name="_Toc419723072"/>
                <w:bookmarkStart w:id="5681" w:name="_Toc420663842"/>
                <w:bookmarkStart w:id="5682" w:name="_Toc435534077"/>
                <w:bookmarkEnd w:id="5679"/>
                <w:bookmarkEnd w:id="5680"/>
                <w:bookmarkEnd w:id="5681"/>
                <w:bookmarkEnd w:id="5682"/>
              </w:del>
            </w:ins>
          </w:p>
        </w:tc>
        <w:tc>
          <w:tcPr>
            <w:tcW w:w="1800" w:type="dxa"/>
            <w:shd w:val="clear" w:color="auto" w:fill="17365D"/>
          </w:tcPr>
          <w:p w14:paraId="5FA9898E" w14:textId="77777777" w:rsidR="001459F5" w:rsidRPr="001459F5" w:rsidDel="00B743A4" w:rsidRDefault="001459F5">
            <w:pPr>
              <w:pStyle w:val="NormalCenter"/>
              <w:rPr>
                <w:ins w:id="5683" w:author="Bhakti Gandhi [2]" w:date="2015-03-19T14:17:00Z"/>
                <w:del w:id="5684" w:author="Bhakti Gandhi [2]" w:date="2015-05-18T11:51:00Z"/>
              </w:rPr>
              <w:pPrChange w:id="5685" w:author="Bhakti Gandhi [2]" w:date="2015-04-06T11:22:00Z">
                <w:pPr>
                  <w:framePr w:hSpace="180" w:wrap="around" w:vAnchor="text" w:hAnchor="page" w:x="3811" w:y="44"/>
                </w:pPr>
              </w:pPrChange>
            </w:pPr>
            <w:ins w:id="5686" w:author="Bhakti Gandhi [2]" w:date="2015-03-19T14:17:00Z">
              <w:del w:id="5687" w:author="Bhakti Gandhi [2]" w:date="2015-05-18T11:51:00Z">
                <w:r w:rsidRPr="00EF510A" w:rsidDel="00B743A4">
                  <w:delText>Duration</w:delText>
                </w:r>
                <w:r w:rsidRPr="001459F5" w:rsidDel="00B743A4">
                  <w:delText xml:space="preserve"> (min)</w:delText>
                </w:r>
                <w:bookmarkStart w:id="5688" w:name="_Toc419722831"/>
                <w:bookmarkStart w:id="5689" w:name="_Toc419723073"/>
                <w:bookmarkStart w:id="5690" w:name="_Toc420663843"/>
                <w:bookmarkStart w:id="5691" w:name="_Toc435534078"/>
                <w:bookmarkEnd w:id="5688"/>
                <w:bookmarkEnd w:id="5689"/>
                <w:bookmarkEnd w:id="5690"/>
                <w:bookmarkEnd w:id="5691"/>
              </w:del>
            </w:ins>
          </w:p>
        </w:tc>
        <w:bookmarkStart w:id="5692" w:name="_Toc419722832"/>
        <w:bookmarkStart w:id="5693" w:name="_Toc419723074"/>
        <w:bookmarkStart w:id="5694" w:name="_Toc420663844"/>
        <w:bookmarkStart w:id="5695" w:name="_Toc435534079"/>
        <w:bookmarkEnd w:id="5692"/>
        <w:bookmarkEnd w:id="5693"/>
        <w:bookmarkEnd w:id="5694"/>
        <w:bookmarkEnd w:id="5695"/>
      </w:tr>
      <w:tr w:rsidR="001459F5" w:rsidRPr="0027307A" w:rsidDel="00B743A4" w14:paraId="5FA98993" w14:textId="77777777" w:rsidTr="00B92A7B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5696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ins w:id="5697" w:author="Bhakti Gandhi [2]" w:date="2015-03-19T14:17:00Z"/>
          <w:del w:id="5698" w:author="Bhakti Gandhi [2]" w:date="2015-05-18T11:51:00Z"/>
          <w:trPrChange w:id="5699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5700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990" w14:textId="77777777" w:rsidR="001459F5" w:rsidRPr="001459F5" w:rsidDel="00B743A4" w:rsidRDefault="001459F5">
            <w:pPr>
              <w:pStyle w:val="TableContentCenter"/>
              <w:rPr>
                <w:ins w:id="5701" w:author="Bhakti Gandhi [2]" w:date="2015-03-19T14:17:00Z"/>
                <w:del w:id="5702" w:author="Bhakti Gandhi [2]" w:date="2015-05-18T11:51:00Z"/>
              </w:rPr>
              <w:pPrChange w:id="5703" w:author="Bhakti Gandhi [2]" w:date="2015-04-06T11:22:00Z">
                <w:pPr>
                  <w:framePr w:hSpace="180" w:wrap="around" w:vAnchor="text" w:hAnchor="page" w:x="3811" w:y="44"/>
                </w:pPr>
              </w:pPrChange>
            </w:pPr>
            <w:ins w:id="5704" w:author="Bhakti Gandhi [2]" w:date="2015-03-19T14:17:00Z">
              <w:del w:id="5705" w:author="Bhakti Gandhi [2]" w:date="2015-05-18T11:51:00Z">
                <w:r w:rsidRPr="00EF510A" w:rsidDel="00B743A4">
                  <w:delText>20</w:delText>
                </w:r>
                <w:bookmarkStart w:id="5706" w:name="_Toc419722833"/>
                <w:bookmarkStart w:id="5707" w:name="_Toc419723075"/>
                <w:bookmarkStart w:id="5708" w:name="_Toc420663845"/>
                <w:bookmarkStart w:id="5709" w:name="_Toc435534080"/>
                <w:bookmarkEnd w:id="5706"/>
                <w:bookmarkEnd w:id="5707"/>
                <w:bookmarkEnd w:id="5708"/>
                <w:bookmarkEnd w:id="5709"/>
              </w:del>
            </w:ins>
          </w:p>
        </w:tc>
        <w:tc>
          <w:tcPr>
            <w:tcW w:w="1789" w:type="dxa"/>
            <w:tcPrChange w:id="5710" w:author="Bhakti Gandhi [2]" w:date="2015-07-14T15:08:00Z">
              <w:tcPr>
                <w:tcW w:w="1789" w:type="dxa"/>
              </w:tcPr>
            </w:tcPrChange>
          </w:tcPr>
          <w:p w14:paraId="5FA98991" w14:textId="77777777" w:rsidR="001459F5" w:rsidRPr="001459F5" w:rsidDel="00B743A4" w:rsidRDefault="001459F5">
            <w:pPr>
              <w:pStyle w:val="TableContentCenter"/>
              <w:rPr>
                <w:ins w:id="5711" w:author="Bhakti Gandhi [2]" w:date="2015-03-19T14:17:00Z"/>
                <w:del w:id="5712" w:author="Bhakti Gandhi [2]" w:date="2015-05-18T11:51:00Z"/>
              </w:rPr>
              <w:pPrChange w:id="5713" w:author="Bhakti Gandhi [2]" w:date="2015-04-06T11:22:00Z">
                <w:pPr>
                  <w:framePr w:hSpace="180" w:wrap="around" w:vAnchor="text" w:hAnchor="page" w:x="3811" w:y="44"/>
                </w:pPr>
              </w:pPrChange>
            </w:pPr>
            <w:ins w:id="5714" w:author="Bhakti Gandhi [2]" w:date="2015-03-19T14:17:00Z">
              <w:del w:id="5715" w:author="Bhakti Gandhi [2]" w:date="2015-05-18T11:51:00Z">
                <w:r w:rsidRPr="00EF510A" w:rsidDel="00B743A4">
                  <w:delText>10</w:delText>
                </w:r>
                <w:bookmarkStart w:id="5716" w:name="_Toc419722834"/>
                <w:bookmarkStart w:id="5717" w:name="_Toc419723076"/>
                <w:bookmarkStart w:id="5718" w:name="_Toc420663846"/>
                <w:bookmarkStart w:id="5719" w:name="_Toc435534081"/>
                <w:bookmarkEnd w:id="5716"/>
                <w:bookmarkEnd w:id="5717"/>
                <w:bookmarkEnd w:id="5718"/>
                <w:bookmarkEnd w:id="5719"/>
              </w:del>
            </w:ins>
          </w:p>
        </w:tc>
        <w:tc>
          <w:tcPr>
            <w:tcW w:w="1800" w:type="dxa"/>
            <w:tcPrChange w:id="5720" w:author="Bhakti Gandhi [2]" w:date="2015-07-14T15:08:00Z">
              <w:tcPr>
                <w:tcW w:w="1800" w:type="dxa"/>
              </w:tcPr>
            </w:tcPrChange>
          </w:tcPr>
          <w:p w14:paraId="5FA98992" w14:textId="77777777" w:rsidR="001459F5" w:rsidRPr="00EF510A" w:rsidDel="00B743A4" w:rsidRDefault="001459F5">
            <w:pPr>
              <w:pStyle w:val="TableContentCenter"/>
              <w:rPr>
                <w:ins w:id="5721" w:author="Bhakti Gandhi [2]" w:date="2015-03-19T14:17:00Z"/>
                <w:del w:id="5722" w:author="Bhakti Gandhi [2]" w:date="2015-05-18T11:51:00Z"/>
              </w:rPr>
              <w:pPrChange w:id="5723" w:author="Bhakti Gandhi [2]" w:date="2015-04-06T11:22:00Z">
                <w:pPr>
                  <w:framePr w:hSpace="180" w:wrap="around" w:vAnchor="text" w:hAnchor="page" w:x="3811" w:y="44"/>
                </w:pPr>
              </w:pPrChange>
            </w:pPr>
            <w:ins w:id="5724" w:author="Bhakti Gandhi [2]" w:date="2015-03-19T14:17:00Z">
              <w:del w:id="5725" w:author="Bhakti Gandhi [2]" w:date="2015-05-18T11:51:00Z">
                <w:r w:rsidRPr="00EF510A" w:rsidDel="00B743A4">
                  <w:delText>5</w:delText>
                </w:r>
                <w:bookmarkStart w:id="5726" w:name="_Toc419722835"/>
                <w:bookmarkStart w:id="5727" w:name="_Toc419723077"/>
                <w:bookmarkStart w:id="5728" w:name="_Toc420663847"/>
                <w:bookmarkStart w:id="5729" w:name="_Toc435534082"/>
                <w:bookmarkEnd w:id="5726"/>
                <w:bookmarkEnd w:id="5727"/>
                <w:bookmarkEnd w:id="5728"/>
                <w:bookmarkEnd w:id="5729"/>
              </w:del>
            </w:ins>
          </w:p>
        </w:tc>
        <w:bookmarkStart w:id="5730" w:name="_Toc419722836"/>
        <w:bookmarkStart w:id="5731" w:name="_Toc419723078"/>
        <w:bookmarkStart w:id="5732" w:name="_Toc420663848"/>
        <w:bookmarkStart w:id="5733" w:name="_Toc435534083"/>
        <w:bookmarkEnd w:id="5730"/>
        <w:bookmarkEnd w:id="5731"/>
        <w:bookmarkEnd w:id="5732"/>
        <w:bookmarkEnd w:id="5733"/>
      </w:tr>
      <w:tr w:rsidR="001459F5" w:rsidRPr="0027307A" w:rsidDel="00B743A4" w14:paraId="5FA98997" w14:textId="77777777" w:rsidTr="00B92A7B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5734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ins w:id="5735" w:author="Bhakti Gandhi [2]" w:date="2015-03-19T14:17:00Z"/>
          <w:del w:id="5736" w:author="Bhakti Gandhi [2]" w:date="2015-05-18T11:51:00Z"/>
          <w:trPrChange w:id="5737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5738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994" w14:textId="77777777" w:rsidR="001459F5" w:rsidRPr="001459F5" w:rsidDel="00B743A4" w:rsidRDefault="001459F5">
            <w:pPr>
              <w:pStyle w:val="TableContentCenter"/>
              <w:rPr>
                <w:ins w:id="5739" w:author="Bhakti Gandhi [2]" w:date="2015-03-19T14:17:00Z"/>
                <w:del w:id="5740" w:author="Bhakti Gandhi [2]" w:date="2015-05-18T11:51:00Z"/>
              </w:rPr>
              <w:pPrChange w:id="5741" w:author="Bhakti Gandhi [2]" w:date="2015-04-06T11:22:00Z">
                <w:pPr>
                  <w:framePr w:hSpace="180" w:wrap="around" w:vAnchor="text" w:hAnchor="page" w:x="3811" w:y="44"/>
                </w:pPr>
              </w:pPrChange>
            </w:pPr>
            <w:ins w:id="5742" w:author="Bhakti Gandhi [2]" w:date="2015-03-19T14:17:00Z">
              <w:del w:id="5743" w:author="Bhakti Gandhi [2]" w:date="2015-05-18T11:51:00Z">
                <w:r w:rsidRPr="00EF510A" w:rsidDel="00B743A4">
                  <w:delText>50</w:delText>
                </w:r>
                <w:bookmarkStart w:id="5744" w:name="_Toc419722837"/>
                <w:bookmarkStart w:id="5745" w:name="_Toc419723079"/>
                <w:bookmarkStart w:id="5746" w:name="_Toc420663849"/>
                <w:bookmarkStart w:id="5747" w:name="_Toc435534084"/>
                <w:bookmarkEnd w:id="5744"/>
                <w:bookmarkEnd w:id="5745"/>
                <w:bookmarkEnd w:id="5746"/>
                <w:bookmarkEnd w:id="5747"/>
              </w:del>
            </w:ins>
          </w:p>
        </w:tc>
        <w:tc>
          <w:tcPr>
            <w:tcW w:w="1789" w:type="dxa"/>
            <w:tcPrChange w:id="5748" w:author="Bhakti Gandhi [2]" w:date="2015-07-14T15:08:00Z">
              <w:tcPr>
                <w:tcW w:w="1789" w:type="dxa"/>
              </w:tcPr>
            </w:tcPrChange>
          </w:tcPr>
          <w:p w14:paraId="5FA98995" w14:textId="77777777" w:rsidR="001459F5" w:rsidRPr="001459F5" w:rsidDel="00B743A4" w:rsidRDefault="001459F5">
            <w:pPr>
              <w:pStyle w:val="TableContentCenter"/>
              <w:rPr>
                <w:ins w:id="5749" w:author="Bhakti Gandhi [2]" w:date="2015-03-19T14:17:00Z"/>
                <w:del w:id="5750" w:author="Bhakti Gandhi [2]" w:date="2015-05-18T11:51:00Z"/>
              </w:rPr>
              <w:pPrChange w:id="5751" w:author="Bhakti Gandhi [2]" w:date="2015-04-06T11:22:00Z">
                <w:pPr>
                  <w:framePr w:hSpace="180" w:wrap="around" w:vAnchor="text" w:hAnchor="page" w:x="3811" w:y="44"/>
                </w:pPr>
              </w:pPrChange>
            </w:pPr>
            <w:ins w:id="5752" w:author="Bhakti Gandhi [2]" w:date="2015-03-19T14:17:00Z">
              <w:del w:id="5753" w:author="Bhakti Gandhi [2]" w:date="2015-05-18T11:51:00Z">
                <w:r w:rsidRPr="00EF510A" w:rsidDel="00B743A4">
                  <w:delText>25</w:delText>
                </w:r>
                <w:bookmarkStart w:id="5754" w:name="_Toc419722838"/>
                <w:bookmarkStart w:id="5755" w:name="_Toc419723080"/>
                <w:bookmarkStart w:id="5756" w:name="_Toc420663850"/>
                <w:bookmarkStart w:id="5757" w:name="_Toc435534085"/>
                <w:bookmarkEnd w:id="5754"/>
                <w:bookmarkEnd w:id="5755"/>
                <w:bookmarkEnd w:id="5756"/>
                <w:bookmarkEnd w:id="5757"/>
              </w:del>
            </w:ins>
          </w:p>
        </w:tc>
        <w:tc>
          <w:tcPr>
            <w:tcW w:w="1800" w:type="dxa"/>
            <w:tcPrChange w:id="5758" w:author="Bhakti Gandhi [2]" w:date="2015-07-14T15:08:00Z">
              <w:tcPr>
                <w:tcW w:w="1800" w:type="dxa"/>
              </w:tcPr>
            </w:tcPrChange>
          </w:tcPr>
          <w:p w14:paraId="5FA98996" w14:textId="77777777" w:rsidR="001459F5" w:rsidRPr="00EF510A" w:rsidDel="00B743A4" w:rsidRDefault="001459F5">
            <w:pPr>
              <w:pStyle w:val="TableContentCenter"/>
              <w:rPr>
                <w:ins w:id="5759" w:author="Bhakti Gandhi [2]" w:date="2015-03-19T14:17:00Z"/>
                <w:del w:id="5760" w:author="Bhakti Gandhi [2]" w:date="2015-05-18T11:51:00Z"/>
              </w:rPr>
              <w:pPrChange w:id="5761" w:author="Bhakti Gandhi [2]" w:date="2015-04-06T11:22:00Z">
                <w:pPr>
                  <w:framePr w:hSpace="180" w:wrap="around" w:vAnchor="text" w:hAnchor="page" w:x="3811" w:y="44"/>
                </w:pPr>
              </w:pPrChange>
            </w:pPr>
            <w:ins w:id="5762" w:author="Bhakti Gandhi [2]" w:date="2015-03-19T14:17:00Z">
              <w:del w:id="5763" w:author="Bhakti Gandhi [2]" w:date="2015-05-18T11:51:00Z">
                <w:r w:rsidRPr="00EF510A" w:rsidDel="00B743A4">
                  <w:delText>5</w:delText>
                </w:r>
                <w:bookmarkStart w:id="5764" w:name="_Toc419722839"/>
                <w:bookmarkStart w:id="5765" w:name="_Toc419723081"/>
                <w:bookmarkStart w:id="5766" w:name="_Toc420663851"/>
                <w:bookmarkStart w:id="5767" w:name="_Toc435534086"/>
                <w:bookmarkEnd w:id="5764"/>
                <w:bookmarkEnd w:id="5765"/>
                <w:bookmarkEnd w:id="5766"/>
                <w:bookmarkEnd w:id="5767"/>
              </w:del>
            </w:ins>
          </w:p>
        </w:tc>
        <w:bookmarkStart w:id="5768" w:name="_Toc419722840"/>
        <w:bookmarkStart w:id="5769" w:name="_Toc419723082"/>
        <w:bookmarkStart w:id="5770" w:name="_Toc420663852"/>
        <w:bookmarkStart w:id="5771" w:name="_Toc435534087"/>
        <w:bookmarkEnd w:id="5768"/>
        <w:bookmarkEnd w:id="5769"/>
        <w:bookmarkEnd w:id="5770"/>
        <w:bookmarkEnd w:id="5771"/>
      </w:tr>
      <w:tr w:rsidR="001459F5" w:rsidRPr="0027307A" w:rsidDel="00B743A4" w14:paraId="5FA9899B" w14:textId="77777777" w:rsidTr="00B92A7B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5772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ins w:id="5773" w:author="Bhakti Gandhi [2]" w:date="2015-03-19T14:17:00Z"/>
          <w:del w:id="5774" w:author="Bhakti Gandhi [2]" w:date="2015-05-18T11:51:00Z"/>
          <w:trPrChange w:id="5775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5776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998" w14:textId="77777777" w:rsidR="001459F5" w:rsidRPr="001459F5" w:rsidDel="00B743A4" w:rsidRDefault="001459F5">
            <w:pPr>
              <w:pStyle w:val="TableContentCenter"/>
              <w:rPr>
                <w:ins w:id="5777" w:author="Bhakti Gandhi [2]" w:date="2015-03-19T14:17:00Z"/>
                <w:del w:id="5778" w:author="Bhakti Gandhi [2]" w:date="2015-05-18T11:51:00Z"/>
              </w:rPr>
              <w:pPrChange w:id="5779" w:author="Bhakti Gandhi [2]" w:date="2015-04-06T11:22:00Z">
                <w:pPr>
                  <w:framePr w:hSpace="180" w:wrap="around" w:vAnchor="text" w:hAnchor="page" w:x="3811" w:y="44"/>
                </w:pPr>
              </w:pPrChange>
            </w:pPr>
            <w:ins w:id="5780" w:author="Bhakti Gandhi [2]" w:date="2015-03-19T14:17:00Z">
              <w:del w:id="5781" w:author="Bhakti Gandhi [2]" w:date="2015-05-18T11:51:00Z">
                <w:r w:rsidRPr="00EF510A" w:rsidDel="00B743A4">
                  <w:delText>100</w:delText>
                </w:r>
                <w:bookmarkStart w:id="5782" w:name="_Toc419722841"/>
                <w:bookmarkStart w:id="5783" w:name="_Toc419723083"/>
                <w:bookmarkStart w:id="5784" w:name="_Toc420663853"/>
                <w:bookmarkStart w:id="5785" w:name="_Toc435534088"/>
                <w:bookmarkEnd w:id="5782"/>
                <w:bookmarkEnd w:id="5783"/>
                <w:bookmarkEnd w:id="5784"/>
                <w:bookmarkEnd w:id="5785"/>
              </w:del>
            </w:ins>
          </w:p>
        </w:tc>
        <w:tc>
          <w:tcPr>
            <w:tcW w:w="1789" w:type="dxa"/>
            <w:tcPrChange w:id="5786" w:author="Bhakti Gandhi [2]" w:date="2015-07-14T15:08:00Z">
              <w:tcPr>
                <w:tcW w:w="1789" w:type="dxa"/>
              </w:tcPr>
            </w:tcPrChange>
          </w:tcPr>
          <w:p w14:paraId="5FA98999" w14:textId="77777777" w:rsidR="001459F5" w:rsidRPr="001459F5" w:rsidDel="00B743A4" w:rsidRDefault="001459F5">
            <w:pPr>
              <w:pStyle w:val="TableContentCenter"/>
              <w:rPr>
                <w:ins w:id="5787" w:author="Bhakti Gandhi [2]" w:date="2015-03-19T14:17:00Z"/>
                <w:del w:id="5788" w:author="Bhakti Gandhi [2]" w:date="2015-05-18T11:51:00Z"/>
              </w:rPr>
              <w:pPrChange w:id="5789" w:author="Bhakti Gandhi [2]" w:date="2015-04-06T11:22:00Z">
                <w:pPr>
                  <w:framePr w:hSpace="180" w:wrap="around" w:vAnchor="text" w:hAnchor="page" w:x="3811" w:y="44"/>
                </w:pPr>
              </w:pPrChange>
            </w:pPr>
            <w:ins w:id="5790" w:author="Bhakti Gandhi [2]" w:date="2015-03-19T14:17:00Z">
              <w:del w:id="5791" w:author="Bhakti Gandhi [2]" w:date="2015-05-18T11:51:00Z">
                <w:r w:rsidRPr="00EF510A" w:rsidDel="00B743A4">
                  <w:delText>50</w:delText>
                </w:r>
                <w:bookmarkStart w:id="5792" w:name="_Toc419722842"/>
                <w:bookmarkStart w:id="5793" w:name="_Toc419723084"/>
                <w:bookmarkStart w:id="5794" w:name="_Toc420663854"/>
                <w:bookmarkStart w:id="5795" w:name="_Toc435534089"/>
                <w:bookmarkEnd w:id="5792"/>
                <w:bookmarkEnd w:id="5793"/>
                <w:bookmarkEnd w:id="5794"/>
                <w:bookmarkEnd w:id="5795"/>
              </w:del>
            </w:ins>
          </w:p>
        </w:tc>
        <w:tc>
          <w:tcPr>
            <w:tcW w:w="1800" w:type="dxa"/>
            <w:tcPrChange w:id="5796" w:author="Bhakti Gandhi [2]" w:date="2015-07-14T15:08:00Z">
              <w:tcPr>
                <w:tcW w:w="1800" w:type="dxa"/>
              </w:tcPr>
            </w:tcPrChange>
          </w:tcPr>
          <w:p w14:paraId="5FA9899A" w14:textId="77777777" w:rsidR="001459F5" w:rsidRPr="00EF510A" w:rsidDel="00B743A4" w:rsidRDefault="001459F5">
            <w:pPr>
              <w:pStyle w:val="TableContentCenter"/>
              <w:rPr>
                <w:ins w:id="5797" w:author="Bhakti Gandhi [2]" w:date="2015-03-19T14:17:00Z"/>
                <w:del w:id="5798" w:author="Bhakti Gandhi [2]" w:date="2015-05-18T11:51:00Z"/>
              </w:rPr>
              <w:pPrChange w:id="5799" w:author="Bhakti Gandhi [2]" w:date="2015-04-06T11:22:00Z">
                <w:pPr>
                  <w:framePr w:hSpace="180" w:wrap="around" w:vAnchor="text" w:hAnchor="page" w:x="3811" w:y="44"/>
                </w:pPr>
              </w:pPrChange>
            </w:pPr>
            <w:ins w:id="5800" w:author="Bhakti Gandhi [2]" w:date="2015-03-19T14:17:00Z">
              <w:del w:id="5801" w:author="Bhakti Gandhi [2]" w:date="2015-05-18T11:51:00Z">
                <w:r w:rsidRPr="00EF510A" w:rsidDel="00B743A4">
                  <w:delText>5</w:delText>
                </w:r>
                <w:bookmarkStart w:id="5802" w:name="_Toc419722843"/>
                <w:bookmarkStart w:id="5803" w:name="_Toc419723085"/>
                <w:bookmarkStart w:id="5804" w:name="_Toc420663855"/>
                <w:bookmarkStart w:id="5805" w:name="_Toc435534090"/>
                <w:bookmarkEnd w:id="5802"/>
                <w:bookmarkEnd w:id="5803"/>
                <w:bookmarkEnd w:id="5804"/>
                <w:bookmarkEnd w:id="5805"/>
              </w:del>
            </w:ins>
          </w:p>
        </w:tc>
        <w:bookmarkStart w:id="5806" w:name="_Toc419722844"/>
        <w:bookmarkStart w:id="5807" w:name="_Toc419723086"/>
        <w:bookmarkStart w:id="5808" w:name="_Toc420663856"/>
        <w:bookmarkStart w:id="5809" w:name="_Toc435534091"/>
        <w:bookmarkEnd w:id="5806"/>
        <w:bookmarkEnd w:id="5807"/>
        <w:bookmarkEnd w:id="5808"/>
        <w:bookmarkEnd w:id="5809"/>
      </w:tr>
      <w:tr w:rsidR="001459F5" w:rsidRPr="0027307A" w:rsidDel="00B743A4" w14:paraId="5FA9899F" w14:textId="77777777" w:rsidTr="00B92A7B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5810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ins w:id="5811" w:author="Bhakti Gandhi [2]" w:date="2015-03-19T14:17:00Z"/>
          <w:del w:id="5812" w:author="Bhakti Gandhi [2]" w:date="2015-05-18T11:51:00Z"/>
          <w:trPrChange w:id="5813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5814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99C" w14:textId="77777777" w:rsidR="001459F5" w:rsidRPr="00EF510A" w:rsidDel="00B743A4" w:rsidRDefault="001742D1">
            <w:pPr>
              <w:pStyle w:val="TableContentCenter"/>
              <w:rPr>
                <w:ins w:id="5815" w:author="Bhakti Gandhi [2]" w:date="2015-03-19T14:17:00Z"/>
                <w:del w:id="5816" w:author="Bhakti Gandhi [2]" w:date="2015-05-18T11:51:00Z"/>
              </w:rPr>
              <w:pPrChange w:id="5817" w:author="Bhakti Gandhi [2]" w:date="2015-04-06T11:22:00Z">
                <w:pPr>
                  <w:framePr w:hSpace="180" w:wrap="around" w:vAnchor="text" w:hAnchor="page" w:x="3811" w:y="44"/>
                </w:pPr>
              </w:pPrChange>
            </w:pPr>
            <w:ins w:id="5818" w:author="Bhakti Gandhi [2]" w:date="2015-03-19T14:17:00Z">
              <w:del w:id="5819" w:author="Bhakti Gandhi [2]" w:date="2015-05-18T11:51:00Z">
                <w:r w:rsidDel="00B743A4">
                  <w:delText>20</w:delText>
                </w:r>
                <w:r w:rsidR="001459F5" w:rsidRPr="00EF510A" w:rsidDel="00B743A4">
                  <w:delText>0</w:delText>
                </w:r>
                <w:bookmarkStart w:id="5820" w:name="_Toc419722845"/>
                <w:bookmarkStart w:id="5821" w:name="_Toc419723087"/>
                <w:bookmarkStart w:id="5822" w:name="_Toc420663857"/>
                <w:bookmarkStart w:id="5823" w:name="_Toc435534092"/>
                <w:bookmarkEnd w:id="5820"/>
                <w:bookmarkEnd w:id="5821"/>
                <w:bookmarkEnd w:id="5822"/>
                <w:bookmarkEnd w:id="5823"/>
              </w:del>
            </w:ins>
          </w:p>
        </w:tc>
        <w:tc>
          <w:tcPr>
            <w:tcW w:w="1789" w:type="dxa"/>
            <w:tcPrChange w:id="5824" w:author="Bhakti Gandhi [2]" w:date="2015-07-14T15:08:00Z">
              <w:tcPr>
                <w:tcW w:w="1789" w:type="dxa"/>
              </w:tcPr>
            </w:tcPrChange>
          </w:tcPr>
          <w:p w14:paraId="5FA9899D" w14:textId="77777777" w:rsidR="001459F5" w:rsidRPr="001459F5" w:rsidDel="00B743A4" w:rsidRDefault="001742D1">
            <w:pPr>
              <w:pStyle w:val="TableContentCenter"/>
              <w:rPr>
                <w:ins w:id="5825" w:author="Bhakti Gandhi [2]" w:date="2015-03-19T14:17:00Z"/>
                <w:del w:id="5826" w:author="Bhakti Gandhi [2]" w:date="2015-05-18T11:51:00Z"/>
              </w:rPr>
              <w:pPrChange w:id="5827" w:author="Bhakti Gandhi [2]" w:date="2015-04-06T11:22:00Z">
                <w:pPr>
                  <w:framePr w:hSpace="180" w:wrap="around" w:vAnchor="text" w:hAnchor="page" w:x="3811" w:y="44"/>
                </w:pPr>
              </w:pPrChange>
            </w:pPr>
            <w:ins w:id="5828" w:author="Bhakti Gandhi [2]" w:date="2015-03-19T14:17:00Z">
              <w:del w:id="5829" w:author="Bhakti Gandhi [2]" w:date="2015-05-18T11:51:00Z">
                <w:r w:rsidDel="00B743A4">
                  <w:delText>100</w:delText>
                </w:r>
                <w:bookmarkStart w:id="5830" w:name="_Toc419722846"/>
                <w:bookmarkStart w:id="5831" w:name="_Toc419723088"/>
                <w:bookmarkStart w:id="5832" w:name="_Toc420663858"/>
                <w:bookmarkStart w:id="5833" w:name="_Toc435534093"/>
                <w:bookmarkEnd w:id="5830"/>
                <w:bookmarkEnd w:id="5831"/>
                <w:bookmarkEnd w:id="5832"/>
                <w:bookmarkEnd w:id="5833"/>
              </w:del>
            </w:ins>
          </w:p>
        </w:tc>
        <w:tc>
          <w:tcPr>
            <w:tcW w:w="1800" w:type="dxa"/>
            <w:tcPrChange w:id="5834" w:author="Bhakti Gandhi [2]" w:date="2015-07-14T15:08:00Z">
              <w:tcPr>
                <w:tcW w:w="1800" w:type="dxa"/>
              </w:tcPr>
            </w:tcPrChange>
          </w:tcPr>
          <w:p w14:paraId="5FA9899E" w14:textId="77777777" w:rsidR="001459F5" w:rsidRPr="00EF510A" w:rsidDel="00B743A4" w:rsidRDefault="001459F5">
            <w:pPr>
              <w:pStyle w:val="TableContentCenter"/>
              <w:rPr>
                <w:ins w:id="5835" w:author="Bhakti Gandhi [2]" w:date="2015-03-19T14:17:00Z"/>
                <w:del w:id="5836" w:author="Bhakti Gandhi [2]" w:date="2015-05-18T11:51:00Z"/>
              </w:rPr>
              <w:pPrChange w:id="5837" w:author="Bhakti Gandhi [2]" w:date="2015-04-06T11:22:00Z">
                <w:pPr>
                  <w:framePr w:hSpace="180" w:wrap="around" w:vAnchor="text" w:hAnchor="page" w:x="3811" w:y="44"/>
                </w:pPr>
              </w:pPrChange>
            </w:pPr>
            <w:ins w:id="5838" w:author="Bhakti Gandhi [2]" w:date="2015-03-19T14:17:00Z">
              <w:del w:id="5839" w:author="Bhakti Gandhi [2]" w:date="2015-05-18T11:51:00Z">
                <w:r w:rsidRPr="00EF510A" w:rsidDel="00B743A4">
                  <w:delText>10</w:delText>
                </w:r>
                <w:bookmarkStart w:id="5840" w:name="_Toc419722847"/>
                <w:bookmarkStart w:id="5841" w:name="_Toc419723089"/>
                <w:bookmarkStart w:id="5842" w:name="_Toc420663859"/>
                <w:bookmarkStart w:id="5843" w:name="_Toc435534094"/>
                <w:bookmarkEnd w:id="5840"/>
                <w:bookmarkEnd w:id="5841"/>
                <w:bookmarkEnd w:id="5842"/>
                <w:bookmarkEnd w:id="5843"/>
              </w:del>
            </w:ins>
          </w:p>
        </w:tc>
        <w:bookmarkStart w:id="5844" w:name="_Toc419722848"/>
        <w:bookmarkStart w:id="5845" w:name="_Toc419723090"/>
        <w:bookmarkStart w:id="5846" w:name="_Toc420663860"/>
        <w:bookmarkStart w:id="5847" w:name="_Toc435534095"/>
        <w:bookmarkEnd w:id="5844"/>
        <w:bookmarkEnd w:id="5845"/>
        <w:bookmarkEnd w:id="5846"/>
        <w:bookmarkEnd w:id="5847"/>
      </w:tr>
      <w:tr w:rsidR="001459F5" w:rsidRPr="0027307A" w:rsidDel="00B743A4" w14:paraId="5FA989A3" w14:textId="77777777" w:rsidTr="00B92A7B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5848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ins w:id="5849" w:author="Bhakti Gandhi [2]" w:date="2015-03-19T14:17:00Z"/>
          <w:del w:id="5850" w:author="Bhakti Gandhi [2]" w:date="2015-05-18T11:51:00Z"/>
          <w:trPrChange w:id="5851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5852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9A0" w14:textId="77777777" w:rsidR="001459F5" w:rsidRPr="00EF510A" w:rsidDel="00B743A4" w:rsidRDefault="001459F5">
            <w:pPr>
              <w:pStyle w:val="TableContentCenter"/>
              <w:rPr>
                <w:ins w:id="5853" w:author="Bhakti Gandhi [2]" w:date="2015-03-19T14:17:00Z"/>
                <w:del w:id="5854" w:author="Bhakti Gandhi [2]" w:date="2015-05-18T11:51:00Z"/>
              </w:rPr>
              <w:pPrChange w:id="5855" w:author="Bhakti Gandhi [2]" w:date="2015-04-06T11:22:00Z">
                <w:pPr>
                  <w:framePr w:hSpace="180" w:wrap="around" w:vAnchor="text" w:hAnchor="page" w:x="3811" w:y="44"/>
                </w:pPr>
              </w:pPrChange>
            </w:pPr>
            <w:ins w:id="5856" w:author="Bhakti Gandhi [2]" w:date="2015-03-19T14:17:00Z">
              <w:del w:id="5857" w:author="Bhakti Gandhi [2]" w:date="2015-05-18T11:51:00Z">
                <w:r w:rsidRPr="00EF510A" w:rsidDel="00B743A4">
                  <w:delText>300</w:delText>
                </w:r>
                <w:bookmarkStart w:id="5858" w:name="_Toc419722849"/>
                <w:bookmarkStart w:id="5859" w:name="_Toc419723091"/>
                <w:bookmarkStart w:id="5860" w:name="_Toc420663861"/>
                <w:bookmarkStart w:id="5861" w:name="_Toc435534096"/>
                <w:bookmarkEnd w:id="5858"/>
                <w:bookmarkEnd w:id="5859"/>
                <w:bookmarkEnd w:id="5860"/>
                <w:bookmarkEnd w:id="5861"/>
              </w:del>
            </w:ins>
          </w:p>
        </w:tc>
        <w:tc>
          <w:tcPr>
            <w:tcW w:w="1789" w:type="dxa"/>
            <w:tcPrChange w:id="5862" w:author="Bhakti Gandhi [2]" w:date="2015-07-14T15:08:00Z">
              <w:tcPr>
                <w:tcW w:w="1789" w:type="dxa"/>
              </w:tcPr>
            </w:tcPrChange>
          </w:tcPr>
          <w:p w14:paraId="5FA989A1" w14:textId="77777777" w:rsidR="001459F5" w:rsidRPr="001459F5" w:rsidDel="00B743A4" w:rsidRDefault="001459F5">
            <w:pPr>
              <w:pStyle w:val="TableContentCenter"/>
              <w:rPr>
                <w:ins w:id="5863" w:author="Bhakti Gandhi [2]" w:date="2015-03-19T14:17:00Z"/>
                <w:del w:id="5864" w:author="Bhakti Gandhi [2]" w:date="2015-05-18T11:51:00Z"/>
              </w:rPr>
              <w:pPrChange w:id="5865" w:author="Bhakti Gandhi [2]" w:date="2015-04-06T11:22:00Z">
                <w:pPr>
                  <w:framePr w:hSpace="180" w:wrap="around" w:vAnchor="text" w:hAnchor="page" w:x="3811" w:y="44"/>
                </w:pPr>
              </w:pPrChange>
            </w:pPr>
            <w:ins w:id="5866" w:author="Bhakti Gandhi [2]" w:date="2015-03-19T14:17:00Z">
              <w:del w:id="5867" w:author="Bhakti Gandhi [2]" w:date="2015-05-18T11:51:00Z">
                <w:r w:rsidRPr="00EF510A" w:rsidDel="00B743A4">
                  <w:delText>150</w:delText>
                </w:r>
                <w:bookmarkStart w:id="5868" w:name="_Toc419722850"/>
                <w:bookmarkStart w:id="5869" w:name="_Toc419723092"/>
                <w:bookmarkStart w:id="5870" w:name="_Toc420663862"/>
                <w:bookmarkStart w:id="5871" w:name="_Toc435534097"/>
                <w:bookmarkEnd w:id="5868"/>
                <w:bookmarkEnd w:id="5869"/>
                <w:bookmarkEnd w:id="5870"/>
                <w:bookmarkEnd w:id="5871"/>
              </w:del>
            </w:ins>
          </w:p>
        </w:tc>
        <w:tc>
          <w:tcPr>
            <w:tcW w:w="1800" w:type="dxa"/>
            <w:tcPrChange w:id="5872" w:author="Bhakti Gandhi [2]" w:date="2015-07-14T15:08:00Z">
              <w:tcPr>
                <w:tcW w:w="1800" w:type="dxa"/>
              </w:tcPr>
            </w:tcPrChange>
          </w:tcPr>
          <w:p w14:paraId="5FA989A2" w14:textId="77777777" w:rsidR="001459F5" w:rsidRPr="001459F5" w:rsidDel="00B743A4" w:rsidRDefault="001459F5">
            <w:pPr>
              <w:pStyle w:val="TableContentCenter"/>
              <w:rPr>
                <w:ins w:id="5873" w:author="Bhakti Gandhi [2]" w:date="2015-03-19T14:17:00Z"/>
                <w:del w:id="5874" w:author="Bhakti Gandhi [2]" w:date="2015-05-18T11:51:00Z"/>
              </w:rPr>
              <w:pPrChange w:id="5875" w:author="Bhakti Gandhi [2]" w:date="2015-04-06T11:22:00Z">
                <w:pPr>
                  <w:framePr w:hSpace="180" w:wrap="around" w:vAnchor="text" w:hAnchor="page" w:x="3811" w:y="44"/>
                </w:pPr>
              </w:pPrChange>
            </w:pPr>
            <w:ins w:id="5876" w:author="Bhakti Gandhi [2]" w:date="2015-03-19T14:17:00Z">
              <w:del w:id="5877" w:author="Bhakti Gandhi [2]" w:date="2015-05-18T11:51:00Z">
                <w:r w:rsidRPr="00EF510A" w:rsidDel="00B743A4">
                  <w:delText>10</w:delText>
                </w:r>
                <w:bookmarkStart w:id="5878" w:name="_Toc419722851"/>
                <w:bookmarkStart w:id="5879" w:name="_Toc419723093"/>
                <w:bookmarkStart w:id="5880" w:name="_Toc420663863"/>
                <w:bookmarkStart w:id="5881" w:name="_Toc435534098"/>
                <w:bookmarkEnd w:id="5878"/>
                <w:bookmarkEnd w:id="5879"/>
                <w:bookmarkEnd w:id="5880"/>
                <w:bookmarkEnd w:id="5881"/>
              </w:del>
            </w:ins>
          </w:p>
        </w:tc>
        <w:bookmarkStart w:id="5882" w:name="_Toc419722852"/>
        <w:bookmarkStart w:id="5883" w:name="_Toc419723094"/>
        <w:bookmarkStart w:id="5884" w:name="_Toc420663864"/>
        <w:bookmarkStart w:id="5885" w:name="_Toc435534099"/>
        <w:bookmarkEnd w:id="5882"/>
        <w:bookmarkEnd w:id="5883"/>
        <w:bookmarkEnd w:id="5884"/>
        <w:bookmarkEnd w:id="5885"/>
      </w:tr>
      <w:tr w:rsidR="001459F5" w:rsidRPr="0027307A" w:rsidDel="00B743A4" w14:paraId="5FA989A7" w14:textId="77777777" w:rsidTr="00B92A7B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5886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ins w:id="5887" w:author="Bhakti Gandhi [2]" w:date="2015-03-19T14:17:00Z"/>
          <w:del w:id="5888" w:author="Bhakti Gandhi [2]" w:date="2015-05-18T11:51:00Z"/>
          <w:trPrChange w:id="5889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5890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9A4" w14:textId="77777777" w:rsidR="001459F5" w:rsidRPr="00EF510A" w:rsidDel="00B743A4" w:rsidRDefault="001742D1">
            <w:pPr>
              <w:pStyle w:val="TableContentCenter"/>
              <w:rPr>
                <w:ins w:id="5891" w:author="Bhakti Gandhi [2]" w:date="2015-03-19T14:17:00Z"/>
                <w:del w:id="5892" w:author="Bhakti Gandhi [2]" w:date="2015-05-18T11:51:00Z"/>
              </w:rPr>
              <w:pPrChange w:id="5893" w:author="Bhakti Gandhi [2]" w:date="2015-04-06T11:22:00Z">
                <w:pPr>
                  <w:framePr w:hSpace="180" w:wrap="around" w:vAnchor="text" w:hAnchor="page" w:x="3811" w:y="44"/>
                </w:pPr>
              </w:pPrChange>
            </w:pPr>
            <w:ins w:id="5894" w:author="Bhakti Gandhi [2]" w:date="2015-03-20T15:04:00Z">
              <w:del w:id="5895" w:author="Bhakti Gandhi [2]" w:date="2015-05-18T11:51:00Z">
                <w:r w:rsidDel="00B743A4">
                  <w:delText>400</w:delText>
                </w:r>
              </w:del>
            </w:ins>
            <w:bookmarkStart w:id="5896" w:name="_Toc419722853"/>
            <w:bookmarkStart w:id="5897" w:name="_Toc419723095"/>
            <w:bookmarkStart w:id="5898" w:name="_Toc420663865"/>
            <w:bookmarkStart w:id="5899" w:name="_Toc435534100"/>
            <w:bookmarkEnd w:id="5896"/>
            <w:bookmarkEnd w:id="5897"/>
            <w:bookmarkEnd w:id="5898"/>
            <w:bookmarkEnd w:id="5899"/>
          </w:p>
        </w:tc>
        <w:tc>
          <w:tcPr>
            <w:tcW w:w="1789" w:type="dxa"/>
            <w:tcPrChange w:id="5900" w:author="Bhakti Gandhi [2]" w:date="2015-07-14T15:08:00Z">
              <w:tcPr>
                <w:tcW w:w="1789" w:type="dxa"/>
              </w:tcPr>
            </w:tcPrChange>
          </w:tcPr>
          <w:p w14:paraId="5FA989A5" w14:textId="77777777" w:rsidR="001459F5" w:rsidRPr="001459F5" w:rsidDel="00B743A4" w:rsidRDefault="001742D1">
            <w:pPr>
              <w:pStyle w:val="TableContentCenter"/>
              <w:rPr>
                <w:ins w:id="5901" w:author="Bhakti Gandhi [2]" w:date="2015-03-19T14:17:00Z"/>
                <w:del w:id="5902" w:author="Bhakti Gandhi [2]" w:date="2015-05-18T11:51:00Z"/>
              </w:rPr>
              <w:pPrChange w:id="5903" w:author="Bhakti Gandhi [2]" w:date="2015-04-06T11:22:00Z">
                <w:pPr>
                  <w:framePr w:hSpace="180" w:wrap="around" w:vAnchor="text" w:hAnchor="page" w:x="3811" w:y="44"/>
                </w:pPr>
              </w:pPrChange>
            </w:pPr>
            <w:ins w:id="5904" w:author="Bhakti Gandhi [2]" w:date="2015-03-20T15:04:00Z">
              <w:del w:id="5905" w:author="Bhakti Gandhi [2]" w:date="2015-05-18T11:51:00Z">
                <w:r w:rsidDel="00B743A4">
                  <w:delText>200</w:delText>
                </w:r>
              </w:del>
            </w:ins>
            <w:bookmarkStart w:id="5906" w:name="_Toc419722854"/>
            <w:bookmarkStart w:id="5907" w:name="_Toc419723096"/>
            <w:bookmarkStart w:id="5908" w:name="_Toc420663866"/>
            <w:bookmarkStart w:id="5909" w:name="_Toc435534101"/>
            <w:bookmarkEnd w:id="5906"/>
            <w:bookmarkEnd w:id="5907"/>
            <w:bookmarkEnd w:id="5908"/>
            <w:bookmarkEnd w:id="5909"/>
          </w:p>
        </w:tc>
        <w:tc>
          <w:tcPr>
            <w:tcW w:w="1800" w:type="dxa"/>
            <w:tcPrChange w:id="5910" w:author="Bhakti Gandhi [2]" w:date="2015-07-14T15:08:00Z">
              <w:tcPr>
                <w:tcW w:w="1800" w:type="dxa"/>
              </w:tcPr>
            </w:tcPrChange>
          </w:tcPr>
          <w:p w14:paraId="5FA989A6" w14:textId="77777777" w:rsidR="001459F5" w:rsidRPr="001459F5" w:rsidDel="00B743A4" w:rsidRDefault="001459F5">
            <w:pPr>
              <w:pStyle w:val="TableContentCenter"/>
              <w:rPr>
                <w:ins w:id="5911" w:author="Bhakti Gandhi [2]" w:date="2015-03-19T14:17:00Z"/>
                <w:del w:id="5912" w:author="Bhakti Gandhi [2]" w:date="2015-05-18T11:51:00Z"/>
              </w:rPr>
              <w:pPrChange w:id="5913" w:author="Bhakti Gandhi [2]" w:date="2015-04-06T11:22:00Z">
                <w:pPr>
                  <w:framePr w:hSpace="180" w:wrap="around" w:vAnchor="text" w:hAnchor="page" w:x="3811" w:y="44"/>
                </w:pPr>
              </w:pPrChange>
            </w:pPr>
            <w:ins w:id="5914" w:author="Bhakti Gandhi [2]" w:date="2015-03-19T14:17:00Z">
              <w:del w:id="5915" w:author="Bhakti Gandhi [2]" w:date="2015-05-18T11:51:00Z">
                <w:r w:rsidRPr="00EF510A" w:rsidDel="00B743A4">
                  <w:delText>1</w:delText>
                </w:r>
                <w:r w:rsidR="001742D1" w:rsidDel="00B743A4">
                  <w:delText>5</w:delText>
                </w:r>
                <w:bookmarkStart w:id="5916" w:name="_Toc419722855"/>
                <w:bookmarkStart w:id="5917" w:name="_Toc419723097"/>
                <w:bookmarkStart w:id="5918" w:name="_Toc420663867"/>
                <w:bookmarkStart w:id="5919" w:name="_Toc435534102"/>
                <w:bookmarkEnd w:id="5916"/>
                <w:bookmarkEnd w:id="5917"/>
                <w:bookmarkEnd w:id="5918"/>
                <w:bookmarkEnd w:id="5919"/>
              </w:del>
            </w:ins>
          </w:p>
        </w:tc>
        <w:bookmarkStart w:id="5920" w:name="_Toc419722856"/>
        <w:bookmarkStart w:id="5921" w:name="_Toc419723098"/>
        <w:bookmarkStart w:id="5922" w:name="_Toc420663868"/>
        <w:bookmarkStart w:id="5923" w:name="_Toc435534103"/>
        <w:bookmarkEnd w:id="5920"/>
        <w:bookmarkEnd w:id="5921"/>
        <w:bookmarkEnd w:id="5922"/>
        <w:bookmarkEnd w:id="5923"/>
      </w:tr>
      <w:tr w:rsidR="001742D1" w:rsidRPr="0027307A" w:rsidDel="00B743A4" w14:paraId="5FA989AB" w14:textId="77777777" w:rsidTr="00B92A7B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5924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ins w:id="5925" w:author="Bhakti Gandhi [2]" w:date="2015-03-20T15:04:00Z"/>
          <w:del w:id="5926" w:author="Bhakti Gandhi [2]" w:date="2015-05-18T11:51:00Z"/>
          <w:trPrChange w:id="5927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5928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9A8" w14:textId="77777777" w:rsidR="001742D1" w:rsidDel="00B743A4" w:rsidRDefault="001742D1">
            <w:pPr>
              <w:pStyle w:val="TableContentCenter"/>
              <w:rPr>
                <w:ins w:id="5929" w:author="Bhakti Gandhi [2]" w:date="2015-03-20T15:04:00Z"/>
                <w:del w:id="5930" w:author="Bhakti Gandhi [2]" w:date="2015-05-18T11:51:00Z"/>
              </w:rPr>
              <w:pPrChange w:id="5931" w:author="Bhakti Gandhi [2]" w:date="2015-04-06T11:22:00Z">
                <w:pPr>
                  <w:framePr w:hSpace="180" w:wrap="around" w:vAnchor="text" w:hAnchor="page" w:x="3811" w:y="44"/>
                </w:pPr>
              </w:pPrChange>
            </w:pPr>
            <w:ins w:id="5932" w:author="Bhakti Gandhi [2]" w:date="2015-03-20T15:04:00Z">
              <w:del w:id="5933" w:author="Bhakti Gandhi [2]" w:date="2015-05-18T11:51:00Z">
                <w:r w:rsidDel="00B743A4">
                  <w:delText>500</w:delText>
                </w:r>
                <w:bookmarkStart w:id="5934" w:name="_Toc419722857"/>
                <w:bookmarkStart w:id="5935" w:name="_Toc419723099"/>
                <w:bookmarkStart w:id="5936" w:name="_Toc420663869"/>
                <w:bookmarkStart w:id="5937" w:name="_Toc435534104"/>
                <w:bookmarkEnd w:id="5934"/>
                <w:bookmarkEnd w:id="5935"/>
                <w:bookmarkEnd w:id="5936"/>
                <w:bookmarkEnd w:id="5937"/>
              </w:del>
            </w:ins>
          </w:p>
        </w:tc>
        <w:tc>
          <w:tcPr>
            <w:tcW w:w="1789" w:type="dxa"/>
            <w:tcPrChange w:id="5938" w:author="Bhakti Gandhi [2]" w:date="2015-07-14T15:08:00Z">
              <w:tcPr>
                <w:tcW w:w="1789" w:type="dxa"/>
              </w:tcPr>
            </w:tcPrChange>
          </w:tcPr>
          <w:p w14:paraId="5FA989A9" w14:textId="77777777" w:rsidR="001742D1" w:rsidRPr="00EF510A" w:rsidDel="00B743A4" w:rsidRDefault="001742D1">
            <w:pPr>
              <w:pStyle w:val="TableContentCenter"/>
              <w:rPr>
                <w:ins w:id="5939" w:author="Bhakti Gandhi [2]" w:date="2015-03-20T15:04:00Z"/>
                <w:del w:id="5940" w:author="Bhakti Gandhi [2]" w:date="2015-05-18T11:51:00Z"/>
              </w:rPr>
              <w:pPrChange w:id="5941" w:author="Bhakti Gandhi [2]" w:date="2015-04-06T11:22:00Z">
                <w:pPr>
                  <w:framePr w:hSpace="180" w:wrap="around" w:vAnchor="text" w:hAnchor="page" w:x="3811" w:y="44"/>
                </w:pPr>
              </w:pPrChange>
            </w:pPr>
            <w:ins w:id="5942" w:author="Bhakti Gandhi [2]" w:date="2015-03-20T15:04:00Z">
              <w:del w:id="5943" w:author="Bhakti Gandhi [2]" w:date="2015-05-18T11:51:00Z">
                <w:r w:rsidDel="00B743A4">
                  <w:delText>250</w:delText>
                </w:r>
                <w:bookmarkStart w:id="5944" w:name="_Toc419722858"/>
                <w:bookmarkStart w:id="5945" w:name="_Toc419723100"/>
                <w:bookmarkStart w:id="5946" w:name="_Toc420663870"/>
                <w:bookmarkStart w:id="5947" w:name="_Toc435534105"/>
                <w:bookmarkEnd w:id="5944"/>
                <w:bookmarkEnd w:id="5945"/>
                <w:bookmarkEnd w:id="5946"/>
                <w:bookmarkEnd w:id="5947"/>
              </w:del>
            </w:ins>
          </w:p>
        </w:tc>
        <w:tc>
          <w:tcPr>
            <w:tcW w:w="1800" w:type="dxa"/>
            <w:tcPrChange w:id="5948" w:author="Bhakti Gandhi [2]" w:date="2015-07-14T15:08:00Z">
              <w:tcPr>
                <w:tcW w:w="1800" w:type="dxa"/>
              </w:tcPr>
            </w:tcPrChange>
          </w:tcPr>
          <w:p w14:paraId="5FA989AA" w14:textId="77777777" w:rsidR="001742D1" w:rsidRPr="00EF510A" w:rsidDel="00B743A4" w:rsidRDefault="001742D1">
            <w:pPr>
              <w:pStyle w:val="TableContentCenter"/>
              <w:rPr>
                <w:ins w:id="5949" w:author="Bhakti Gandhi [2]" w:date="2015-03-20T15:04:00Z"/>
                <w:del w:id="5950" w:author="Bhakti Gandhi [2]" w:date="2015-05-18T11:51:00Z"/>
              </w:rPr>
              <w:pPrChange w:id="5951" w:author="Bhakti Gandhi [2]" w:date="2015-04-06T11:22:00Z">
                <w:pPr>
                  <w:framePr w:hSpace="180" w:wrap="around" w:vAnchor="text" w:hAnchor="page" w:x="3811" w:y="44"/>
                </w:pPr>
              </w:pPrChange>
            </w:pPr>
            <w:ins w:id="5952" w:author="Bhakti Gandhi [2]" w:date="2015-03-20T15:05:00Z">
              <w:del w:id="5953" w:author="Bhakti Gandhi [2]" w:date="2015-05-18T11:51:00Z">
                <w:r w:rsidRPr="00EF510A" w:rsidDel="00B743A4">
                  <w:delText>1</w:delText>
                </w:r>
                <w:r w:rsidRPr="001742D1" w:rsidDel="00B743A4">
                  <w:delText>5</w:delText>
                </w:r>
              </w:del>
            </w:ins>
            <w:bookmarkStart w:id="5954" w:name="_Toc419722859"/>
            <w:bookmarkStart w:id="5955" w:name="_Toc419723101"/>
            <w:bookmarkStart w:id="5956" w:name="_Toc420663871"/>
            <w:bookmarkStart w:id="5957" w:name="_Toc435534106"/>
            <w:bookmarkEnd w:id="5954"/>
            <w:bookmarkEnd w:id="5955"/>
            <w:bookmarkEnd w:id="5956"/>
            <w:bookmarkEnd w:id="5957"/>
          </w:p>
        </w:tc>
        <w:bookmarkStart w:id="5958" w:name="_Toc419722860"/>
        <w:bookmarkStart w:id="5959" w:name="_Toc419723102"/>
        <w:bookmarkStart w:id="5960" w:name="_Toc420663872"/>
        <w:bookmarkStart w:id="5961" w:name="_Toc435534107"/>
        <w:bookmarkEnd w:id="5958"/>
        <w:bookmarkEnd w:id="5959"/>
        <w:bookmarkEnd w:id="5960"/>
        <w:bookmarkEnd w:id="5961"/>
      </w:tr>
      <w:tr w:rsidR="001742D1" w:rsidRPr="0027307A" w:rsidDel="00B743A4" w14:paraId="5FA989AF" w14:textId="77777777" w:rsidTr="00B92A7B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5962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ins w:id="5963" w:author="Bhakti Gandhi [2]" w:date="2015-03-20T15:04:00Z"/>
          <w:del w:id="5964" w:author="Bhakti Gandhi [2]" w:date="2015-05-18T11:51:00Z"/>
          <w:trPrChange w:id="5965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5966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9AC" w14:textId="77777777" w:rsidR="001742D1" w:rsidDel="00B743A4" w:rsidRDefault="001742D1">
            <w:pPr>
              <w:pStyle w:val="TableContentCenter"/>
              <w:rPr>
                <w:ins w:id="5967" w:author="Bhakti Gandhi [2]" w:date="2015-03-20T15:04:00Z"/>
                <w:del w:id="5968" w:author="Bhakti Gandhi [2]" w:date="2015-05-18T11:51:00Z"/>
              </w:rPr>
              <w:pPrChange w:id="5969" w:author="Bhakti Gandhi [2]" w:date="2015-04-06T11:22:00Z">
                <w:pPr>
                  <w:framePr w:hSpace="180" w:wrap="around" w:vAnchor="text" w:hAnchor="page" w:x="3811" w:y="44"/>
                </w:pPr>
              </w:pPrChange>
            </w:pPr>
            <w:ins w:id="5970" w:author="Bhakti Gandhi [2]" w:date="2015-03-20T15:04:00Z">
              <w:del w:id="5971" w:author="Bhakti Gandhi [2]" w:date="2015-05-18T11:51:00Z">
                <w:r w:rsidDel="00B743A4">
                  <w:delText>600</w:delText>
                </w:r>
                <w:bookmarkStart w:id="5972" w:name="_Toc419722861"/>
                <w:bookmarkStart w:id="5973" w:name="_Toc419723103"/>
                <w:bookmarkStart w:id="5974" w:name="_Toc420663873"/>
                <w:bookmarkStart w:id="5975" w:name="_Toc435534108"/>
                <w:bookmarkEnd w:id="5972"/>
                <w:bookmarkEnd w:id="5973"/>
                <w:bookmarkEnd w:id="5974"/>
                <w:bookmarkEnd w:id="5975"/>
              </w:del>
            </w:ins>
          </w:p>
        </w:tc>
        <w:tc>
          <w:tcPr>
            <w:tcW w:w="1789" w:type="dxa"/>
            <w:tcPrChange w:id="5976" w:author="Bhakti Gandhi [2]" w:date="2015-07-14T15:08:00Z">
              <w:tcPr>
                <w:tcW w:w="1789" w:type="dxa"/>
              </w:tcPr>
            </w:tcPrChange>
          </w:tcPr>
          <w:p w14:paraId="5FA989AD" w14:textId="77777777" w:rsidR="001742D1" w:rsidRPr="00EF510A" w:rsidDel="00B743A4" w:rsidRDefault="001742D1">
            <w:pPr>
              <w:pStyle w:val="TableContentCenter"/>
              <w:rPr>
                <w:ins w:id="5977" w:author="Bhakti Gandhi [2]" w:date="2015-03-20T15:04:00Z"/>
                <w:del w:id="5978" w:author="Bhakti Gandhi [2]" w:date="2015-05-18T11:51:00Z"/>
              </w:rPr>
              <w:pPrChange w:id="5979" w:author="Bhakti Gandhi [2]" w:date="2015-04-06T11:22:00Z">
                <w:pPr>
                  <w:framePr w:hSpace="180" w:wrap="around" w:vAnchor="text" w:hAnchor="page" w:x="3811" w:y="44"/>
                </w:pPr>
              </w:pPrChange>
            </w:pPr>
            <w:ins w:id="5980" w:author="Bhakti Gandhi [2]" w:date="2015-03-20T15:04:00Z">
              <w:del w:id="5981" w:author="Bhakti Gandhi [2]" w:date="2015-05-18T11:51:00Z">
                <w:r w:rsidDel="00B743A4">
                  <w:delText>300</w:delText>
                </w:r>
                <w:bookmarkStart w:id="5982" w:name="_Toc419722862"/>
                <w:bookmarkStart w:id="5983" w:name="_Toc419723104"/>
                <w:bookmarkStart w:id="5984" w:name="_Toc420663874"/>
                <w:bookmarkStart w:id="5985" w:name="_Toc435534109"/>
                <w:bookmarkEnd w:id="5982"/>
                <w:bookmarkEnd w:id="5983"/>
                <w:bookmarkEnd w:id="5984"/>
                <w:bookmarkEnd w:id="5985"/>
              </w:del>
            </w:ins>
          </w:p>
        </w:tc>
        <w:tc>
          <w:tcPr>
            <w:tcW w:w="1800" w:type="dxa"/>
            <w:tcPrChange w:id="5986" w:author="Bhakti Gandhi [2]" w:date="2015-07-14T15:08:00Z">
              <w:tcPr>
                <w:tcW w:w="1800" w:type="dxa"/>
              </w:tcPr>
            </w:tcPrChange>
          </w:tcPr>
          <w:p w14:paraId="5FA989AE" w14:textId="77777777" w:rsidR="001742D1" w:rsidRPr="00EF510A" w:rsidDel="00B743A4" w:rsidRDefault="001742D1">
            <w:pPr>
              <w:pStyle w:val="TableContentCenter"/>
              <w:rPr>
                <w:ins w:id="5987" w:author="Bhakti Gandhi [2]" w:date="2015-03-20T15:04:00Z"/>
                <w:del w:id="5988" w:author="Bhakti Gandhi [2]" w:date="2015-05-18T11:51:00Z"/>
              </w:rPr>
              <w:pPrChange w:id="5989" w:author="Bhakti Gandhi [2]" w:date="2015-04-06T11:22:00Z">
                <w:pPr>
                  <w:framePr w:hSpace="180" w:wrap="around" w:vAnchor="text" w:hAnchor="page" w:x="3811" w:y="44"/>
                </w:pPr>
              </w:pPrChange>
            </w:pPr>
            <w:ins w:id="5990" w:author="Bhakti Gandhi [2]" w:date="2015-03-20T15:05:00Z">
              <w:del w:id="5991" w:author="Bhakti Gandhi [2]" w:date="2015-05-18T11:51:00Z">
                <w:r w:rsidRPr="00EF510A" w:rsidDel="00B743A4">
                  <w:delText>1</w:delText>
                </w:r>
                <w:r w:rsidRPr="001742D1" w:rsidDel="00B743A4">
                  <w:delText>5</w:delText>
                </w:r>
              </w:del>
            </w:ins>
            <w:bookmarkStart w:id="5992" w:name="_Toc419722863"/>
            <w:bookmarkStart w:id="5993" w:name="_Toc419723105"/>
            <w:bookmarkStart w:id="5994" w:name="_Toc420663875"/>
            <w:bookmarkStart w:id="5995" w:name="_Toc435534110"/>
            <w:bookmarkEnd w:id="5992"/>
            <w:bookmarkEnd w:id="5993"/>
            <w:bookmarkEnd w:id="5994"/>
            <w:bookmarkEnd w:id="5995"/>
          </w:p>
        </w:tc>
        <w:bookmarkStart w:id="5996" w:name="_Toc419722864"/>
        <w:bookmarkStart w:id="5997" w:name="_Toc419723106"/>
        <w:bookmarkStart w:id="5998" w:name="_Toc420663876"/>
        <w:bookmarkStart w:id="5999" w:name="_Toc435534111"/>
        <w:bookmarkEnd w:id="5996"/>
        <w:bookmarkEnd w:id="5997"/>
        <w:bookmarkEnd w:id="5998"/>
        <w:bookmarkEnd w:id="5999"/>
      </w:tr>
    </w:tbl>
    <w:p w14:paraId="5FA989B0" w14:textId="77777777" w:rsidR="001459F5" w:rsidDel="00B743A4" w:rsidRDefault="001459F5" w:rsidP="00776B4C">
      <w:pPr>
        <w:rPr>
          <w:ins w:id="6000" w:author="Bhakti Gandhi [2]" w:date="2015-03-19T14:17:00Z"/>
          <w:del w:id="6001" w:author="Bhakti Gandhi [2]" w:date="2015-05-18T11:51:00Z"/>
        </w:rPr>
      </w:pPr>
      <w:bookmarkStart w:id="6002" w:name="_Toc419722865"/>
      <w:bookmarkStart w:id="6003" w:name="_Toc419723107"/>
      <w:bookmarkStart w:id="6004" w:name="_Toc420663877"/>
      <w:bookmarkStart w:id="6005" w:name="_Toc435534112"/>
      <w:bookmarkEnd w:id="6002"/>
      <w:bookmarkEnd w:id="6003"/>
      <w:bookmarkEnd w:id="6004"/>
      <w:bookmarkEnd w:id="6005"/>
    </w:p>
    <w:p w14:paraId="5FA989B1" w14:textId="77777777" w:rsidR="001459F5" w:rsidDel="00B743A4" w:rsidRDefault="001459F5" w:rsidP="00776B4C">
      <w:pPr>
        <w:rPr>
          <w:ins w:id="6006" w:author="Bhakti Gandhi [2]" w:date="2015-03-19T14:17:00Z"/>
          <w:del w:id="6007" w:author="Bhakti Gandhi [2]" w:date="2015-05-18T11:51:00Z"/>
        </w:rPr>
      </w:pPr>
      <w:bookmarkStart w:id="6008" w:name="_Toc419722866"/>
      <w:bookmarkStart w:id="6009" w:name="_Toc419723108"/>
      <w:bookmarkStart w:id="6010" w:name="_Toc420663878"/>
      <w:bookmarkStart w:id="6011" w:name="_Toc435534113"/>
      <w:bookmarkEnd w:id="6008"/>
      <w:bookmarkEnd w:id="6009"/>
      <w:bookmarkEnd w:id="6010"/>
      <w:bookmarkEnd w:id="6011"/>
    </w:p>
    <w:p w14:paraId="5FA989B2" w14:textId="77777777" w:rsidR="001459F5" w:rsidDel="00B743A4" w:rsidRDefault="001459F5" w:rsidP="00776B4C">
      <w:pPr>
        <w:rPr>
          <w:ins w:id="6012" w:author="Bhakti Gandhi [2]" w:date="2015-03-19T14:17:00Z"/>
          <w:del w:id="6013" w:author="Bhakti Gandhi [2]" w:date="2015-05-18T11:51:00Z"/>
        </w:rPr>
      </w:pPr>
      <w:bookmarkStart w:id="6014" w:name="_Toc419722867"/>
      <w:bookmarkStart w:id="6015" w:name="_Toc419723109"/>
      <w:bookmarkStart w:id="6016" w:name="_Toc420663879"/>
      <w:bookmarkStart w:id="6017" w:name="_Toc435534114"/>
      <w:bookmarkEnd w:id="6014"/>
      <w:bookmarkEnd w:id="6015"/>
      <w:bookmarkEnd w:id="6016"/>
      <w:bookmarkEnd w:id="6017"/>
    </w:p>
    <w:p w14:paraId="5FA989B3" w14:textId="77777777" w:rsidR="001459F5" w:rsidDel="00B743A4" w:rsidRDefault="001459F5" w:rsidP="00776B4C">
      <w:pPr>
        <w:rPr>
          <w:ins w:id="6018" w:author="Bhakti Gandhi [2]" w:date="2015-03-20T15:03:00Z"/>
          <w:del w:id="6019" w:author="Bhakti Gandhi [2]" w:date="2015-05-18T11:51:00Z"/>
        </w:rPr>
      </w:pPr>
      <w:bookmarkStart w:id="6020" w:name="_Toc419722868"/>
      <w:bookmarkStart w:id="6021" w:name="_Toc419723110"/>
      <w:bookmarkStart w:id="6022" w:name="_Toc420663880"/>
      <w:bookmarkStart w:id="6023" w:name="_Toc435534115"/>
      <w:bookmarkEnd w:id="6020"/>
      <w:bookmarkEnd w:id="6021"/>
      <w:bookmarkEnd w:id="6022"/>
      <w:bookmarkEnd w:id="6023"/>
    </w:p>
    <w:p w14:paraId="5FA989B4" w14:textId="77777777" w:rsidR="001742D1" w:rsidDel="00B743A4" w:rsidRDefault="001742D1" w:rsidP="00776B4C">
      <w:pPr>
        <w:rPr>
          <w:ins w:id="6024" w:author="Bhakti Gandhi [2]" w:date="2015-03-20T15:03:00Z"/>
          <w:del w:id="6025" w:author="Bhakti Gandhi [2]" w:date="2015-05-18T11:51:00Z"/>
        </w:rPr>
      </w:pPr>
      <w:bookmarkStart w:id="6026" w:name="_Toc419722869"/>
      <w:bookmarkStart w:id="6027" w:name="_Toc419723111"/>
      <w:bookmarkStart w:id="6028" w:name="_Toc420663881"/>
      <w:bookmarkStart w:id="6029" w:name="_Toc435534116"/>
      <w:bookmarkEnd w:id="6026"/>
      <w:bookmarkEnd w:id="6027"/>
      <w:bookmarkEnd w:id="6028"/>
      <w:bookmarkEnd w:id="6029"/>
    </w:p>
    <w:p w14:paraId="5FA989B5" w14:textId="77777777" w:rsidR="001742D1" w:rsidDel="00B743A4" w:rsidRDefault="001742D1" w:rsidP="00776B4C">
      <w:pPr>
        <w:rPr>
          <w:ins w:id="6030" w:author="Bhakti Gandhi [2]" w:date="2015-03-20T15:04:00Z"/>
          <w:del w:id="6031" w:author="Bhakti Gandhi [2]" w:date="2015-05-18T11:51:00Z"/>
        </w:rPr>
      </w:pPr>
      <w:bookmarkStart w:id="6032" w:name="_Toc419722870"/>
      <w:bookmarkStart w:id="6033" w:name="_Toc419723112"/>
      <w:bookmarkStart w:id="6034" w:name="_Toc420663882"/>
      <w:bookmarkStart w:id="6035" w:name="_Toc435534117"/>
      <w:bookmarkEnd w:id="6032"/>
      <w:bookmarkEnd w:id="6033"/>
      <w:bookmarkEnd w:id="6034"/>
      <w:bookmarkEnd w:id="6035"/>
    </w:p>
    <w:p w14:paraId="5FA989B6" w14:textId="77777777" w:rsidR="001459F5" w:rsidDel="00B743A4" w:rsidRDefault="001459F5" w:rsidP="00776B4C">
      <w:pPr>
        <w:rPr>
          <w:ins w:id="6036" w:author="Bhakti Gandhi [2]" w:date="2015-04-03T14:39:00Z"/>
          <w:del w:id="6037" w:author="Bhakti Gandhi [2]" w:date="2015-05-18T11:51:00Z"/>
        </w:rPr>
      </w:pPr>
      <w:bookmarkStart w:id="6038" w:name="_Toc419722871"/>
      <w:bookmarkStart w:id="6039" w:name="_Toc419723113"/>
      <w:bookmarkStart w:id="6040" w:name="_Toc420663883"/>
      <w:bookmarkStart w:id="6041" w:name="_Toc435534118"/>
      <w:bookmarkEnd w:id="6038"/>
      <w:bookmarkEnd w:id="6039"/>
      <w:bookmarkEnd w:id="6040"/>
      <w:bookmarkEnd w:id="6041"/>
    </w:p>
    <w:p w14:paraId="5FA989B7" w14:textId="77777777" w:rsidR="00C632C3" w:rsidDel="00B743A4" w:rsidRDefault="00C632C3" w:rsidP="00776B4C">
      <w:pPr>
        <w:rPr>
          <w:ins w:id="6042" w:author="Bhakti Gandhi [2]" w:date="2015-03-19T14:18:00Z"/>
          <w:del w:id="6043" w:author="Bhakti Gandhi [2]" w:date="2015-05-18T11:51:00Z"/>
        </w:rPr>
      </w:pPr>
      <w:bookmarkStart w:id="6044" w:name="_Toc419722872"/>
      <w:bookmarkStart w:id="6045" w:name="_Toc419723114"/>
      <w:bookmarkStart w:id="6046" w:name="_Toc420663884"/>
      <w:bookmarkStart w:id="6047" w:name="_Toc435534119"/>
      <w:bookmarkEnd w:id="6044"/>
      <w:bookmarkEnd w:id="6045"/>
      <w:bookmarkEnd w:id="6046"/>
      <w:bookmarkEnd w:id="6047"/>
    </w:p>
    <w:p w14:paraId="5FA989B8" w14:textId="77777777" w:rsidR="001459F5" w:rsidRPr="001459F5" w:rsidDel="00B743A4" w:rsidRDefault="001459F5" w:rsidP="001459F5">
      <w:pPr>
        <w:pStyle w:val="Heading3"/>
        <w:numPr>
          <w:ilvl w:val="2"/>
          <w:numId w:val="31"/>
        </w:numPr>
        <w:rPr>
          <w:ins w:id="6048" w:author="Bhakti Gandhi [2]" w:date="2015-03-19T14:18:00Z"/>
          <w:del w:id="6049" w:author="Bhakti Gandhi [2]" w:date="2015-05-18T11:51:00Z"/>
        </w:rPr>
      </w:pPr>
      <w:ins w:id="6050" w:author="Bhakti Gandhi [2]" w:date="2015-03-19T14:18:00Z">
        <w:del w:id="6051" w:author="Bhakti Gandhi [2]" w:date="2015-05-18T11:51:00Z">
          <w:r w:rsidRPr="001459F5" w:rsidDel="00B743A4">
            <w:delText>EIS</w:delText>
          </w:r>
        </w:del>
      </w:ins>
      <w:ins w:id="6052" w:author="Bhakti Gandhi [2]" w:date="2015-03-20T15:00:00Z">
        <w:del w:id="6053" w:author="Bhakti Gandhi [2]" w:date="2015-05-18T11:51:00Z">
          <w:r w:rsidR="000375C7" w:rsidDel="00B743A4">
            <w:delText xml:space="preserve"> single service</w:delText>
          </w:r>
        </w:del>
      </w:ins>
      <w:ins w:id="6054" w:author="Bhakti Gandhi [2]" w:date="2015-03-19T14:18:00Z">
        <w:del w:id="6055" w:author="Bhakti Gandhi [2]" w:date="2015-05-18T11:51:00Z">
          <w:r w:rsidRPr="001459F5" w:rsidDel="00B743A4">
            <w:delText xml:space="preserve">: </w:delText>
          </w:r>
        </w:del>
      </w:ins>
      <w:ins w:id="6056" w:author="Bhakti Gandhi [2]" w:date="2015-03-19T14:21:00Z">
        <w:del w:id="6057" w:author="Bhakti Gandhi [2]" w:date="2015-05-18T11:51:00Z">
          <w:r w:rsidR="002665E3" w:rsidDel="00B743A4">
            <w:delText>Pulse + Hybris</w:delText>
          </w:r>
        </w:del>
      </w:ins>
      <w:bookmarkStart w:id="6058" w:name="_Toc419722873"/>
      <w:bookmarkStart w:id="6059" w:name="_Toc419723115"/>
      <w:bookmarkStart w:id="6060" w:name="_Toc420663885"/>
      <w:bookmarkStart w:id="6061" w:name="_Toc435534120"/>
      <w:bookmarkEnd w:id="6058"/>
      <w:bookmarkEnd w:id="6059"/>
      <w:bookmarkEnd w:id="6060"/>
      <w:bookmarkEnd w:id="6061"/>
    </w:p>
    <w:p w14:paraId="5FA989B9" w14:textId="77777777" w:rsidR="001459F5" w:rsidRPr="00EF510A" w:rsidDel="00B743A4" w:rsidRDefault="001459F5" w:rsidP="001459F5">
      <w:pPr>
        <w:rPr>
          <w:ins w:id="6062" w:author="Bhakti Gandhi [2]" w:date="2015-03-19T14:18:00Z"/>
          <w:del w:id="6063" w:author="Bhakti Gandhi [2]" w:date="2015-05-18T11:51:00Z"/>
        </w:rPr>
      </w:pPr>
      <w:ins w:id="6064" w:author="Bhakti Gandhi [2]" w:date="2015-03-19T14:18:00Z">
        <w:del w:id="6065" w:author="Bhakti Gandhi [2]" w:date="2015-05-18T11:51:00Z">
          <w:r w:rsidRPr="001459F5" w:rsidDel="00B743A4">
            <w:delText>P</w:delText>
          </w:r>
          <w:r w:rsidRPr="00EF510A" w:rsidDel="00B743A4">
            <w:delText xml:space="preserve">urpose: </w:delText>
          </w:r>
          <w:r w:rsidRPr="00EF510A" w:rsidDel="00B743A4">
            <w:tab/>
            <w:delText xml:space="preserve">Demonstrate the concurrency and scalability of </w:delText>
          </w:r>
          <w:r w:rsidDel="00B743A4">
            <w:delText>EIS</w:delText>
          </w:r>
          <w:r w:rsidRPr="00EF510A" w:rsidDel="00B743A4">
            <w:delText xml:space="preserve"> </w:delText>
          </w:r>
          <w:r w:rsidDel="00B743A4">
            <w:delText>with incoming requests</w:delText>
          </w:r>
          <w:r w:rsidDel="00B743A4">
            <w:tab/>
          </w:r>
          <w:r w:rsidDel="00B743A4">
            <w:tab/>
            <w:delText>from Hybris</w:delText>
          </w:r>
        </w:del>
      </w:ins>
      <w:ins w:id="6066" w:author="Bhakti Gandhi [2]" w:date="2015-03-19T14:21:00Z">
        <w:del w:id="6067" w:author="Bhakti Gandhi [2]" w:date="2015-05-18T11:51:00Z">
          <w:r w:rsidR="00B92A7B" w:rsidDel="00B743A4">
            <w:delText xml:space="preserve"> and Pulse</w:delText>
          </w:r>
        </w:del>
      </w:ins>
      <w:ins w:id="6068" w:author="Bhakti Gandhi [2]" w:date="2015-03-19T14:18:00Z">
        <w:del w:id="6069" w:author="Bhakti Gandhi [2]" w:date="2015-05-18T11:51:00Z">
          <w:r w:rsidDel="00B743A4">
            <w:delText>.</w:delText>
          </w:r>
          <w:bookmarkStart w:id="6070" w:name="_Toc419722874"/>
          <w:bookmarkStart w:id="6071" w:name="_Toc419723116"/>
          <w:bookmarkStart w:id="6072" w:name="_Toc420663886"/>
          <w:bookmarkStart w:id="6073" w:name="_Toc435534121"/>
          <w:bookmarkEnd w:id="6070"/>
          <w:bookmarkEnd w:id="6071"/>
          <w:bookmarkEnd w:id="6072"/>
          <w:bookmarkEnd w:id="6073"/>
        </w:del>
      </w:ins>
    </w:p>
    <w:p w14:paraId="5FA989BA" w14:textId="77777777" w:rsidR="002665E3" w:rsidDel="00B743A4" w:rsidRDefault="001459F5" w:rsidP="001459F5">
      <w:pPr>
        <w:rPr>
          <w:ins w:id="6074" w:author="Bhakti Gandhi [2]" w:date="2015-03-19T14:23:00Z"/>
          <w:del w:id="6075" w:author="Bhakti Gandhi [2]" w:date="2015-05-18T11:51:00Z"/>
        </w:rPr>
      </w:pPr>
      <w:ins w:id="6076" w:author="Bhakti Gandhi [2]" w:date="2015-03-19T14:18:00Z">
        <w:del w:id="6077" w:author="Bhakti Gandhi [2]" w:date="2015-05-18T11:51:00Z">
          <w:r w:rsidRPr="00EF510A" w:rsidDel="00B743A4">
            <w:delText xml:space="preserve">Procedure: </w:delText>
          </w:r>
          <w:r w:rsidRPr="00EF510A" w:rsidDel="00B743A4">
            <w:tab/>
            <w:delText>Iterative Apache JMeter test scripts will be executed simulating</w:delText>
          </w:r>
          <w:r w:rsidDel="00B743A4">
            <w:delText xml:space="preserve"> </w:delText>
          </w:r>
        </w:del>
      </w:ins>
      <w:ins w:id="6078" w:author="Bhakti Gandhi [2]" w:date="2015-03-19T14:21:00Z">
        <w:del w:id="6079" w:author="Bhakti Gandhi [2]" w:date="2015-05-18T11:51:00Z">
          <w:r w:rsidR="002665E3" w:rsidDel="00B743A4">
            <w:delText>a mixed</w:delText>
          </w:r>
        </w:del>
      </w:ins>
      <w:ins w:id="6080" w:author="Bhakti Gandhi [2]" w:date="2015-03-19T14:18:00Z">
        <w:del w:id="6081" w:author="Bhakti Gandhi [2]" w:date="2015-05-18T11:51:00Z">
          <w:r w:rsidR="002665E3" w:rsidDel="00B743A4">
            <w:tab/>
          </w:r>
          <w:r w:rsidR="002665E3" w:rsidDel="00B743A4">
            <w:tab/>
          </w:r>
          <w:r w:rsidR="002665E3" w:rsidDel="00B743A4">
            <w:tab/>
          </w:r>
          <w:r w:rsidDel="00B743A4">
            <w:delText>load</w:delText>
          </w:r>
          <w:r w:rsidR="00B92A7B" w:rsidDel="00B743A4">
            <w:delText xml:space="preserve"> of Hybris and Pulse</w:delText>
          </w:r>
          <w:r w:rsidR="002665E3" w:rsidDel="00B743A4">
            <w:delText xml:space="preserve">. </w:delText>
          </w:r>
        </w:del>
      </w:ins>
      <w:ins w:id="6082" w:author="Bhakti Gandhi [2]" w:date="2015-03-19T14:22:00Z">
        <w:del w:id="6083" w:author="Bhakti Gandhi [2]" w:date="2015-05-18T11:51:00Z">
          <w:r w:rsidR="002665E3" w:rsidDel="00B743A4">
            <w:delText>The dist</w:delText>
          </w:r>
          <w:r w:rsidR="00892755" w:rsidDel="00B743A4">
            <w:delText xml:space="preserve">ribution of traffic from each </w:delText>
          </w:r>
          <w:r w:rsidR="002665E3" w:rsidDel="00B743A4">
            <w:delText>c</w:delText>
          </w:r>
          <w:r w:rsidR="00892755" w:rsidDel="00B743A4">
            <w:delText>omponent</w:delText>
          </w:r>
          <w:r w:rsidR="00892755" w:rsidDel="00B743A4">
            <w:tab/>
          </w:r>
          <w:r w:rsidR="00892755" w:rsidDel="00B743A4">
            <w:tab/>
          </w:r>
          <w:r w:rsidR="00892755" w:rsidDel="00B743A4">
            <w:tab/>
          </w:r>
          <w:r w:rsidR="002665E3" w:rsidDel="00B743A4">
            <w:delText>will be as below:</w:delText>
          </w:r>
        </w:del>
      </w:ins>
      <w:bookmarkStart w:id="6084" w:name="_Toc419722875"/>
      <w:bookmarkStart w:id="6085" w:name="_Toc419723117"/>
      <w:bookmarkStart w:id="6086" w:name="_Toc420663887"/>
      <w:bookmarkStart w:id="6087" w:name="_Toc435534122"/>
      <w:bookmarkEnd w:id="6084"/>
      <w:bookmarkEnd w:id="6085"/>
      <w:bookmarkEnd w:id="6086"/>
      <w:bookmarkEnd w:id="6087"/>
    </w:p>
    <w:tbl>
      <w:tblPr>
        <w:tblpPr w:leftFromText="180" w:rightFromText="180" w:vertAnchor="text" w:horzAnchor="page" w:tblpX="3811" w:tblpY="44"/>
        <w:tblW w:w="422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  <w:tblPrChange w:id="6088" w:author="Bhakti Gandhi [2]" w:date="2015-07-14T15:08:00Z">
          <w:tblPr>
            <w:tblpPr w:leftFromText="180" w:rightFromText="180" w:vertAnchor="text" w:horzAnchor="page" w:tblpX="3811" w:tblpY="44"/>
            <w:tblW w:w="4225" w:type="dxa"/>
            <w:tbl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blBorders>
            <w:tblLayout w:type="fixed"/>
            <w:tblCellMar>
              <w:left w:w="107" w:type="dxa"/>
              <w:right w:w="107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335"/>
        <w:gridCol w:w="1890"/>
        <w:tblGridChange w:id="6089">
          <w:tblGrid>
            <w:gridCol w:w="2335"/>
            <w:gridCol w:w="1890"/>
          </w:tblGrid>
        </w:tblGridChange>
      </w:tblGrid>
      <w:tr w:rsidR="00EE5492" w:rsidRPr="001459F5" w:rsidDel="00B743A4" w14:paraId="5FA989BD" w14:textId="77777777" w:rsidTr="001814A8">
        <w:trPr>
          <w:cantSplit/>
          <w:trHeight w:val="453"/>
          <w:tblHeader/>
          <w:ins w:id="6090" w:author="Bhakti Gandhi [2]" w:date="2015-03-19T14:23:00Z"/>
          <w:del w:id="6091" w:author="Bhakti Gandhi [2]" w:date="2015-05-18T11:51:00Z"/>
          <w:trPrChange w:id="6092" w:author="Bhakti Gandhi [2]" w:date="2015-07-14T15:08:00Z">
            <w:trPr>
              <w:cantSplit/>
              <w:trHeight w:val="453"/>
              <w:tblHeader/>
            </w:trPr>
          </w:trPrChange>
        </w:trPr>
        <w:tc>
          <w:tcPr>
            <w:tcW w:w="2335" w:type="dxa"/>
            <w:shd w:val="clear" w:color="auto" w:fill="17365D"/>
            <w:tcPrChange w:id="6093" w:author="Bhakti Gandhi [2]" w:date="2015-07-14T15:08:00Z">
              <w:tcPr>
                <w:tcW w:w="2335" w:type="dxa"/>
                <w:shd w:val="clear" w:color="auto" w:fill="17365D"/>
              </w:tcPr>
            </w:tcPrChange>
          </w:tcPr>
          <w:p w14:paraId="5FA989BB" w14:textId="77777777" w:rsidR="00EE5492" w:rsidRPr="00EE5492" w:rsidDel="00B743A4" w:rsidRDefault="00EE5492">
            <w:pPr>
              <w:pStyle w:val="NormalCenter"/>
              <w:rPr>
                <w:ins w:id="6094" w:author="Bhakti Gandhi [2]" w:date="2015-03-19T14:23:00Z"/>
                <w:del w:id="6095" w:author="Bhakti Gandhi [2]" w:date="2015-05-18T11:51:00Z"/>
              </w:rPr>
              <w:pPrChange w:id="6096" w:author="Bhakti Gandhi [2]" w:date="2015-04-06T11:22:00Z">
                <w:pPr>
                  <w:framePr w:hSpace="180" w:wrap="around" w:vAnchor="text" w:hAnchor="page" w:x="3811" w:y="44"/>
                </w:pPr>
              </w:pPrChange>
            </w:pPr>
            <w:ins w:id="6097" w:author="Bhakti Gandhi [2]" w:date="2015-03-19T14:23:00Z">
              <w:del w:id="6098" w:author="Bhakti Gandhi [2]" w:date="2015-05-18T11:51:00Z">
                <w:r w:rsidDel="00B743A4">
                  <w:delText>Component</w:delText>
                </w:r>
                <w:bookmarkStart w:id="6099" w:name="_Toc419722876"/>
                <w:bookmarkStart w:id="6100" w:name="_Toc419723118"/>
                <w:bookmarkStart w:id="6101" w:name="_Toc420663888"/>
                <w:bookmarkStart w:id="6102" w:name="_Toc435534123"/>
                <w:bookmarkEnd w:id="6099"/>
                <w:bookmarkEnd w:id="6100"/>
                <w:bookmarkEnd w:id="6101"/>
                <w:bookmarkEnd w:id="6102"/>
              </w:del>
            </w:ins>
          </w:p>
        </w:tc>
        <w:tc>
          <w:tcPr>
            <w:tcW w:w="1890" w:type="dxa"/>
            <w:shd w:val="clear" w:color="auto" w:fill="17365D"/>
            <w:tcPrChange w:id="6103" w:author="Bhakti Gandhi [2]" w:date="2015-07-14T15:08:00Z">
              <w:tcPr>
                <w:tcW w:w="1890" w:type="dxa"/>
                <w:shd w:val="clear" w:color="auto" w:fill="17365D"/>
              </w:tcPr>
            </w:tcPrChange>
          </w:tcPr>
          <w:p w14:paraId="5FA989BC" w14:textId="77777777" w:rsidR="00EE5492" w:rsidRPr="00EE5492" w:rsidDel="00B743A4" w:rsidRDefault="00EE5492">
            <w:pPr>
              <w:pStyle w:val="NormalCenter"/>
              <w:rPr>
                <w:ins w:id="6104" w:author="Bhakti Gandhi [2]" w:date="2015-03-19T14:23:00Z"/>
                <w:del w:id="6105" w:author="Bhakti Gandhi [2]" w:date="2015-05-18T11:51:00Z"/>
              </w:rPr>
              <w:pPrChange w:id="6106" w:author="Bhakti Gandhi [2]" w:date="2015-04-06T11:22:00Z">
                <w:pPr>
                  <w:framePr w:hSpace="180" w:wrap="around" w:vAnchor="text" w:hAnchor="page" w:x="3811" w:y="44"/>
                </w:pPr>
              </w:pPrChange>
            </w:pPr>
            <w:ins w:id="6107" w:author="Bhakti Gandhi [2]" w:date="2015-03-19T14:23:00Z">
              <w:del w:id="6108" w:author="Bhakti Gandhi [2]" w:date="2015-05-18T11:51:00Z">
                <w:r w:rsidDel="00B743A4">
                  <w:delText>Distribution</w:delText>
                </w:r>
                <w:bookmarkStart w:id="6109" w:name="_Toc419722877"/>
                <w:bookmarkStart w:id="6110" w:name="_Toc419723119"/>
                <w:bookmarkStart w:id="6111" w:name="_Toc420663889"/>
                <w:bookmarkStart w:id="6112" w:name="_Toc435534124"/>
                <w:bookmarkEnd w:id="6109"/>
                <w:bookmarkEnd w:id="6110"/>
                <w:bookmarkEnd w:id="6111"/>
                <w:bookmarkEnd w:id="6112"/>
              </w:del>
            </w:ins>
          </w:p>
        </w:tc>
        <w:bookmarkStart w:id="6113" w:name="_Toc419722878"/>
        <w:bookmarkStart w:id="6114" w:name="_Toc419723120"/>
        <w:bookmarkStart w:id="6115" w:name="_Toc420663890"/>
        <w:bookmarkStart w:id="6116" w:name="_Toc435534125"/>
        <w:bookmarkEnd w:id="6113"/>
        <w:bookmarkEnd w:id="6114"/>
        <w:bookmarkEnd w:id="6115"/>
        <w:bookmarkEnd w:id="6116"/>
      </w:tr>
      <w:tr w:rsidR="00EE5492" w:rsidRPr="00EF510A" w:rsidDel="00B743A4" w14:paraId="5FA989C0" w14:textId="77777777" w:rsidTr="001814A8">
        <w:trPr>
          <w:cantSplit/>
          <w:trHeight w:val="453"/>
          <w:ins w:id="6117" w:author="Bhakti Gandhi [2]" w:date="2015-03-19T14:23:00Z"/>
          <w:del w:id="6118" w:author="Bhakti Gandhi [2]" w:date="2015-05-18T11:51:00Z"/>
          <w:trPrChange w:id="6119" w:author="Bhakti Gandhi [2]" w:date="2015-07-14T15:08:00Z">
            <w:trPr>
              <w:cantSplit/>
              <w:trHeight w:val="453"/>
            </w:trPr>
          </w:trPrChange>
        </w:trPr>
        <w:tc>
          <w:tcPr>
            <w:tcW w:w="2335" w:type="dxa"/>
            <w:shd w:val="clear" w:color="auto" w:fill="auto"/>
            <w:tcPrChange w:id="6120" w:author="Bhakti Gandhi [2]" w:date="2015-07-14T15:08:00Z">
              <w:tcPr>
                <w:tcW w:w="2335" w:type="dxa"/>
                <w:shd w:val="clear" w:color="auto" w:fill="auto"/>
              </w:tcPr>
            </w:tcPrChange>
          </w:tcPr>
          <w:p w14:paraId="5FA989BE" w14:textId="77777777" w:rsidR="00EE5492" w:rsidRPr="00EE5492" w:rsidDel="00B743A4" w:rsidRDefault="00EE5492" w:rsidP="00EE5492">
            <w:pPr>
              <w:rPr>
                <w:ins w:id="6121" w:author="Bhakti Gandhi [2]" w:date="2015-03-19T14:23:00Z"/>
                <w:del w:id="6122" w:author="Bhakti Gandhi [2]" w:date="2015-05-18T11:51:00Z"/>
              </w:rPr>
            </w:pPr>
            <w:ins w:id="6123" w:author="Bhakti Gandhi [2]" w:date="2015-03-19T14:23:00Z">
              <w:del w:id="6124" w:author="Bhakti Gandhi [2]" w:date="2015-05-18T11:51:00Z">
                <w:r w:rsidDel="00B743A4">
                  <w:delText>Hybris</w:delText>
                </w:r>
                <w:bookmarkStart w:id="6125" w:name="_Toc419722879"/>
                <w:bookmarkStart w:id="6126" w:name="_Toc419723121"/>
                <w:bookmarkStart w:id="6127" w:name="_Toc420663891"/>
                <w:bookmarkStart w:id="6128" w:name="_Toc435534126"/>
                <w:bookmarkEnd w:id="6125"/>
                <w:bookmarkEnd w:id="6126"/>
                <w:bookmarkEnd w:id="6127"/>
                <w:bookmarkEnd w:id="6128"/>
              </w:del>
            </w:ins>
          </w:p>
        </w:tc>
        <w:tc>
          <w:tcPr>
            <w:tcW w:w="1890" w:type="dxa"/>
            <w:tcPrChange w:id="6129" w:author="Bhakti Gandhi [2]" w:date="2015-07-14T15:08:00Z">
              <w:tcPr>
                <w:tcW w:w="1890" w:type="dxa"/>
              </w:tcPr>
            </w:tcPrChange>
          </w:tcPr>
          <w:p w14:paraId="5FA989BF" w14:textId="77777777" w:rsidR="00EE5492" w:rsidRPr="00EE5492" w:rsidDel="00B743A4" w:rsidRDefault="00125F03" w:rsidP="00EE5492">
            <w:pPr>
              <w:rPr>
                <w:ins w:id="6130" w:author="Bhakti Gandhi [2]" w:date="2015-03-19T14:23:00Z"/>
                <w:del w:id="6131" w:author="Bhakti Gandhi [2]" w:date="2015-05-18T11:51:00Z"/>
              </w:rPr>
            </w:pPr>
            <w:ins w:id="6132" w:author="Bhakti Gandhi [2]" w:date="2015-03-19T14:23:00Z">
              <w:del w:id="6133" w:author="Bhakti Gandhi [2]" w:date="2015-05-18T11:51:00Z">
                <w:r w:rsidDel="00B743A4">
                  <w:delText>60</w:delText>
                </w:r>
                <w:r w:rsidR="00EE5492" w:rsidDel="00B743A4">
                  <w:delText>%</w:delText>
                </w:r>
                <w:bookmarkStart w:id="6134" w:name="_Toc419722880"/>
                <w:bookmarkStart w:id="6135" w:name="_Toc419723122"/>
                <w:bookmarkStart w:id="6136" w:name="_Toc420663892"/>
                <w:bookmarkStart w:id="6137" w:name="_Toc435534127"/>
                <w:bookmarkEnd w:id="6134"/>
                <w:bookmarkEnd w:id="6135"/>
                <w:bookmarkEnd w:id="6136"/>
                <w:bookmarkEnd w:id="6137"/>
              </w:del>
            </w:ins>
          </w:p>
        </w:tc>
        <w:bookmarkStart w:id="6138" w:name="_Toc419722881"/>
        <w:bookmarkStart w:id="6139" w:name="_Toc419723123"/>
        <w:bookmarkStart w:id="6140" w:name="_Toc420663893"/>
        <w:bookmarkStart w:id="6141" w:name="_Toc435534128"/>
        <w:bookmarkEnd w:id="6138"/>
        <w:bookmarkEnd w:id="6139"/>
        <w:bookmarkEnd w:id="6140"/>
        <w:bookmarkEnd w:id="6141"/>
      </w:tr>
      <w:tr w:rsidR="00EE5492" w:rsidRPr="00EF510A" w:rsidDel="00B743A4" w14:paraId="5FA989C3" w14:textId="77777777" w:rsidTr="001814A8">
        <w:trPr>
          <w:cantSplit/>
          <w:trHeight w:val="454"/>
          <w:ins w:id="6142" w:author="Bhakti Gandhi [2]" w:date="2015-03-19T14:24:00Z"/>
          <w:del w:id="6143" w:author="Bhakti Gandhi [2]" w:date="2015-05-18T11:51:00Z"/>
          <w:trPrChange w:id="6144" w:author="Bhakti Gandhi [2]" w:date="2015-07-14T15:08:00Z">
            <w:trPr>
              <w:cantSplit/>
              <w:trHeight w:val="454"/>
            </w:trPr>
          </w:trPrChange>
        </w:trPr>
        <w:tc>
          <w:tcPr>
            <w:tcW w:w="2335" w:type="dxa"/>
            <w:shd w:val="clear" w:color="auto" w:fill="auto"/>
            <w:tcPrChange w:id="6145" w:author="Bhakti Gandhi [2]" w:date="2015-07-14T15:08:00Z">
              <w:tcPr>
                <w:tcW w:w="2335" w:type="dxa"/>
                <w:shd w:val="clear" w:color="auto" w:fill="auto"/>
              </w:tcPr>
            </w:tcPrChange>
          </w:tcPr>
          <w:p w14:paraId="5FA989C1" w14:textId="77777777" w:rsidR="00EE5492" w:rsidDel="00B743A4" w:rsidRDefault="00EE5492" w:rsidP="00EE5492">
            <w:pPr>
              <w:rPr>
                <w:ins w:id="6146" w:author="Bhakti Gandhi [2]" w:date="2015-03-19T14:24:00Z"/>
                <w:del w:id="6147" w:author="Bhakti Gandhi [2]" w:date="2015-05-18T11:51:00Z"/>
              </w:rPr>
            </w:pPr>
            <w:ins w:id="6148" w:author="Bhakti Gandhi [2]" w:date="2015-03-19T14:24:00Z">
              <w:del w:id="6149" w:author="Bhakti Gandhi [2]" w:date="2015-05-18T11:51:00Z">
                <w:r w:rsidDel="00B743A4">
                  <w:delText>Pulse</w:delText>
                </w:r>
                <w:bookmarkStart w:id="6150" w:name="_Toc419722882"/>
                <w:bookmarkStart w:id="6151" w:name="_Toc419723124"/>
                <w:bookmarkStart w:id="6152" w:name="_Toc420663894"/>
                <w:bookmarkStart w:id="6153" w:name="_Toc435534129"/>
                <w:bookmarkEnd w:id="6150"/>
                <w:bookmarkEnd w:id="6151"/>
                <w:bookmarkEnd w:id="6152"/>
                <w:bookmarkEnd w:id="6153"/>
              </w:del>
            </w:ins>
          </w:p>
        </w:tc>
        <w:tc>
          <w:tcPr>
            <w:tcW w:w="1890" w:type="dxa"/>
            <w:tcPrChange w:id="6154" w:author="Bhakti Gandhi [2]" w:date="2015-07-14T15:08:00Z">
              <w:tcPr>
                <w:tcW w:w="1890" w:type="dxa"/>
              </w:tcPr>
            </w:tcPrChange>
          </w:tcPr>
          <w:p w14:paraId="5FA989C2" w14:textId="77777777" w:rsidR="00EE5492" w:rsidDel="00B743A4" w:rsidRDefault="00125F03" w:rsidP="00EE5492">
            <w:pPr>
              <w:rPr>
                <w:ins w:id="6155" w:author="Bhakti Gandhi [2]" w:date="2015-03-19T14:24:00Z"/>
                <w:del w:id="6156" w:author="Bhakti Gandhi [2]" w:date="2015-05-18T11:51:00Z"/>
              </w:rPr>
            </w:pPr>
            <w:ins w:id="6157" w:author="Bhakti Gandhi [2]" w:date="2015-03-19T14:24:00Z">
              <w:del w:id="6158" w:author="Bhakti Gandhi [2]" w:date="2015-05-18T11:51:00Z">
                <w:r w:rsidDel="00B743A4">
                  <w:delText>40</w:delText>
                </w:r>
                <w:r w:rsidR="00EE5492" w:rsidDel="00B743A4">
                  <w:delText>%</w:delText>
                </w:r>
                <w:bookmarkStart w:id="6159" w:name="_Toc419722883"/>
                <w:bookmarkStart w:id="6160" w:name="_Toc419723125"/>
                <w:bookmarkStart w:id="6161" w:name="_Toc420663895"/>
                <w:bookmarkStart w:id="6162" w:name="_Toc435534130"/>
                <w:bookmarkEnd w:id="6159"/>
                <w:bookmarkEnd w:id="6160"/>
                <w:bookmarkEnd w:id="6161"/>
                <w:bookmarkEnd w:id="6162"/>
              </w:del>
            </w:ins>
          </w:p>
        </w:tc>
        <w:bookmarkStart w:id="6163" w:name="_Toc419722884"/>
        <w:bookmarkStart w:id="6164" w:name="_Toc419723126"/>
        <w:bookmarkStart w:id="6165" w:name="_Toc420663896"/>
        <w:bookmarkStart w:id="6166" w:name="_Toc435534131"/>
        <w:bookmarkEnd w:id="6163"/>
        <w:bookmarkEnd w:id="6164"/>
        <w:bookmarkEnd w:id="6165"/>
        <w:bookmarkEnd w:id="6166"/>
      </w:tr>
    </w:tbl>
    <w:p w14:paraId="5FA989C4" w14:textId="77777777" w:rsidR="002665E3" w:rsidDel="00B743A4" w:rsidRDefault="002665E3" w:rsidP="001459F5">
      <w:pPr>
        <w:rPr>
          <w:ins w:id="6167" w:author="Bhakti Gandhi [2]" w:date="2015-03-19T14:23:00Z"/>
          <w:del w:id="6168" w:author="Bhakti Gandhi [2]" w:date="2015-05-18T11:51:00Z"/>
        </w:rPr>
      </w:pPr>
      <w:bookmarkStart w:id="6169" w:name="_Toc419722885"/>
      <w:bookmarkStart w:id="6170" w:name="_Toc419723127"/>
      <w:bookmarkStart w:id="6171" w:name="_Toc420663897"/>
      <w:bookmarkStart w:id="6172" w:name="_Toc435534132"/>
      <w:bookmarkEnd w:id="6169"/>
      <w:bookmarkEnd w:id="6170"/>
      <w:bookmarkEnd w:id="6171"/>
      <w:bookmarkEnd w:id="6172"/>
    </w:p>
    <w:p w14:paraId="5FA989C5" w14:textId="77777777" w:rsidR="00EE5492" w:rsidDel="00B743A4" w:rsidRDefault="00EE5492" w:rsidP="001459F5">
      <w:pPr>
        <w:rPr>
          <w:ins w:id="6173" w:author="Bhakti Gandhi [2]" w:date="2015-03-19T14:23:00Z"/>
          <w:del w:id="6174" w:author="Bhakti Gandhi [2]" w:date="2015-05-18T11:51:00Z"/>
        </w:rPr>
      </w:pPr>
      <w:bookmarkStart w:id="6175" w:name="_Toc419722886"/>
      <w:bookmarkStart w:id="6176" w:name="_Toc419723128"/>
      <w:bookmarkStart w:id="6177" w:name="_Toc420663898"/>
      <w:bookmarkStart w:id="6178" w:name="_Toc435534133"/>
      <w:bookmarkEnd w:id="6175"/>
      <w:bookmarkEnd w:id="6176"/>
      <w:bookmarkEnd w:id="6177"/>
      <w:bookmarkEnd w:id="6178"/>
    </w:p>
    <w:p w14:paraId="5FA989C6" w14:textId="77777777" w:rsidR="00EE5492" w:rsidDel="00B743A4" w:rsidRDefault="00EE5492" w:rsidP="001459F5">
      <w:pPr>
        <w:rPr>
          <w:ins w:id="6179" w:author="Bhakti Gandhi [2]" w:date="2015-03-19T14:23:00Z"/>
          <w:del w:id="6180" w:author="Bhakti Gandhi [2]" w:date="2015-05-18T11:51:00Z"/>
        </w:rPr>
      </w:pPr>
      <w:bookmarkStart w:id="6181" w:name="_Toc419722887"/>
      <w:bookmarkStart w:id="6182" w:name="_Toc419723129"/>
      <w:bookmarkStart w:id="6183" w:name="_Toc420663899"/>
      <w:bookmarkStart w:id="6184" w:name="_Toc435534134"/>
      <w:bookmarkEnd w:id="6181"/>
      <w:bookmarkEnd w:id="6182"/>
      <w:bookmarkEnd w:id="6183"/>
      <w:bookmarkEnd w:id="6184"/>
    </w:p>
    <w:p w14:paraId="5FA989C7" w14:textId="77777777" w:rsidR="00EE5492" w:rsidDel="00B743A4" w:rsidRDefault="00EE5492" w:rsidP="001459F5">
      <w:pPr>
        <w:rPr>
          <w:ins w:id="6185" w:author="Bhakti Gandhi [2]" w:date="2015-03-19T14:23:00Z"/>
          <w:del w:id="6186" w:author="Bhakti Gandhi [2]" w:date="2015-05-18T11:51:00Z"/>
        </w:rPr>
      </w:pPr>
      <w:bookmarkStart w:id="6187" w:name="_Toc419722888"/>
      <w:bookmarkStart w:id="6188" w:name="_Toc419723130"/>
      <w:bookmarkStart w:id="6189" w:name="_Toc420663900"/>
      <w:bookmarkStart w:id="6190" w:name="_Toc435534135"/>
      <w:bookmarkEnd w:id="6187"/>
      <w:bookmarkEnd w:id="6188"/>
      <w:bookmarkEnd w:id="6189"/>
      <w:bookmarkEnd w:id="6190"/>
    </w:p>
    <w:p w14:paraId="5FA989C8" w14:textId="77777777" w:rsidR="001459F5" w:rsidRPr="00EF510A" w:rsidDel="00B743A4" w:rsidRDefault="002665E3" w:rsidP="001459F5">
      <w:pPr>
        <w:rPr>
          <w:ins w:id="6191" w:author="Bhakti Gandhi [2]" w:date="2015-03-19T14:18:00Z"/>
          <w:del w:id="6192" w:author="Bhakti Gandhi [2]" w:date="2015-05-18T11:51:00Z"/>
        </w:rPr>
      </w:pPr>
      <w:ins w:id="6193" w:author="Bhakti Gandhi [2]" w:date="2015-03-19T14:23:00Z">
        <w:del w:id="6194" w:author="Bhakti Gandhi [2]" w:date="2015-05-18T11:51:00Z">
          <w:r w:rsidDel="00B743A4">
            <w:delText xml:space="preserve">                          </w:delText>
          </w:r>
        </w:del>
      </w:ins>
      <w:ins w:id="6195" w:author="Bhakti Gandhi [2]" w:date="2015-03-19T14:18:00Z">
        <w:del w:id="6196" w:author="Bhakti Gandhi [2]" w:date="2015-05-18T11:51:00Z">
          <w:r w:rsidDel="00B743A4">
            <w:delText xml:space="preserve">The </w:delText>
          </w:r>
          <w:r w:rsidR="001459F5" w:rsidRPr="00EF510A" w:rsidDel="00B743A4">
            <w:delText xml:space="preserve">Initial attempts will be </w:delText>
          </w:r>
          <w:r w:rsidR="001459F5" w:rsidDel="00B743A4">
            <w:delText xml:space="preserve">to extract the performance of a single </w:delText>
          </w:r>
        </w:del>
      </w:ins>
      <w:ins w:id="6197" w:author="Bhakti Gandhi [2]" w:date="2015-03-19T14:25:00Z">
        <w:del w:id="6198" w:author="Bhakti Gandhi [2]" w:date="2015-05-18T11:51:00Z">
          <w:r w:rsidR="00AA5646" w:rsidDel="00B743A4">
            <w:delText>EIS</w:delText>
          </w:r>
        </w:del>
      </w:ins>
      <w:ins w:id="6199" w:author="Bhakti Gandhi [2]" w:date="2015-03-19T14:18:00Z">
        <w:del w:id="6200" w:author="Bhakti Gandhi [2]" w:date="2015-05-18T11:51:00Z">
          <w:r w:rsidR="001459F5" w:rsidDel="00B743A4">
            <w:tab/>
          </w:r>
          <w:r w:rsidR="001459F5" w:rsidDel="00B743A4">
            <w:tab/>
          </w:r>
          <w:r w:rsidR="001459F5" w:rsidDel="00B743A4">
            <w:tab/>
          </w:r>
          <w:r w:rsidR="001459F5" w:rsidRPr="00EF510A" w:rsidDel="00B743A4">
            <w:delText>instance</w:delText>
          </w:r>
        </w:del>
      </w:ins>
      <w:ins w:id="6201" w:author="Bhakti Gandhi [2]" w:date="2015-03-19T14:29:00Z">
        <w:del w:id="6202" w:author="Bhakti Gandhi [2]" w:date="2015-05-18T11:51:00Z">
          <w:r w:rsidR="000822BA" w:rsidDel="00B743A4">
            <w:delText xml:space="preserve"> with a single service serving the traffic coming from all</w:delText>
          </w:r>
          <w:r w:rsidR="000822BA" w:rsidDel="00B743A4">
            <w:tab/>
          </w:r>
          <w:r w:rsidR="000822BA" w:rsidDel="00B743A4">
            <w:tab/>
          </w:r>
          <w:r w:rsidR="000822BA" w:rsidDel="00B743A4">
            <w:tab/>
          </w:r>
          <w:r w:rsidR="000822BA" w:rsidDel="00B743A4">
            <w:tab/>
            <w:delText>components</w:delText>
          </w:r>
        </w:del>
      </w:ins>
      <w:ins w:id="6203" w:author="Bhakti Gandhi [2]" w:date="2015-03-19T14:18:00Z">
        <w:del w:id="6204" w:author="Bhakti Gandhi [2]" w:date="2015-05-18T11:51:00Z">
          <w:r w:rsidR="001459F5" w:rsidRPr="00EF510A" w:rsidDel="00B743A4">
            <w:delText>. The concurrency at</w:delText>
          </w:r>
          <w:r w:rsidR="001459F5" w:rsidDel="00B743A4">
            <w:delText xml:space="preserve">tempted will be chosen in order </w:delText>
          </w:r>
          <w:r w:rsidR="000822BA" w:rsidDel="00B743A4">
            <w:delText>to supply</w:delText>
          </w:r>
          <w:r w:rsidR="000822BA" w:rsidDel="00B743A4">
            <w:tab/>
          </w:r>
          <w:r w:rsidR="000822BA" w:rsidDel="00B743A4">
            <w:tab/>
            <w:delText xml:space="preserve">data </w:delText>
          </w:r>
          <w:r w:rsidR="001459F5" w:rsidRPr="00EF510A" w:rsidDel="00B743A4">
            <w:delText xml:space="preserve">points at regular intervals so that higher </w:delText>
          </w:r>
          <w:r w:rsidR="000822BA" w:rsidDel="00B743A4">
            <w:delText xml:space="preserve">concurrency rates </w:delText>
          </w:r>
          <w:r w:rsidR="001459F5" w:rsidDel="00B743A4">
            <w:delText xml:space="preserve">can </w:delText>
          </w:r>
          <w:r w:rsidR="000822BA" w:rsidDel="00B743A4">
            <w:delText>be</w:delText>
          </w:r>
          <w:r w:rsidR="000822BA" w:rsidDel="00B743A4">
            <w:tab/>
          </w:r>
          <w:r w:rsidR="000822BA" w:rsidDel="00B743A4">
            <w:tab/>
          </w:r>
          <w:r w:rsidR="000822BA" w:rsidDel="00B743A4">
            <w:tab/>
          </w:r>
          <w:r w:rsidR="001459F5" w:rsidRPr="00EF510A" w:rsidDel="00B743A4">
            <w:delText>extrapolated from the data.</w:delText>
          </w:r>
          <w:r w:rsidR="001459F5" w:rsidRPr="00EF510A" w:rsidDel="00B743A4">
            <w:tab/>
          </w:r>
          <w:r w:rsidR="001459F5" w:rsidRPr="00EF510A" w:rsidDel="00B743A4">
            <w:tab/>
          </w:r>
          <w:r w:rsidR="001459F5" w:rsidRPr="00EF510A" w:rsidDel="00B743A4">
            <w:tab/>
          </w:r>
          <w:bookmarkStart w:id="6205" w:name="_Toc419722889"/>
          <w:bookmarkStart w:id="6206" w:name="_Toc419723131"/>
          <w:bookmarkStart w:id="6207" w:name="_Toc420663901"/>
          <w:bookmarkStart w:id="6208" w:name="_Toc435534136"/>
          <w:bookmarkEnd w:id="6205"/>
          <w:bookmarkEnd w:id="6206"/>
          <w:bookmarkEnd w:id="6207"/>
          <w:bookmarkEnd w:id="6208"/>
        </w:del>
      </w:ins>
    </w:p>
    <w:tbl>
      <w:tblPr>
        <w:tblpPr w:leftFromText="180" w:rightFromText="180" w:vertAnchor="text" w:horzAnchor="page" w:tblpX="3811" w:tblpY="44"/>
        <w:tblW w:w="485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66"/>
        <w:gridCol w:w="1789"/>
        <w:gridCol w:w="1800"/>
        <w:tblGridChange w:id="6209">
          <w:tblGrid>
            <w:gridCol w:w="1266"/>
            <w:gridCol w:w="1789"/>
            <w:gridCol w:w="1800"/>
          </w:tblGrid>
        </w:tblGridChange>
      </w:tblGrid>
      <w:tr w:rsidR="001459F5" w:rsidRPr="0027307A" w:rsidDel="00B743A4" w14:paraId="5FA989CC" w14:textId="77777777" w:rsidTr="007F628F">
        <w:trPr>
          <w:cantSplit/>
          <w:trHeight w:val="296"/>
          <w:tblHeader/>
          <w:ins w:id="6210" w:author="Bhakti Gandhi [2]" w:date="2015-03-19T14:18:00Z"/>
          <w:del w:id="6211" w:author="Bhakti Gandhi [2]" w:date="2015-05-18T11:51:00Z"/>
        </w:trPr>
        <w:tc>
          <w:tcPr>
            <w:tcW w:w="1266" w:type="dxa"/>
            <w:shd w:val="clear" w:color="auto" w:fill="17365D"/>
          </w:tcPr>
          <w:p w14:paraId="5FA989C9" w14:textId="77777777" w:rsidR="001459F5" w:rsidRPr="00EF510A" w:rsidDel="00B743A4" w:rsidRDefault="001459F5">
            <w:pPr>
              <w:pStyle w:val="NormalCenter"/>
              <w:rPr>
                <w:ins w:id="6212" w:author="Bhakti Gandhi [2]" w:date="2015-03-19T14:18:00Z"/>
                <w:del w:id="6213" w:author="Bhakti Gandhi [2]" w:date="2015-05-18T11:51:00Z"/>
              </w:rPr>
              <w:pPrChange w:id="6214" w:author="Bhakti Gandhi [2]" w:date="2015-04-06T11:22:00Z">
                <w:pPr>
                  <w:framePr w:hSpace="180" w:wrap="around" w:vAnchor="text" w:hAnchor="page" w:x="3811" w:y="44"/>
                </w:pPr>
              </w:pPrChange>
            </w:pPr>
            <w:ins w:id="6215" w:author="Bhakti Gandhi [2]" w:date="2015-03-19T14:18:00Z">
              <w:del w:id="6216" w:author="Bhakti Gandhi [2]" w:date="2015-05-18T11:51:00Z">
                <w:r w:rsidRPr="00EF510A" w:rsidDel="00B743A4">
                  <w:delText>Threads</w:delText>
                </w:r>
                <w:bookmarkStart w:id="6217" w:name="_Toc419722890"/>
                <w:bookmarkStart w:id="6218" w:name="_Toc419723132"/>
                <w:bookmarkStart w:id="6219" w:name="_Toc420663902"/>
                <w:bookmarkStart w:id="6220" w:name="_Toc435534137"/>
                <w:bookmarkEnd w:id="6217"/>
                <w:bookmarkEnd w:id="6218"/>
                <w:bookmarkEnd w:id="6219"/>
                <w:bookmarkEnd w:id="6220"/>
              </w:del>
            </w:ins>
          </w:p>
        </w:tc>
        <w:tc>
          <w:tcPr>
            <w:tcW w:w="1789" w:type="dxa"/>
            <w:shd w:val="clear" w:color="auto" w:fill="17365D"/>
          </w:tcPr>
          <w:p w14:paraId="5FA989CA" w14:textId="77777777" w:rsidR="001459F5" w:rsidRPr="001459F5" w:rsidDel="00B743A4" w:rsidRDefault="001459F5">
            <w:pPr>
              <w:pStyle w:val="NormalCenter"/>
              <w:rPr>
                <w:ins w:id="6221" w:author="Bhakti Gandhi [2]" w:date="2015-03-19T14:18:00Z"/>
                <w:del w:id="6222" w:author="Bhakti Gandhi [2]" w:date="2015-05-18T11:51:00Z"/>
              </w:rPr>
              <w:pPrChange w:id="6223" w:author="Bhakti Gandhi [2]" w:date="2015-04-06T11:22:00Z">
                <w:pPr>
                  <w:framePr w:hSpace="180" w:wrap="around" w:vAnchor="text" w:hAnchor="page" w:x="3811" w:y="44"/>
                </w:pPr>
              </w:pPrChange>
            </w:pPr>
            <w:ins w:id="6224" w:author="Bhakti Gandhi [2]" w:date="2015-03-19T14:18:00Z">
              <w:del w:id="6225" w:author="Bhakti Gandhi [2]" w:date="2015-05-18T11:51:00Z">
                <w:r w:rsidRPr="00EF510A" w:rsidDel="00B743A4">
                  <w:delText>Ramp-Up</w:delText>
                </w:r>
                <w:r w:rsidRPr="001459F5" w:rsidDel="00B743A4">
                  <w:delText xml:space="preserve"> (sec)</w:delText>
                </w:r>
                <w:bookmarkStart w:id="6226" w:name="_Toc419722891"/>
                <w:bookmarkStart w:id="6227" w:name="_Toc419723133"/>
                <w:bookmarkStart w:id="6228" w:name="_Toc420663903"/>
                <w:bookmarkStart w:id="6229" w:name="_Toc435534138"/>
                <w:bookmarkEnd w:id="6226"/>
                <w:bookmarkEnd w:id="6227"/>
                <w:bookmarkEnd w:id="6228"/>
                <w:bookmarkEnd w:id="6229"/>
              </w:del>
            </w:ins>
          </w:p>
        </w:tc>
        <w:tc>
          <w:tcPr>
            <w:tcW w:w="1800" w:type="dxa"/>
            <w:shd w:val="clear" w:color="auto" w:fill="17365D"/>
          </w:tcPr>
          <w:p w14:paraId="5FA989CB" w14:textId="77777777" w:rsidR="001459F5" w:rsidRPr="001459F5" w:rsidDel="00B743A4" w:rsidRDefault="001459F5">
            <w:pPr>
              <w:pStyle w:val="NormalCenter"/>
              <w:rPr>
                <w:ins w:id="6230" w:author="Bhakti Gandhi [2]" w:date="2015-03-19T14:18:00Z"/>
                <w:del w:id="6231" w:author="Bhakti Gandhi [2]" w:date="2015-05-18T11:51:00Z"/>
              </w:rPr>
              <w:pPrChange w:id="6232" w:author="Bhakti Gandhi [2]" w:date="2015-04-06T11:22:00Z">
                <w:pPr>
                  <w:framePr w:hSpace="180" w:wrap="around" w:vAnchor="text" w:hAnchor="page" w:x="3811" w:y="44"/>
                </w:pPr>
              </w:pPrChange>
            </w:pPr>
            <w:ins w:id="6233" w:author="Bhakti Gandhi [2]" w:date="2015-03-19T14:18:00Z">
              <w:del w:id="6234" w:author="Bhakti Gandhi [2]" w:date="2015-05-18T11:51:00Z">
                <w:r w:rsidRPr="00EF510A" w:rsidDel="00B743A4">
                  <w:delText>Duration</w:delText>
                </w:r>
                <w:r w:rsidRPr="001459F5" w:rsidDel="00B743A4">
                  <w:delText xml:space="preserve"> (min)</w:delText>
                </w:r>
                <w:bookmarkStart w:id="6235" w:name="_Toc419722892"/>
                <w:bookmarkStart w:id="6236" w:name="_Toc419723134"/>
                <w:bookmarkStart w:id="6237" w:name="_Toc420663904"/>
                <w:bookmarkStart w:id="6238" w:name="_Toc435534139"/>
                <w:bookmarkEnd w:id="6235"/>
                <w:bookmarkEnd w:id="6236"/>
                <w:bookmarkEnd w:id="6237"/>
                <w:bookmarkEnd w:id="6238"/>
              </w:del>
            </w:ins>
          </w:p>
        </w:tc>
        <w:bookmarkStart w:id="6239" w:name="_Toc419722893"/>
        <w:bookmarkStart w:id="6240" w:name="_Toc419723135"/>
        <w:bookmarkStart w:id="6241" w:name="_Toc420663905"/>
        <w:bookmarkStart w:id="6242" w:name="_Toc435534140"/>
        <w:bookmarkEnd w:id="6239"/>
        <w:bookmarkEnd w:id="6240"/>
        <w:bookmarkEnd w:id="6241"/>
        <w:bookmarkEnd w:id="6242"/>
      </w:tr>
      <w:tr w:rsidR="001459F5" w:rsidRPr="0027307A" w:rsidDel="00B743A4" w14:paraId="5FA989D0" w14:textId="77777777" w:rsidTr="00110840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6243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74"/>
          <w:ins w:id="6244" w:author="Bhakti Gandhi [2]" w:date="2015-03-19T14:18:00Z"/>
          <w:del w:id="6245" w:author="Bhakti Gandhi [2]" w:date="2015-05-18T11:51:00Z"/>
          <w:trPrChange w:id="6246" w:author="Bhakti Gandhi [2]" w:date="2015-07-14T15:08:00Z">
            <w:trPr>
              <w:cantSplit/>
              <w:trHeight w:val="74"/>
            </w:trPr>
          </w:trPrChange>
        </w:trPr>
        <w:tc>
          <w:tcPr>
            <w:tcW w:w="1266" w:type="dxa"/>
            <w:shd w:val="clear" w:color="auto" w:fill="auto"/>
            <w:tcPrChange w:id="6247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9CD" w14:textId="77777777" w:rsidR="001459F5" w:rsidRPr="001459F5" w:rsidDel="00B743A4" w:rsidRDefault="001459F5">
            <w:pPr>
              <w:pStyle w:val="TableContentCenter"/>
              <w:rPr>
                <w:ins w:id="6248" w:author="Bhakti Gandhi [2]" w:date="2015-03-19T14:18:00Z"/>
                <w:del w:id="6249" w:author="Bhakti Gandhi [2]" w:date="2015-05-18T11:51:00Z"/>
              </w:rPr>
              <w:pPrChange w:id="6250" w:author="Bhakti Gandhi [2]" w:date="2015-04-06T11:23:00Z">
                <w:pPr>
                  <w:framePr w:hSpace="180" w:wrap="around" w:vAnchor="text" w:hAnchor="page" w:x="3811" w:y="44"/>
                </w:pPr>
              </w:pPrChange>
            </w:pPr>
            <w:ins w:id="6251" w:author="Bhakti Gandhi [2]" w:date="2015-03-19T14:18:00Z">
              <w:del w:id="6252" w:author="Bhakti Gandhi [2]" w:date="2015-05-18T11:51:00Z">
                <w:r w:rsidRPr="00EF510A" w:rsidDel="00B743A4">
                  <w:delText>20</w:delText>
                </w:r>
                <w:bookmarkStart w:id="6253" w:name="_Toc419722894"/>
                <w:bookmarkStart w:id="6254" w:name="_Toc419723136"/>
                <w:bookmarkStart w:id="6255" w:name="_Toc420663906"/>
                <w:bookmarkStart w:id="6256" w:name="_Toc435534141"/>
                <w:bookmarkEnd w:id="6253"/>
                <w:bookmarkEnd w:id="6254"/>
                <w:bookmarkEnd w:id="6255"/>
                <w:bookmarkEnd w:id="6256"/>
              </w:del>
            </w:ins>
          </w:p>
        </w:tc>
        <w:tc>
          <w:tcPr>
            <w:tcW w:w="1789" w:type="dxa"/>
            <w:tcPrChange w:id="6257" w:author="Bhakti Gandhi [2]" w:date="2015-07-14T15:08:00Z">
              <w:tcPr>
                <w:tcW w:w="1789" w:type="dxa"/>
              </w:tcPr>
            </w:tcPrChange>
          </w:tcPr>
          <w:p w14:paraId="5FA989CE" w14:textId="77777777" w:rsidR="001459F5" w:rsidRPr="001459F5" w:rsidDel="00B743A4" w:rsidRDefault="001459F5">
            <w:pPr>
              <w:pStyle w:val="TableContentCenter"/>
              <w:rPr>
                <w:ins w:id="6258" w:author="Bhakti Gandhi [2]" w:date="2015-03-19T14:18:00Z"/>
                <w:del w:id="6259" w:author="Bhakti Gandhi [2]" w:date="2015-05-18T11:51:00Z"/>
              </w:rPr>
              <w:pPrChange w:id="6260" w:author="Bhakti Gandhi [2]" w:date="2015-04-06T11:23:00Z">
                <w:pPr>
                  <w:framePr w:hSpace="180" w:wrap="around" w:vAnchor="text" w:hAnchor="page" w:x="3811" w:y="44"/>
                </w:pPr>
              </w:pPrChange>
            </w:pPr>
            <w:ins w:id="6261" w:author="Bhakti Gandhi [2]" w:date="2015-03-19T14:18:00Z">
              <w:del w:id="6262" w:author="Bhakti Gandhi [2]" w:date="2015-05-18T11:51:00Z">
                <w:r w:rsidRPr="00EF510A" w:rsidDel="00B743A4">
                  <w:delText>10</w:delText>
                </w:r>
                <w:bookmarkStart w:id="6263" w:name="_Toc419722895"/>
                <w:bookmarkStart w:id="6264" w:name="_Toc419723137"/>
                <w:bookmarkStart w:id="6265" w:name="_Toc420663907"/>
                <w:bookmarkStart w:id="6266" w:name="_Toc435534142"/>
                <w:bookmarkEnd w:id="6263"/>
                <w:bookmarkEnd w:id="6264"/>
                <w:bookmarkEnd w:id="6265"/>
                <w:bookmarkEnd w:id="6266"/>
              </w:del>
            </w:ins>
          </w:p>
        </w:tc>
        <w:tc>
          <w:tcPr>
            <w:tcW w:w="1800" w:type="dxa"/>
            <w:tcPrChange w:id="6267" w:author="Bhakti Gandhi [2]" w:date="2015-07-14T15:08:00Z">
              <w:tcPr>
                <w:tcW w:w="1800" w:type="dxa"/>
              </w:tcPr>
            </w:tcPrChange>
          </w:tcPr>
          <w:p w14:paraId="5FA989CF" w14:textId="77777777" w:rsidR="001459F5" w:rsidRPr="00EF510A" w:rsidDel="00B743A4" w:rsidRDefault="001459F5">
            <w:pPr>
              <w:pStyle w:val="TableContentCenter"/>
              <w:rPr>
                <w:ins w:id="6268" w:author="Bhakti Gandhi [2]" w:date="2015-03-19T14:18:00Z"/>
                <w:del w:id="6269" w:author="Bhakti Gandhi [2]" w:date="2015-05-18T11:51:00Z"/>
              </w:rPr>
              <w:pPrChange w:id="6270" w:author="Bhakti Gandhi [2]" w:date="2015-04-06T11:23:00Z">
                <w:pPr>
                  <w:framePr w:hSpace="180" w:wrap="around" w:vAnchor="text" w:hAnchor="page" w:x="3811" w:y="44"/>
                </w:pPr>
              </w:pPrChange>
            </w:pPr>
            <w:ins w:id="6271" w:author="Bhakti Gandhi [2]" w:date="2015-03-19T14:18:00Z">
              <w:del w:id="6272" w:author="Bhakti Gandhi [2]" w:date="2015-05-18T11:51:00Z">
                <w:r w:rsidRPr="00EF510A" w:rsidDel="00B743A4">
                  <w:delText>5</w:delText>
                </w:r>
                <w:bookmarkStart w:id="6273" w:name="_Toc419722896"/>
                <w:bookmarkStart w:id="6274" w:name="_Toc419723138"/>
                <w:bookmarkStart w:id="6275" w:name="_Toc420663908"/>
                <w:bookmarkStart w:id="6276" w:name="_Toc435534143"/>
                <w:bookmarkEnd w:id="6273"/>
                <w:bookmarkEnd w:id="6274"/>
                <w:bookmarkEnd w:id="6275"/>
                <w:bookmarkEnd w:id="6276"/>
              </w:del>
            </w:ins>
          </w:p>
        </w:tc>
        <w:bookmarkStart w:id="6277" w:name="_Toc419722897"/>
        <w:bookmarkStart w:id="6278" w:name="_Toc419723139"/>
        <w:bookmarkStart w:id="6279" w:name="_Toc420663909"/>
        <w:bookmarkStart w:id="6280" w:name="_Toc435534144"/>
        <w:bookmarkEnd w:id="6277"/>
        <w:bookmarkEnd w:id="6278"/>
        <w:bookmarkEnd w:id="6279"/>
        <w:bookmarkEnd w:id="6280"/>
      </w:tr>
      <w:tr w:rsidR="001459F5" w:rsidRPr="0027307A" w:rsidDel="00B743A4" w14:paraId="5FA989D4" w14:textId="77777777" w:rsidTr="00110840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6281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ins w:id="6282" w:author="Bhakti Gandhi [2]" w:date="2015-03-19T14:18:00Z"/>
          <w:del w:id="6283" w:author="Bhakti Gandhi [2]" w:date="2015-05-18T11:51:00Z"/>
          <w:trPrChange w:id="6284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6285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9D1" w14:textId="77777777" w:rsidR="001459F5" w:rsidRPr="001459F5" w:rsidDel="00B743A4" w:rsidRDefault="001459F5">
            <w:pPr>
              <w:pStyle w:val="TableContentCenter"/>
              <w:rPr>
                <w:ins w:id="6286" w:author="Bhakti Gandhi [2]" w:date="2015-03-19T14:18:00Z"/>
                <w:del w:id="6287" w:author="Bhakti Gandhi [2]" w:date="2015-05-18T11:51:00Z"/>
              </w:rPr>
              <w:pPrChange w:id="6288" w:author="Bhakti Gandhi [2]" w:date="2015-04-06T11:23:00Z">
                <w:pPr>
                  <w:framePr w:hSpace="180" w:wrap="around" w:vAnchor="text" w:hAnchor="page" w:x="3811" w:y="44"/>
                </w:pPr>
              </w:pPrChange>
            </w:pPr>
            <w:ins w:id="6289" w:author="Bhakti Gandhi [2]" w:date="2015-03-19T14:18:00Z">
              <w:del w:id="6290" w:author="Bhakti Gandhi [2]" w:date="2015-05-18T11:51:00Z">
                <w:r w:rsidRPr="00EF510A" w:rsidDel="00B743A4">
                  <w:delText>50</w:delText>
                </w:r>
                <w:bookmarkStart w:id="6291" w:name="_Toc419722898"/>
                <w:bookmarkStart w:id="6292" w:name="_Toc419723140"/>
                <w:bookmarkStart w:id="6293" w:name="_Toc420663910"/>
                <w:bookmarkStart w:id="6294" w:name="_Toc435534145"/>
                <w:bookmarkEnd w:id="6291"/>
                <w:bookmarkEnd w:id="6292"/>
                <w:bookmarkEnd w:id="6293"/>
                <w:bookmarkEnd w:id="6294"/>
              </w:del>
            </w:ins>
          </w:p>
        </w:tc>
        <w:tc>
          <w:tcPr>
            <w:tcW w:w="1789" w:type="dxa"/>
            <w:tcPrChange w:id="6295" w:author="Bhakti Gandhi [2]" w:date="2015-07-14T15:08:00Z">
              <w:tcPr>
                <w:tcW w:w="1789" w:type="dxa"/>
              </w:tcPr>
            </w:tcPrChange>
          </w:tcPr>
          <w:p w14:paraId="5FA989D2" w14:textId="77777777" w:rsidR="001459F5" w:rsidRPr="001459F5" w:rsidDel="00B743A4" w:rsidRDefault="001459F5">
            <w:pPr>
              <w:pStyle w:val="TableContentCenter"/>
              <w:rPr>
                <w:ins w:id="6296" w:author="Bhakti Gandhi [2]" w:date="2015-03-19T14:18:00Z"/>
                <w:del w:id="6297" w:author="Bhakti Gandhi [2]" w:date="2015-05-18T11:51:00Z"/>
              </w:rPr>
              <w:pPrChange w:id="6298" w:author="Bhakti Gandhi [2]" w:date="2015-04-06T11:23:00Z">
                <w:pPr>
                  <w:framePr w:hSpace="180" w:wrap="around" w:vAnchor="text" w:hAnchor="page" w:x="3811" w:y="44"/>
                </w:pPr>
              </w:pPrChange>
            </w:pPr>
            <w:ins w:id="6299" w:author="Bhakti Gandhi [2]" w:date="2015-03-19T14:18:00Z">
              <w:del w:id="6300" w:author="Bhakti Gandhi [2]" w:date="2015-05-18T11:51:00Z">
                <w:r w:rsidRPr="00EF510A" w:rsidDel="00B743A4">
                  <w:delText>25</w:delText>
                </w:r>
                <w:bookmarkStart w:id="6301" w:name="_Toc419722899"/>
                <w:bookmarkStart w:id="6302" w:name="_Toc419723141"/>
                <w:bookmarkStart w:id="6303" w:name="_Toc420663911"/>
                <w:bookmarkStart w:id="6304" w:name="_Toc435534146"/>
                <w:bookmarkEnd w:id="6301"/>
                <w:bookmarkEnd w:id="6302"/>
                <w:bookmarkEnd w:id="6303"/>
                <w:bookmarkEnd w:id="6304"/>
              </w:del>
            </w:ins>
          </w:p>
        </w:tc>
        <w:tc>
          <w:tcPr>
            <w:tcW w:w="1800" w:type="dxa"/>
            <w:tcPrChange w:id="6305" w:author="Bhakti Gandhi [2]" w:date="2015-07-14T15:08:00Z">
              <w:tcPr>
                <w:tcW w:w="1800" w:type="dxa"/>
              </w:tcPr>
            </w:tcPrChange>
          </w:tcPr>
          <w:p w14:paraId="5FA989D3" w14:textId="77777777" w:rsidR="001459F5" w:rsidRPr="00EF510A" w:rsidDel="00B743A4" w:rsidRDefault="001459F5">
            <w:pPr>
              <w:pStyle w:val="TableContentCenter"/>
              <w:rPr>
                <w:ins w:id="6306" w:author="Bhakti Gandhi [2]" w:date="2015-03-19T14:18:00Z"/>
                <w:del w:id="6307" w:author="Bhakti Gandhi [2]" w:date="2015-05-18T11:51:00Z"/>
              </w:rPr>
              <w:pPrChange w:id="6308" w:author="Bhakti Gandhi [2]" w:date="2015-04-06T11:23:00Z">
                <w:pPr>
                  <w:framePr w:hSpace="180" w:wrap="around" w:vAnchor="text" w:hAnchor="page" w:x="3811" w:y="44"/>
                </w:pPr>
              </w:pPrChange>
            </w:pPr>
            <w:ins w:id="6309" w:author="Bhakti Gandhi [2]" w:date="2015-03-19T14:18:00Z">
              <w:del w:id="6310" w:author="Bhakti Gandhi [2]" w:date="2015-05-18T11:51:00Z">
                <w:r w:rsidRPr="00EF510A" w:rsidDel="00B743A4">
                  <w:delText>5</w:delText>
                </w:r>
                <w:bookmarkStart w:id="6311" w:name="_Toc419722900"/>
                <w:bookmarkStart w:id="6312" w:name="_Toc419723142"/>
                <w:bookmarkStart w:id="6313" w:name="_Toc420663912"/>
                <w:bookmarkStart w:id="6314" w:name="_Toc435534147"/>
                <w:bookmarkEnd w:id="6311"/>
                <w:bookmarkEnd w:id="6312"/>
                <w:bookmarkEnd w:id="6313"/>
                <w:bookmarkEnd w:id="6314"/>
              </w:del>
            </w:ins>
          </w:p>
        </w:tc>
        <w:bookmarkStart w:id="6315" w:name="_Toc419722901"/>
        <w:bookmarkStart w:id="6316" w:name="_Toc419723143"/>
        <w:bookmarkStart w:id="6317" w:name="_Toc420663913"/>
        <w:bookmarkStart w:id="6318" w:name="_Toc435534148"/>
        <w:bookmarkEnd w:id="6315"/>
        <w:bookmarkEnd w:id="6316"/>
        <w:bookmarkEnd w:id="6317"/>
        <w:bookmarkEnd w:id="6318"/>
      </w:tr>
      <w:tr w:rsidR="001459F5" w:rsidRPr="0027307A" w:rsidDel="00B743A4" w14:paraId="5FA989D8" w14:textId="77777777" w:rsidTr="00110840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6319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ins w:id="6320" w:author="Bhakti Gandhi [2]" w:date="2015-03-19T14:18:00Z"/>
          <w:del w:id="6321" w:author="Bhakti Gandhi [2]" w:date="2015-05-18T11:51:00Z"/>
          <w:trPrChange w:id="6322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6323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9D5" w14:textId="77777777" w:rsidR="001459F5" w:rsidRPr="001459F5" w:rsidDel="00B743A4" w:rsidRDefault="001459F5">
            <w:pPr>
              <w:pStyle w:val="TableContentCenter"/>
              <w:rPr>
                <w:ins w:id="6324" w:author="Bhakti Gandhi [2]" w:date="2015-03-19T14:18:00Z"/>
                <w:del w:id="6325" w:author="Bhakti Gandhi [2]" w:date="2015-05-18T11:51:00Z"/>
              </w:rPr>
              <w:pPrChange w:id="6326" w:author="Bhakti Gandhi [2]" w:date="2015-04-06T11:23:00Z">
                <w:pPr>
                  <w:framePr w:hSpace="180" w:wrap="around" w:vAnchor="text" w:hAnchor="page" w:x="3811" w:y="44"/>
                </w:pPr>
              </w:pPrChange>
            </w:pPr>
            <w:ins w:id="6327" w:author="Bhakti Gandhi [2]" w:date="2015-03-19T14:18:00Z">
              <w:del w:id="6328" w:author="Bhakti Gandhi [2]" w:date="2015-05-18T11:51:00Z">
                <w:r w:rsidRPr="00EF510A" w:rsidDel="00B743A4">
                  <w:delText>100</w:delText>
                </w:r>
                <w:bookmarkStart w:id="6329" w:name="_Toc419722902"/>
                <w:bookmarkStart w:id="6330" w:name="_Toc419723144"/>
                <w:bookmarkStart w:id="6331" w:name="_Toc420663914"/>
                <w:bookmarkStart w:id="6332" w:name="_Toc435534149"/>
                <w:bookmarkEnd w:id="6329"/>
                <w:bookmarkEnd w:id="6330"/>
                <w:bookmarkEnd w:id="6331"/>
                <w:bookmarkEnd w:id="6332"/>
              </w:del>
            </w:ins>
          </w:p>
        </w:tc>
        <w:tc>
          <w:tcPr>
            <w:tcW w:w="1789" w:type="dxa"/>
            <w:tcPrChange w:id="6333" w:author="Bhakti Gandhi [2]" w:date="2015-07-14T15:08:00Z">
              <w:tcPr>
                <w:tcW w:w="1789" w:type="dxa"/>
              </w:tcPr>
            </w:tcPrChange>
          </w:tcPr>
          <w:p w14:paraId="5FA989D6" w14:textId="77777777" w:rsidR="001459F5" w:rsidRPr="001459F5" w:rsidDel="00B743A4" w:rsidRDefault="001459F5">
            <w:pPr>
              <w:pStyle w:val="TableContentCenter"/>
              <w:rPr>
                <w:ins w:id="6334" w:author="Bhakti Gandhi [2]" w:date="2015-03-19T14:18:00Z"/>
                <w:del w:id="6335" w:author="Bhakti Gandhi [2]" w:date="2015-05-18T11:51:00Z"/>
              </w:rPr>
              <w:pPrChange w:id="6336" w:author="Bhakti Gandhi [2]" w:date="2015-04-06T11:23:00Z">
                <w:pPr>
                  <w:framePr w:hSpace="180" w:wrap="around" w:vAnchor="text" w:hAnchor="page" w:x="3811" w:y="44"/>
                </w:pPr>
              </w:pPrChange>
            </w:pPr>
            <w:ins w:id="6337" w:author="Bhakti Gandhi [2]" w:date="2015-03-19T14:18:00Z">
              <w:del w:id="6338" w:author="Bhakti Gandhi [2]" w:date="2015-05-18T11:51:00Z">
                <w:r w:rsidRPr="00EF510A" w:rsidDel="00B743A4">
                  <w:delText>50</w:delText>
                </w:r>
                <w:bookmarkStart w:id="6339" w:name="_Toc419722903"/>
                <w:bookmarkStart w:id="6340" w:name="_Toc419723145"/>
                <w:bookmarkStart w:id="6341" w:name="_Toc420663915"/>
                <w:bookmarkStart w:id="6342" w:name="_Toc435534150"/>
                <w:bookmarkEnd w:id="6339"/>
                <w:bookmarkEnd w:id="6340"/>
                <w:bookmarkEnd w:id="6341"/>
                <w:bookmarkEnd w:id="6342"/>
              </w:del>
            </w:ins>
          </w:p>
        </w:tc>
        <w:tc>
          <w:tcPr>
            <w:tcW w:w="1800" w:type="dxa"/>
            <w:tcPrChange w:id="6343" w:author="Bhakti Gandhi [2]" w:date="2015-07-14T15:08:00Z">
              <w:tcPr>
                <w:tcW w:w="1800" w:type="dxa"/>
              </w:tcPr>
            </w:tcPrChange>
          </w:tcPr>
          <w:p w14:paraId="5FA989D7" w14:textId="77777777" w:rsidR="001459F5" w:rsidRPr="00EF510A" w:rsidDel="00B743A4" w:rsidRDefault="001459F5">
            <w:pPr>
              <w:pStyle w:val="TableContentCenter"/>
              <w:rPr>
                <w:ins w:id="6344" w:author="Bhakti Gandhi [2]" w:date="2015-03-19T14:18:00Z"/>
                <w:del w:id="6345" w:author="Bhakti Gandhi [2]" w:date="2015-05-18T11:51:00Z"/>
              </w:rPr>
              <w:pPrChange w:id="6346" w:author="Bhakti Gandhi [2]" w:date="2015-04-06T11:23:00Z">
                <w:pPr>
                  <w:framePr w:hSpace="180" w:wrap="around" w:vAnchor="text" w:hAnchor="page" w:x="3811" w:y="44"/>
                </w:pPr>
              </w:pPrChange>
            </w:pPr>
            <w:ins w:id="6347" w:author="Bhakti Gandhi [2]" w:date="2015-03-19T14:18:00Z">
              <w:del w:id="6348" w:author="Bhakti Gandhi [2]" w:date="2015-05-18T11:51:00Z">
                <w:r w:rsidRPr="00EF510A" w:rsidDel="00B743A4">
                  <w:delText>5</w:delText>
                </w:r>
                <w:bookmarkStart w:id="6349" w:name="_Toc419722904"/>
                <w:bookmarkStart w:id="6350" w:name="_Toc419723146"/>
                <w:bookmarkStart w:id="6351" w:name="_Toc420663916"/>
                <w:bookmarkStart w:id="6352" w:name="_Toc435534151"/>
                <w:bookmarkEnd w:id="6349"/>
                <w:bookmarkEnd w:id="6350"/>
                <w:bookmarkEnd w:id="6351"/>
                <w:bookmarkEnd w:id="6352"/>
              </w:del>
            </w:ins>
          </w:p>
        </w:tc>
        <w:bookmarkStart w:id="6353" w:name="_Toc419722905"/>
        <w:bookmarkStart w:id="6354" w:name="_Toc419723147"/>
        <w:bookmarkStart w:id="6355" w:name="_Toc420663917"/>
        <w:bookmarkStart w:id="6356" w:name="_Toc435534152"/>
        <w:bookmarkEnd w:id="6353"/>
        <w:bookmarkEnd w:id="6354"/>
        <w:bookmarkEnd w:id="6355"/>
        <w:bookmarkEnd w:id="6356"/>
      </w:tr>
      <w:tr w:rsidR="001459F5" w:rsidRPr="0027307A" w:rsidDel="00B743A4" w14:paraId="5FA989DC" w14:textId="77777777" w:rsidTr="00110840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6357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ins w:id="6358" w:author="Bhakti Gandhi [2]" w:date="2015-03-19T14:18:00Z"/>
          <w:del w:id="6359" w:author="Bhakti Gandhi [2]" w:date="2015-05-18T11:51:00Z"/>
          <w:trPrChange w:id="6360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6361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9D9" w14:textId="77777777" w:rsidR="001459F5" w:rsidRPr="00EF510A" w:rsidDel="00B743A4" w:rsidRDefault="001459F5">
            <w:pPr>
              <w:pStyle w:val="TableContentCenter"/>
              <w:rPr>
                <w:ins w:id="6362" w:author="Bhakti Gandhi [2]" w:date="2015-03-19T14:18:00Z"/>
                <w:del w:id="6363" w:author="Bhakti Gandhi [2]" w:date="2015-05-18T11:51:00Z"/>
              </w:rPr>
              <w:pPrChange w:id="6364" w:author="Bhakti Gandhi [2]" w:date="2015-04-06T11:23:00Z">
                <w:pPr>
                  <w:framePr w:hSpace="180" w:wrap="around" w:vAnchor="text" w:hAnchor="page" w:x="3811" w:y="44"/>
                </w:pPr>
              </w:pPrChange>
            </w:pPr>
            <w:ins w:id="6365" w:author="Bhakti Gandhi [2]" w:date="2015-03-19T14:18:00Z">
              <w:del w:id="6366" w:author="Bhakti Gandhi [2]" w:date="2015-05-18T11:51:00Z">
                <w:r w:rsidRPr="00EF510A" w:rsidDel="00B743A4">
                  <w:delText>300</w:delText>
                </w:r>
                <w:bookmarkStart w:id="6367" w:name="_Toc419722906"/>
                <w:bookmarkStart w:id="6368" w:name="_Toc419723148"/>
                <w:bookmarkStart w:id="6369" w:name="_Toc420663918"/>
                <w:bookmarkStart w:id="6370" w:name="_Toc435534153"/>
                <w:bookmarkEnd w:id="6367"/>
                <w:bookmarkEnd w:id="6368"/>
                <w:bookmarkEnd w:id="6369"/>
                <w:bookmarkEnd w:id="6370"/>
              </w:del>
            </w:ins>
          </w:p>
        </w:tc>
        <w:tc>
          <w:tcPr>
            <w:tcW w:w="1789" w:type="dxa"/>
            <w:tcPrChange w:id="6371" w:author="Bhakti Gandhi [2]" w:date="2015-07-14T15:08:00Z">
              <w:tcPr>
                <w:tcW w:w="1789" w:type="dxa"/>
              </w:tcPr>
            </w:tcPrChange>
          </w:tcPr>
          <w:p w14:paraId="5FA989DA" w14:textId="77777777" w:rsidR="001459F5" w:rsidRPr="001459F5" w:rsidDel="00B743A4" w:rsidRDefault="001459F5">
            <w:pPr>
              <w:pStyle w:val="TableContentCenter"/>
              <w:rPr>
                <w:ins w:id="6372" w:author="Bhakti Gandhi [2]" w:date="2015-03-19T14:18:00Z"/>
                <w:del w:id="6373" w:author="Bhakti Gandhi [2]" w:date="2015-05-18T11:51:00Z"/>
              </w:rPr>
              <w:pPrChange w:id="6374" w:author="Bhakti Gandhi [2]" w:date="2015-04-06T11:23:00Z">
                <w:pPr>
                  <w:framePr w:hSpace="180" w:wrap="around" w:vAnchor="text" w:hAnchor="page" w:x="3811" w:y="44"/>
                </w:pPr>
              </w:pPrChange>
            </w:pPr>
            <w:ins w:id="6375" w:author="Bhakti Gandhi [2]" w:date="2015-03-19T14:18:00Z">
              <w:del w:id="6376" w:author="Bhakti Gandhi [2]" w:date="2015-05-18T11:51:00Z">
                <w:r w:rsidRPr="00EF510A" w:rsidDel="00B743A4">
                  <w:delText>150</w:delText>
                </w:r>
                <w:bookmarkStart w:id="6377" w:name="_Toc419722907"/>
                <w:bookmarkStart w:id="6378" w:name="_Toc419723149"/>
                <w:bookmarkStart w:id="6379" w:name="_Toc420663919"/>
                <w:bookmarkStart w:id="6380" w:name="_Toc435534154"/>
                <w:bookmarkEnd w:id="6377"/>
                <w:bookmarkEnd w:id="6378"/>
                <w:bookmarkEnd w:id="6379"/>
                <w:bookmarkEnd w:id="6380"/>
              </w:del>
            </w:ins>
          </w:p>
        </w:tc>
        <w:tc>
          <w:tcPr>
            <w:tcW w:w="1800" w:type="dxa"/>
            <w:tcPrChange w:id="6381" w:author="Bhakti Gandhi [2]" w:date="2015-07-14T15:08:00Z">
              <w:tcPr>
                <w:tcW w:w="1800" w:type="dxa"/>
              </w:tcPr>
            </w:tcPrChange>
          </w:tcPr>
          <w:p w14:paraId="5FA989DB" w14:textId="77777777" w:rsidR="001459F5" w:rsidRPr="001459F5" w:rsidDel="00B743A4" w:rsidRDefault="00F15AE6">
            <w:pPr>
              <w:pStyle w:val="TableContentCenter"/>
              <w:rPr>
                <w:ins w:id="6382" w:author="Bhakti Gandhi [2]" w:date="2015-03-19T14:18:00Z"/>
                <w:del w:id="6383" w:author="Bhakti Gandhi [2]" w:date="2015-05-18T11:51:00Z"/>
              </w:rPr>
              <w:pPrChange w:id="6384" w:author="Bhakti Gandhi [2]" w:date="2015-04-06T11:23:00Z">
                <w:pPr>
                  <w:framePr w:hSpace="180" w:wrap="around" w:vAnchor="text" w:hAnchor="page" w:x="3811" w:y="44"/>
                </w:pPr>
              </w:pPrChange>
            </w:pPr>
            <w:ins w:id="6385" w:author="Bhakti Gandhi [2]" w:date="2015-03-19T14:18:00Z">
              <w:del w:id="6386" w:author="Bhakti Gandhi [2]" w:date="2015-05-18T11:51:00Z">
                <w:r w:rsidDel="00B743A4">
                  <w:delText>15</w:delText>
                </w:r>
                <w:bookmarkStart w:id="6387" w:name="_Toc419722908"/>
                <w:bookmarkStart w:id="6388" w:name="_Toc419723150"/>
                <w:bookmarkStart w:id="6389" w:name="_Toc420663920"/>
                <w:bookmarkStart w:id="6390" w:name="_Toc435534155"/>
                <w:bookmarkEnd w:id="6387"/>
                <w:bookmarkEnd w:id="6388"/>
                <w:bookmarkEnd w:id="6389"/>
                <w:bookmarkEnd w:id="6390"/>
              </w:del>
            </w:ins>
          </w:p>
        </w:tc>
        <w:bookmarkStart w:id="6391" w:name="_Toc419722909"/>
        <w:bookmarkStart w:id="6392" w:name="_Toc419723151"/>
        <w:bookmarkStart w:id="6393" w:name="_Toc420663921"/>
        <w:bookmarkStart w:id="6394" w:name="_Toc435534156"/>
        <w:bookmarkEnd w:id="6391"/>
        <w:bookmarkEnd w:id="6392"/>
        <w:bookmarkEnd w:id="6393"/>
        <w:bookmarkEnd w:id="6394"/>
      </w:tr>
      <w:tr w:rsidR="00F15AE6" w:rsidRPr="0027307A" w:rsidDel="00B743A4" w14:paraId="5FA989E0" w14:textId="77777777" w:rsidTr="00B41C01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6395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ins w:id="6396" w:author="Bhakti Gandhi [2]" w:date="2015-03-19T14:26:00Z"/>
          <w:del w:id="6397" w:author="Bhakti Gandhi [2]" w:date="2015-05-18T11:51:00Z"/>
          <w:trPrChange w:id="6398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6399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9DD" w14:textId="77777777" w:rsidR="00F15AE6" w:rsidRPr="00EF510A" w:rsidDel="00B743A4" w:rsidRDefault="00F15AE6">
            <w:pPr>
              <w:pStyle w:val="TableContentCenter"/>
              <w:rPr>
                <w:ins w:id="6400" w:author="Bhakti Gandhi [2]" w:date="2015-03-19T14:26:00Z"/>
                <w:del w:id="6401" w:author="Bhakti Gandhi [2]" w:date="2015-05-18T11:51:00Z"/>
              </w:rPr>
              <w:pPrChange w:id="6402" w:author="Bhakti Gandhi [2]" w:date="2015-04-06T11:23:00Z">
                <w:pPr>
                  <w:framePr w:hSpace="180" w:wrap="around" w:vAnchor="text" w:hAnchor="page" w:x="3811" w:y="44"/>
                </w:pPr>
              </w:pPrChange>
            </w:pPr>
            <w:ins w:id="6403" w:author="Bhakti Gandhi [2]" w:date="2015-03-19T14:26:00Z">
              <w:del w:id="6404" w:author="Bhakti Gandhi [2]" w:date="2015-05-18T11:51:00Z">
                <w:r w:rsidDel="00B743A4">
                  <w:delText>500</w:delText>
                </w:r>
                <w:bookmarkStart w:id="6405" w:name="_Toc419722910"/>
                <w:bookmarkStart w:id="6406" w:name="_Toc419723152"/>
                <w:bookmarkStart w:id="6407" w:name="_Toc420663922"/>
                <w:bookmarkStart w:id="6408" w:name="_Toc435534157"/>
                <w:bookmarkEnd w:id="6405"/>
                <w:bookmarkEnd w:id="6406"/>
                <w:bookmarkEnd w:id="6407"/>
                <w:bookmarkEnd w:id="6408"/>
              </w:del>
            </w:ins>
          </w:p>
        </w:tc>
        <w:tc>
          <w:tcPr>
            <w:tcW w:w="1789" w:type="dxa"/>
            <w:tcPrChange w:id="6409" w:author="Bhakti Gandhi [2]" w:date="2015-07-14T15:08:00Z">
              <w:tcPr>
                <w:tcW w:w="1789" w:type="dxa"/>
              </w:tcPr>
            </w:tcPrChange>
          </w:tcPr>
          <w:p w14:paraId="5FA989DE" w14:textId="77777777" w:rsidR="00F15AE6" w:rsidRPr="00EF510A" w:rsidDel="00B743A4" w:rsidRDefault="00F15AE6">
            <w:pPr>
              <w:pStyle w:val="TableContentCenter"/>
              <w:rPr>
                <w:ins w:id="6410" w:author="Bhakti Gandhi [2]" w:date="2015-03-19T14:26:00Z"/>
                <w:del w:id="6411" w:author="Bhakti Gandhi [2]" w:date="2015-05-18T11:51:00Z"/>
              </w:rPr>
              <w:pPrChange w:id="6412" w:author="Bhakti Gandhi [2]" w:date="2015-04-06T11:23:00Z">
                <w:pPr>
                  <w:framePr w:hSpace="180" w:wrap="around" w:vAnchor="text" w:hAnchor="page" w:x="3811" w:y="44"/>
                </w:pPr>
              </w:pPrChange>
            </w:pPr>
            <w:ins w:id="6413" w:author="Bhakti Gandhi [2]" w:date="2015-03-19T14:26:00Z">
              <w:del w:id="6414" w:author="Bhakti Gandhi [2]" w:date="2015-05-18T11:51:00Z">
                <w:r w:rsidDel="00B743A4">
                  <w:delText>250</w:delText>
                </w:r>
                <w:bookmarkStart w:id="6415" w:name="_Toc419722911"/>
                <w:bookmarkStart w:id="6416" w:name="_Toc419723153"/>
                <w:bookmarkStart w:id="6417" w:name="_Toc420663923"/>
                <w:bookmarkStart w:id="6418" w:name="_Toc435534158"/>
                <w:bookmarkEnd w:id="6415"/>
                <w:bookmarkEnd w:id="6416"/>
                <w:bookmarkEnd w:id="6417"/>
                <w:bookmarkEnd w:id="6418"/>
              </w:del>
            </w:ins>
          </w:p>
        </w:tc>
        <w:tc>
          <w:tcPr>
            <w:tcW w:w="1800" w:type="dxa"/>
            <w:tcPrChange w:id="6419" w:author="Bhakti Gandhi [2]" w:date="2015-07-14T15:08:00Z">
              <w:tcPr>
                <w:tcW w:w="1800" w:type="dxa"/>
              </w:tcPr>
            </w:tcPrChange>
          </w:tcPr>
          <w:p w14:paraId="5FA989DF" w14:textId="77777777" w:rsidR="00F15AE6" w:rsidRPr="00EF510A" w:rsidDel="00B743A4" w:rsidRDefault="00F15AE6">
            <w:pPr>
              <w:pStyle w:val="TableContentCenter"/>
              <w:rPr>
                <w:ins w:id="6420" w:author="Bhakti Gandhi [2]" w:date="2015-03-19T14:26:00Z"/>
                <w:del w:id="6421" w:author="Bhakti Gandhi [2]" w:date="2015-05-18T11:51:00Z"/>
              </w:rPr>
              <w:pPrChange w:id="6422" w:author="Bhakti Gandhi [2]" w:date="2015-04-06T11:23:00Z">
                <w:pPr>
                  <w:framePr w:hSpace="180" w:wrap="around" w:vAnchor="text" w:hAnchor="page" w:x="3811" w:y="44"/>
                </w:pPr>
              </w:pPrChange>
            </w:pPr>
            <w:ins w:id="6423" w:author="Bhakti Gandhi [2]" w:date="2015-03-19T14:27:00Z">
              <w:del w:id="6424" w:author="Bhakti Gandhi [2]" w:date="2015-05-18T11:51:00Z">
                <w:r w:rsidDel="00B743A4">
                  <w:delText>15</w:delText>
                </w:r>
              </w:del>
            </w:ins>
            <w:bookmarkStart w:id="6425" w:name="_Toc419722912"/>
            <w:bookmarkStart w:id="6426" w:name="_Toc419723154"/>
            <w:bookmarkStart w:id="6427" w:name="_Toc420663924"/>
            <w:bookmarkStart w:id="6428" w:name="_Toc435534159"/>
            <w:bookmarkEnd w:id="6425"/>
            <w:bookmarkEnd w:id="6426"/>
            <w:bookmarkEnd w:id="6427"/>
            <w:bookmarkEnd w:id="6428"/>
          </w:p>
        </w:tc>
        <w:bookmarkStart w:id="6429" w:name="_Toc419722913"/>
        <w:bookmarkStart w:id="6430" w:name="_Toc419723155"/>
        <w:bookmarkStart w:id="6431" w:name="_Toc420663925"/>
        <w:bookmarkStart w:id="6432" w:name="_Toc435534160"/>
        <w:bookmarkEnd w:id="6429"/>
        <w:bookmarkEnd w:id="6430"/>
        <w:bookmarkEnd w:id="6431"/>
        <w:bookmarkEnd w:id="6432"/>
      </w:tr>
      <w:tr w:rsidR="00F21BC1" w:rsidRPr="0027307A" w:rsidDel="00B743A4" w14:paraId="5FA989E4" w14:textId="77777777" w:rsidTr="00110840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6433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ins w:id="6434" w:author="Bhakti Gandhi [2]" w:date="2015-03-20T15:14:00Z"/>
          <w:del w:id="6435" w:author="Bhakti Gandhi [2]" w:date="2015-05-18T11:51:00Z"/>
          <w:trPrChange w:id="6436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6437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9E1" w14:textId="77777777" w:rsidR="00F21BC1" w:rsidDel="00B743A4" w:rsidRDefault="00F21BC1">
            <w:pPr>
              <w:pStyle w:val="TableContentCenter"/>
              <w:rPr>
                <w:ins w:id="6438" w:author="Bhakti Gandhi [2]" w:date="2015-03-20T15:14:00Z"/>
                <w:del w:id="6439" w:author="Bhakti Gandhi [2]" w:date="2015-05-18T11:51:00Z"/>
              </w:rPr>
              <w:pPrChange w:id="6440" w:author="Bhakti Gandhi [2]" w:date="2015-04-06T11:23:00Z">
                <w:pPr>
                  <w:framePr w:hSpace="180" w:wrap="around" w:vAnchor="text" w:hAnchor="page" w:x="3811" w:y="44"/>
                </w:pPr>
              </w:pPrChange>
            </w:pPr>
            <w:ins w:id="6441" w:author="Bhakti Gandhi [2]" w:date="2015-03-20T15:14:00Z">
              <w:del w:id="6442" w:author="Bhakti Gandhi [2]" w:date="2015-05-18T11:51:00Z">
                <w:r w:rsidDel="00B743A4">
                  <w:delText>600</w:delText>
                </w:r>
                <w:bookmarkStart w:id="6443" w:name="_Toc419722914"/>
                <w:bookmarkStart w:id="6444" w:name="_Toc419723156"/>
                <w:bookmarkStart w:id="6445" w:name="_Toc420663926"/>
                <w:bookmarkStart w:id="6446" w:name="_Toc435534161"/>
                <w:bookmarkEnd w:id="6443"/>
                <w:bookmarkEnd w:id="6444"/>
                <w:bookmarkEnd w:id="6445"/>
                <w:bookmarkEnd w:id="6446"/>
              </w:del>
            </w:ins>
          </w:p>
        </w:tc>
        <w:tc>
          <w:tcPr>
            <w:tcW w:w="1789" w:type="dxa"/>
            <w:tcPrChange w:id="6447" w:author="Bhakti Gandhi [2]" w:date="2015-07-14T15:08:00Z">
              <w:tcPr>
                <w:tcW w:w="1789" w:type="dxa"/>
              </w:tcPr>
            </w:tcPrChange>
          </w:tcPr>
          <w:p w14:paraId="5FA989E2" w14:textId="77777777" w:rsidR="00F21BC1" w:rsidDel="00B743A4" w:rsidRDefault="00F21BC1">
            <w:pPr>
              <w:pStyle w:val="TableContentCenter"/>
              <w:rPr>
                <w:ins w:id="6448" w:author="Bhakti Gandhi [2]" w:date="2015-03-20T15:14:00Z"/>
                <w:del w:id="6449" w:author="Bhakti Gandhi [2]" w:date="2015-05-18T11:51:00Z"/>
              </w:rPr>
              <w:pPrChange w:id="6450" w:author="Bhakti Gandhi [2]" w:date="2015-04-06T11:23:00Z">
                <w:pPr>
                  <w:framePr w:hSpace="180" w:wrap="around" w:vAnchor="text" w:hAnchor="page" w:x="3811" w:y="44"/>
                </w:pPr>
              </w:pPrChange>
            </w:pPr>
            <w:ins w:id="6451" w:author="Bhakti Gandhi [2]" w:date="2015-03-20T15:14:00Z">
              <w:del w:id="6452" w:author="Bhakti Gandhi [2]" w:date="2015-05-18T11:51:00Z">
                <w:r w:rsidDel="00B743A4">
                  <w:delText>300</w:delText>
                </w:r>
                <w:bookmarkStart w:id="6453" w:name="_Toc419722915"/>
                <w:bookmarkStart w:id="6454" w:name="_Toc419723157"/>
                <w:bookmarkStart w:id="6455" w:name="_Toc420663927"/>
                <w:bookmarkStart w:id="6456" w:name="_Toc435534162"/>
                <w:bookmarkEnd w:id="6453"/>
                <w:bookmarkEnd w:id="6454"/>
                <w:bookmarkEnd w:id="6455"/>
                <w:bookmarkEnd w:id="6456"/>
              </w:del>
            </w:ins>
          </w:p>
        </w:tc>
        <w:tc>
          <w:tcPr>
            <w:tcW w:w="1800" w:type="dxa"/>
            <w:tcPrChange w:id="6457" w:author="Bhakti Gandhi [2]" w:date="2015-07-14T15:08:00Z">
              <w:tcPr>
                <w:tcW w:w="1800" w:type="dxa"/>
              </w:tcPr>
            </w:tcPrChange>
          </w:tcPr>
          <w:p w14:paraId="5FA989E3" w14:textId="77777777" w:rsidR="00F21BC1" w:rsidDel="00B743A4" w:rsidRDefault="00F21BC1">
            <w:pPr>
              <w:pStyle w:val="TableContentCenter"/>
              <w:rPr>
                <w:ins w:id="6458" w:author="Bhakti Gandhi [2]" w:date="2015-03-20T15:14:00Z"/>
                <w:del w:id="6459" w:author="Bhakti Gandhi [2]" w:date="2015-05-18T11:51:00Z"/>
              </w:rPr>
              <w:pPrChange w:id="6460" w:author="Bhakti Gandhi [2]" w:date="2015-04-06T11:23:00Z">
                <w:pPr>
                  <w:framePr w:hSpace="180" w:wrap="around" w:vAnchor="text" w:hAnchor="page" w:x="3811" w:y="44"/>
                </w:pPr>
              </w:pPrChange>
            </w:pPr>
            <w:ins w:id="6461" w:author="Bhakti Gandhi [2]" w:date="2015-03-20T15:15:00Z">
              <w:del w:id="6462" w:author="Bhakti Gandhi [2]" w:date="2015-05-18T11:51:00Z">
                <w:r w:rsidDel="00B743A4">
                  <w:delText>15</w:delText>
                </w:r>
              </w:del>
            </w:ins>
            <w:bookmarkStart w:id="6463" w:name="_Toc419722916"/>
            <w:bookmarkStart w:id="6464" w:name="_Toc419723158"/>
            <w:bookmarkStart w:id="6465" w:name="_Toc420663928"/>
            <w:bookmarkStart w:id="6466" w:name="_Toc435534163"/>
            <w:bookmarkEnd w:id="6463"/>
            <w:bookmarkEnd w:id="6464"/>
            <w:bookmarkEnd w:id="6465"/>
            <w:bookmarkEnd w:id="6466"/>
          </w:p>
        </w:tc>
        <w:bookmarkStart w:id="6467" w:name="_Toc419722917"/>
        <w:bookmarkStart w:id="6468" w:name="_Toc419723159"/>
        <w:bookmarkStart w:id="6469" w:name="_Toc420663929"/>
        <w:bookmarkStart w:id="6470" w:name="_Toc435534164"/>
        <w:bookmarkEnd w:id="6467"/>
        <w:bookmarkEnd w:id="6468"/>
        <w:bookmarkEnd w:id="6469"/>
        <w:bookmarkEnd w:id="6470"/>
      </w:tr>
      <w:tr w:rsidR="00F21BC1" w:rsidRPr="0027307A" w:rsidDel="00B743A4" w14:paraId="5FA989E8" w14:textId="77777777" w:rsidTr="00B41C01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6471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ins w:id="6472" w:author="Bhakti Gandhi [2]" w:date="2015-03-20T15:14:00Z"/>
          <w:del w:id="6473" w:author="Bhakti Gandhi [2]" w:date="2015-05-18T11:51:00Z"/>
          <w:trPrChange w:id="6474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6475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9E5" w14:textId="77777777" w:rsidR="00F21BC1" w:rsidDel="00B743A4" w:rsidRDefault="00F21BC1">
            <w:pPr>
              <w:pStyle w:val="TableContentCenter"/>
              <w:rPr>
                <w:ins w:id="6476" w:author="Bhakti Gandhi [2]" w:date="2015-03-20T15:14:00Z"/>
                <w:del w:id="6477" w:author="Bhakti Gandhi [2]" w:date="2015-05-18T11:51:00Z"/>
              </w:rPr>
              <w:pPrChange w:id="6478" w:author="Bhakti Gandhi [2]" w:date="2015-04-06T11:23:00Z">
                <w:pPr>
                  <w:framePr w:hSpace="180" w:wrap="around" w:vAnchor="text" w:hAnchor="page" w:x="3811" w:y="44"/>
                </w:pPr>
              </w:pPrChange>
            </w:pPr>
            <w:ins w:id="6479" w:author="Bhakti Gandhi [2]" w:date="2015-03-20T15:14:00Z">
              <w:del w:id="6480" w:author="Bhakti Gandhi [2]" w:date="2015-05-18T11:51:00Z">
                <w:r w:rsidDel="00B743A4">
                  <w:delText>700</w:delText>
                </w:r>
                <w:bookmarkStart w:id="6481" w:name="_Toc419722918"/>
                <w:bookmarkStart w:id="6482" w:name="_Toc419723160"/>
                <w:bookmarkStart w:id="6483" w:name="_Toc420663930"/>
                <w:bookmarkStart w:id="6484" w:name="_Toc435534165"/>
                <w:bookmarkEnd w:id="6481"/>
                <w:bookmarkEnd w:id="6482"/>
                <w:bookmarkEnd w:id="6483"/>
                <w:bookmarkEnd w:id="6484"/>
              </w:del>
            </w:ins>
          </w:p>
        </w:tc>
        <w:tc>
          <w:tcPr>
            <w:tcW w:w="1789" w:type="dxa"/>
            <w:tcPrChange w:id="6485" w:author="Bhakti Gandhi [2]" w:date="2015-07-14T15:08:00Z">
              <w:tcPr>
                <w:tcW w:w="1789" w:type="dxa"/>
              </w:tcPr>
            </w:tcPrChange>
          </w:tcPr>
          <w:p w14:paraId="5FA989E6" w14:textId="77777777" w:rsidR="00F21BC1" w:rsidDel="00B743A4" w:rsidRDefault="00F21BC1">
            <w:pPr>
              <w:pStyle w:val="TableContentCenter"/>
              <w:rPr>
                <w:ins w:id="6486" w:author="Bhakti Gandhi [2]" w:date="2015-03-20T15:14:00Z"/>
                <w:del w:id="6487" w:author="Bhakti Gandhi [2]" w:date="2015-05-18T11:51:00Z"/>
              </w:rPr>
              <w:pPrChange w:id="6488" w:author="Bhakti Gandhi [2]" w:date="2015-04-06T11:23:00Z">
                <w:pPr>
                  <w:framePr w:hSpace="180" w:wrap="around" w:vAnchor="text" w:hAnchor="page" w:x="3811" w:y="44"/>
                </w:pPr>
              </w:pPrChange>
            </w:pPr>
            <w:ins w:id="6489" w:author="Bhakti Gandhi [2]" w:date="2015-03-20T15:15:00Z">
              <w:del w:id="6490" w:author="Bhakti Gandhi [2]" w:date="2015-05-18T11:51:00Z">
                <w:r w:rsidDel="00B743A4">
                  <w:delText>350</w:delText>
                </w:r>
              </w:del>
            </w:ins>
            <w:bookmarkStart w:id="6491" w:name="_Toc419722919"/>
            <w:bookmarkStart w:id="6492" w:name="_Toc419723161"/>
            <w:bookmarkStart w:id="6493" w:name="_Toc420663931"/>
            <w:bookmarkStart w:id="6494" w:name="_Toc435534166"/>
            <w:bookmarkEnd w:id="6491"/>
            <w:bookmarkEnd w:id="6492"/>
            <w:bookmarkEnd w:id="6493"/>
            <w:bookmarkEnd w:id="6494"/>
          </w:p>
        </w:tc>
        <w:tc>
          <w:tcPr>
            <w:tcW w:w="1800" w:type="dxa"/>
            <w:tcPrChange w:id="6495" w:author="Bhakti Gandhi [2]" w:date="2015-07-14T15:08:00Z">
              <w:tcPr>
                <w:tcW w:w="1800" w:type="dxa"/>
              </w:tcPr>
            </w:tcPrChange>
          </w:tcPr>
          <w:p w14:paraId="5FA989E7" w14:textId="77777777" w:rsidR="00F21BC1" w:rsidDel="00B743A4" w:rsidRDefault="00F21BC1">
            <w:pPr>
              <w:pStyle w:val="TableContentCenter"/>
              <w:rPr>
                <w:ins w:id="6496" w:author="Bhakti Gandhi [2]" w:date="2015-03-20T15:14:00Z"/>
                <w:del w:id="6497" w:author="Bhakti Gandhi [2]" w:date="2015-05-18T11:51:00Z"/>
              </w:rPr>
              <w:pPrChange w:id="6498" w:author="Bhakti Gandhi [2]" w:date="2015-04-06T11:23:00Z">
                <w:pPr>
                  <w:framePr w:hSpace="180" w:wrap="around" w:vAnchor="text" w:hAnchor="page" w:x="3811" w:y="44"/>
                </w:pPr>
              </w:pPrChange>
            </w:pPr>
            <w:ins w:id="6499" w:author="Bhakti Gandhi [2]" w:date="2015-03-20T15:15:00Z">
              <w:del w:id="6500" w:author="Bhakti Gandhi [2]" w:date="2015-05-18T11:51:00Z">
                <w:r w:rsidDel="00B743A4">
                  <w:delText>15</w:delText>
                </w:r>
              </w:del>
            </w:ins>
            <w:bookmarkStart w:id="6501" w:name="_Toc419722920"/>
            <w:bookmarkStart w:id="6502" w:name="_Toc419723162"/>
            <w:bookmarkStart w:id="6503" w:name="_Toc420663932"/>
            <w:bookmarkStart w:id="6504" w:name="_Toc435534167"/>
            <w:bookmarkEnd w:id="6501"/>
            <w:bookmarkEnd w:id="6502"/>
            <w:bookmarkEnd w:id="6503"/>
            <w:bookmarkEnd w:id="6504"/>
          </w:p>
        </w:tc>
        <w:bookmarkStart w:id="6505" w:name="_Toc419722921"/>
        <w:bookmarkStart w:id="6506" w:name="_Toc419723163"/>
        <w:bookmarkStart w:id="6507" w:name="_Toc420663933"/>
        <w:bookmarkStart w:id="6508" w:name="_Toc435534168"/>
        <w:bookmarkEnd w:id="6505"/>
        <w:bookmarkEnd w:id="6506"/>
        <w:bookmarkEnd w:id="6507"/>
        <w:bookmarkEnd w:id="6508"/>
      </w:tr>
    </w:tbl>
    <w:p w14:paraId="5FA989E9" w14:textId="77777777" w:rsidR="001459F5" w:rsidDel="00B743A4" w:rsidRDefault="001459F5" w:rsidP="00776B4C">
      <w:pPr>
        <w:rPr>
          <w:ins w:id="6509" w:author="Bhakti Gandhi [2]" w:date="2015-03-19T14:24:00Z"/>
          <w:del w:id="6510" w:author="Bhakti Gandhi [2]" w:date="2015-05-18T11:51:00Z"/>
        </w:rPr>
      </w:pPr>
      <w:bookmarkStart w:id="6511" w:name="_Toc419722922"/>
      <w:bookmarkStart w:id="6512" w:name="_Toc419723164"/>
      <w:bookmarkStart w:id="6513" w:name="_Toc420663934"/>
      <w:bookmarkStart w:id="6514" w:name="_Toc435534169"/>
      <w:bookmarkEnd w:id="6511"/>
      <w:bookmarkEnd w:id="6512"/>
      <w:bookmarkEnd w:id="6513"/>
      <w:bookmarkEnd w:id="6514"/>
    </w:p>
    <w:p w14:paraId="5FA989EA" w14:textId="77777777" w:rsidR="00281A60" w:rsidDel="00B743A4" w:rsidRDefault="00281A60" w:rsidP="00776B4C">
      <w:pPr>
        <w:rPr>
          <w:ins w:id="6515" w:author="Bhakti Gandhi [2]" w:date="2015-03-20T15:00:00Z"/>
          <w:del w:id="6516" w:author="Bhakti Gandhi [2]" w:date="2015-05-18T11:51:00Z"/>
        </w:rPr>
      </w:pPr>
      <w:bookmarkStart w:id="6517" w:name="_Toc419722923"/>
      <w:bookmarkStart w:id="6518" w:name="_Toc419723165"/>
      <w:bookmarkStart w:id="6519" w:name="_Toc420663935"/>
      <w:bookmarkStart w:id="6520" w:name="_Toc435534170"/>
      <w:bookmarkEnd w:id="6517"/>
      <w:bookmarkEnd w:id="6518"/>
      <w:bookmarkEnd w:id="6519"/>
      <w:bookmarkEnd w:id="6520"/>
    </w:p>
    <w:p w14:paraId="5FA989EB" w14:textId="77777777" w:rsidR="000375C7" w:rsidDel="00B743A4" w:rsidRDefault="000375C7" w:rsidP="00776B4C">
      <w:pPr>
        <w:rPr>
          <w:ins w:id="6521" w:author="Bhakti Gandhi [2]" w:date="2015-03-20T15:05:00Z"/>
          <w:del w:id="6522" w:author="Bhakti Gandhi [2]" w:date="2015-05-18T11:51:00Z"/>
        </w:rPr>
      </w:pPr>
      <w:bookmarkStart w:id="6523" w:name="_Toc419722924"/>
      <w:bookmarkStart w:id="6524" w:name="_Toc419723166"/>
      <w:bookmarkStart w:id="6525" w:name="_Toc420663936"/>
      <w:bookmarkStart w:id="6526" w:name="_Toc435534171"/>
      <w:bookmarkEnd w:id="6523"/>
      <w:bookmarkEnd w:id="6524"/>
      <w:bookmarkEnd w:id="6525"/>
      <w:bookmarkEnd w:id="6526"/>
    </w:p>
    <w:p w14:paraId="5FA989EC" w14:textId="77777777" w:rsidR="00F21BC1" w:rsidDel="00B743A4" w:rsidRDefault="00F21BC1" w:rsidP="00776B4C">
      <w:pPr>
        <w:rPr>
          <w:ins w:id="6527" w:author="Bhakti Gandhi [2]" w:date="2015-03-20T15:05:00Z"/>
          <w:del w:id="6528" w:author="Bhakti Gandhi [2]" w:date="2015-05-18T11:51:00Z"/>
        </w:rPr>
      </w:pPr>
      <w:bookmarkStart w:id="6529" w:name="_Toc419722925"/>
      <w:bookmarkStart w:id="6530" w:name="_Toc419723167"/>
      <w:bookmarkStart w:id="6531" w:name="_Toc420663937"/>
      <w:bookmarkStart w:id="6532" w:name="_Toc435534172"/>
      <w:bookmarkEnd w:id="6529"/>
      <w:bookmarkEnd w:id="6530"/>
      <w:bookmarkEnd w:id="6531"/>
      <w:bookmarkEnd w:id="6532"/>
    </w:p>
    <w:p w14:paraId="5FA989ED" w14:textId="77777777" w:rsidR="00F21BC1" w:rsidDel="00B743A4" w:rsidRDefault="00F21BC1" w:rsidP="00776B4C">
      <w:pPr>
        <w:rPr>
          <w:ins w:id="6533" w:author="Bhakti Gandhi [2]" w:date="2015-03-20T15:05:00Z"/>
          <w:del w:id="6534" w:author="Bhakti Gandhi [2]" w:date="2015-05-18T11:51:00Z"/>
        </w:rPr>
      </w:pPr>
      <w:bookmarkStart w:id="6535" w:name="_Toc419722926"/>
      <w:bookmarkStart w:id="6536" w:name="_Toc419723168"/>
      <w:bookmarkStart w:id="6537" w:name="_Toc420663938"/>
      <w:bookmarkStart w:id="6538" w:name="_Toc435534173"/>
      <w:bookmarkEnd w:id="6535"/>
      <w:bookmarkEnd w:id="6536"/>
      <w:bookmarkEnd w:id="6537"/>
      <w:bookmarkEnd w:id="6538"/>
    </w:p>
    <w:p w14:paraId="5FA989EE" w14:textId="77777777" w:rsidR="00281A60" w:rsidDel="00B743A4" w:rsidRDefault="00281A60" w:rsidP="00776B4C">
      <w:pPr>
        <w:rPr>
          <w:ins w:id="6539" w:author="Bhakti Gandhi [2]" w:date="2015-03-20T15:00:00Z"/>
          <w:del w:id="6540" w:author="Bhakti Gandhi [2]" w:date="2015-05-18T11:51:00Z"/>
        </w:rPr>
      </w:pPr>
      <w:bookmarkStart w:id="6541" w:name="_Toc419722927"/>
      <w:bookmarkStart w:id="6542" w:name="_Toc419723169"/>
      <w:bookmarkStart w:id="6543" w:name="_Toc420663939"/>
      <w:bookmarkStart w:id="6544" w:name="_Toc435534174"/>
      <w:bookmarkEnd w:id="6541"/>
      <w:bookmarkEnd w:id="6542"/>
      <w:bookmarkEnd w:id="6543"/>
      <w:bookmarkEnd w:id="6544"/>
    </w:p>
    <w:p w14:paraId="5FA989EF" w14:textId="77777777" w:rsidR="000375C7" w:rsidRPr="000375C7" w:rsidDel="00B743A4" w:rsidRDefault="000375C7" w:rsidP="000375C7">
      <w:pPr>
        <w:pStyle w:val="Heading3"/>
        <w:numPr>
          <w:ilvl w:val="2"/>
          <w:numId w:val="31"/>
        </w:numPr>
        <w:rPr>
          <w:ins w:id="6545" w:author="Bhakti Gandhi [2]" w:date="2015-03-20T15:00:00Z"/>
          <w:del w:id="6546" w:author="Bhakti Gandhi [2]" w:date="2015-05-18T11:51:00Z"/>
        </w:rPr>
      </w:pPr>
      <w:ins w:id="6547" w:author="Bhakti Gandhi [2]" w:date="2015-03-20T15:00:00Z">
        <w:del w:id="6548" w:author="Bhakti Gandhi [2]" w:date="2015-05-18T11:51:00Z">
          <w:r w:rsidRPr="000375C7" w:rsidDel="00B743A4">
            <w:delText xml:space="preserve">EIS </w:delText>
          </w:r>
          <w:r w:rsidDel="00B743A4">
            <w:delText>multiple</w:delText>
          </w:r>
          <w:r w:rsidRPr="000375C7" w:rsidDel="00B743A4">
            <w:delText xml:space="preserve"> service: </w:delText>
          </w:r>
          <w:r w:rsidR="00520AC2" w:rsidDel="00B743A4">
            <w:delText>Pulse + Hybris</w:delText>
          </w:r>
          <w:bookmarkStart w:id="6549" w:name="_Toc419722928"/>
          <w:bookmarkStart w:id="6550" w:name="_Toc419723170"/>
          <w:bookmarkStart w:id="6551" w:name="_Toc420663940"/>
          <w:bookmarkStart w:id="6552" w:name="_Toc435534175"/>
          <w:bookmarkEnd w:id="6549"/>
          <w:bookmarkEnd w:id="6550"/>
          <w:bookmarkEnd w:id="6551"/>
          <w:bookmarkEnd w:id="6552"/>
        </w:del>
      </w:ins>
    </w:p>
    <w:p w14:paraId="5FA989F0" w14:textId="77777777" w:rsidR="000375C7" w:rsidRPr="00EF510A" w:rsidDel="00B743A4" w:rsidRDefault="000375C7" w:rsidP="000375C7">
      <w:pPr>
        <w:rPr>
          <w:ins w:id="6553" w:author="Bhakti Gandhi [2]" w:date="2015-03-20T15:00:00Z"/>
          <w:del w:id="6554" w:author="Bhakti Gandhi [2]" w:date="2015-05-18T11:51:00Z"/>
        </w:rPr>
      </w:pPr>
      <w:ins w:id="6555" w:author="Bhakti Gandhi [2]" w:date="2015-03-20T15:00:00Z">
        <w:del w:id="6556" w:author="Bhakti Gandhi [2]" w:date="2015-05-18T11:51:00Z">
          <w:r w:rsidRPr="000375C7" w:rsidDel="00B743A4">
            <w:delText>P</w:delText>
          </w:r>
          <w:r w:rsidRPr="00EF510A" w:rsidDel="00B743A4">
            <w:delText xml:space="preserve">urpose: </w:delText>
          </w:r>
          <w:r w:rsidRPr="00EF510A" w:rsidDel="00B743A4">
            <w:tab/>
            <w:delText xml:space="preserve">Demonstrate the concurrency and scalability of </w:delText>
          </w:r>
          <w:r w:rsidDel="00B743A4">
            <w:delText>EIS</w:delText>
          </w:r>
          <w:r w:rsidRPr="00EF510A" w:rsidDel="00B743A4">
            <w:delText xml:space="preserve"> </w:delText>
          </w:r>
          <w:r w:rsidDel="00B743A4">
            <w:delText>with</w:delText>
          </w:r>
          <w:r w:rsidR="001814A8" w:rsidDel="00B743A4">
            <w:delText xml:space="preserve"> incoming requests</w:delText>
          </w:r>
          <w:r w:rsidR="001814A8" w:rsidDel="00B743A4">
            <w:tab/>
          </w:r>
          <w:r w:rsidR="001814A8" w:rsidDel="00B743A4">
            <w:tab/>
            <w:delText>from Hybris and</w:delText>
          </w:r>
          <w:r w:rsidDel="00B743A4">
            <w:delText xml:space="preserve"> Pulse.</w:delText>
          </w:r>
          <w:bookmarkStart w:id="6557" w:name="_Toc419722929"/>
          <w:bookmarkStart w:id="6558" w:name="_Toc419723171"/>
          <w:bookmarkStart w:id="6559" w:name="_Toc420663941"/>
          <w:bookmarkStart w:id="6560" w:name="_Toc435534176"/>
          <w:bookmarkEnd w:id="6557"/>
          <w:bookmarkEnd w:id="6558"/>
          <w:bookmarkEnd w:id="6559"/>
          <w:bookmarkEnd w:id="6560"/>
        </w:del>
      </w:ins>
    </w:p>
    <w:p w14:paraId="5FA989F1" w14:textId="77777777" w:rsidR="000375C7" w:rsidDel="00B743A4" w:rsidRDefault="000375C7">
      <w:pPr>
        <w:rPr>
          <w:ins w:id="6561" w:author="Bhakti Gandhi [2]" w:date="2015-03-20T15:00:00Z"/>
          <w:del w:id="6562" w:author="Bhakti Gandhi [2]" w:date="2015-05-18T11:51:00Z"/>
        </w:rPr>
      </w:pPr>
      <w:ins w:id="6563" w:author="Bhakti Gandhi [2]" w:date="2015-03-20T15:00:00Z">
        <w:del w:id="6564" w:author="Bhakti Gandhi [2]" w:date="2015-05-18T11:51:00Z">
          <w:r w:rsidRPr="00EF510A" w:rsidDel="00B743A4">
            <w:delText xml:space="preserve">Procedure: </w:delText>
          </w:r>
          <w:r w:rsidRPr="00EF510A" w:rsidDel="00B743A4">
            <w:tab/>
            <w:delText>Iterative Apache JMeter test scripts will be executed simulating</w:delText>
          </w:r>
          <w:r w:rsidDel="00B743A4">
            <w:delText xml:space="preserve"> a m</w:delText>
          </w:r>
          <w:r w:rsidR="001814A8" w:rsidDel="00B743A4">
            <w:delText>ixed</w:delText>
          </w:r>
          <w:r w:rsidR="001814A8" w:rsidDel="00B743A4">
            <w:tab/>
          </w:r>
          <w:r w:rsidR="001814A8" w:rsidDel="00B743A4">
            <w:tab/>
          </w:r>
          <w:r w:rsidR="001814A8" w:rsidDel="00B743A4">
            <w:tab/>
            <w:delText>load of Hybris and Pulse</w:delText>
          </w:r>
          <w:r w:rsidDel="00B743A4">
            <w:delText>. The dist</w:delText>
          </w:r>
          <w:r w:rsidR="001814A8" w:rsidDel="00B743A4">
            <w:delText>ribution of traffic from each</w:delText>
          </w:r>
          <w:r w:rsidR="001814A8" w:rsidDel="00B743A4">
            <w:tab/>
          </w:r>
          <w:r w:rsidR="001814A8" w:rsidDel="00B743A4">
            <w:tab/>
          </w:r>
          <w:r w:rsidR="001814A8" w:rsidDel="00B743A4">
            <w:tab/>
          </w:r>
          <w:r w:rsidR="001814A8" w:rsidDel="00B743A4">
            <w:tab/>
          </w:r>
          <w:r w:rsidDel="00B743A4">
            <w:delText>component will be as below:</w:delText>
          </w:r>
          <w:bookmarkStart w:id="6565" w:name="_Toc419722930"/>
          <w:bookmarkStart w:id="6566" w:name="_Toc419723172"/>
          <w:bookmarkStart w:id="6567" w:name="_Toc420663942"/>
          <w:bookmarkStart w:id="6568" w:name="_Toc435534177"/>
          <w:bookmarkEnd w:id="6565"/>
          <w:bookmarkEnd w:id="6566"/>
          <w:bookmarkEnd w:id="6567"/>
          <w:bookmarkEnd w:id="6568"/>
        </w:del>
      </w:ins>
    </w:p>
    <w:tbl>
      <w:tblPr>
        <w:tblpPr w:leftFromText="180" w:rightFromText="180" w:vertAnchor="text" w:horzAnchor="page" w:tblpX="3811" w:tblpY="44"/>
        <w:tblW w:w="422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335"/>
        <w:gridCol w:w="1890"/>
      </w:tblGrid>
      <w:tr w:rsidR="000375C7" w:rsidRPr="001459F5" w:rsidDel="00B743A4" w14:paraId="5FA989F4" w14:textId="77777777" w:rsidTr="007F628F">
        <w:trPr>
          <w:cantSplit/>
          <w:trHeight w:val="296"/>
          <w:tblHeader/>
          <w:ins w:id="6569" w:author="Bhakti Gandhi [2]" w:date="2015-03-20T15:00:00Z"/>
          <w:del w:id="6570" w:author="Bhakti Gandhi [2]" w:date="2015-05-18T11:51:00Z"/>
        </w:trPr>
        <w:tc>
          <w:tcPr>
            <w:tcW w:w="2335" w:type="dxa"/>
            <w:shd w:val="clear" w:color="auto" w:fill="17365D"/>
          </w:tcPr>
          <w:p w14:paraId="5FA989F2" w14:textId="77777777" w:rsidR="000375C7" w:rsidRPr="000375C7" w:rsidDel="00B743A4" w:rsidRDefault="000375C7">
            <w:pPr>
              <w:rPr>
                <w:ins w:id="6571" w:author="Bhakti Gandhi [2]" w:date="2015-03-20T15:00:00Z"/>
                <w:del w:id="6572" w:author="Bhakti Gandhi [2]" w:date="2015-05-18T11:51:00Z"/>
              </w:rPr>
              <w:pPrChange w:id="6573" w:author="Bhakti Gandhi [2]" w:date="2015-05-18T11:51:00Z">
                <w:pPr>
                  <w:framePr w:hSpace="180" w:wrap="around" w:vAnchor="text" w:hAnchor="page" w:x="3811" w:y="44"/>
                </w:pPr>
              </w:pPrChange>
            </w:pPr>
            <w:ins w:id="6574" w:author="Bhakti Gandhi [2]" w:date="2015-03-20T15:00:00Z">
              <w:del w:id="6575" w:author="Bhakti Gandhi [2]" w:date="2015-05-18T11:51:00Z">
                <w:r w:rsidDel="00B743A4">
                  <w:delText>Component</w:delText>
                </w:r>
                <w:bookmarkStart w:id="6576" w:name="_Toc419722931"/>
                <w:bookmarkStart w:id="6577" w:name="_Toc419723173"/>
                <w:bookmarkStart w:id="6578" w:name="_Toc420663943"/>
                <w:bookmarkStart w:id="6579" w:name="_Toc435534178"/>
                <w:bookmarkEnd w:id="6576"/>
                <w:bookmarkEnd w:id="6577"/>
                <w:bookmarkEnd w:id="6578"/>
                <w:bookmarkEnd w:id="6579"/>
              </w:del>
            </w:ins>
          </w:p>
        </w:tc>
        <w:tc>
          <w:tcPr>
            <w:tcW w:w="1890" w:type="dxa"/>
            <w:shd w:val="clear" w:color="auto" w:fill="17365D"/>
          </w:tcPr>
          <w:p w14:paraId="5FA989F3" w14:textId="77777777" w:rsidR="000375C7" w:rsidRPr="000375C7" w:rsidDel="00B743A4" w:rsidRDefault="000375C7">
            <w:pPr>
              <w:rPr>
                <w:ins w:id="6580" w:author="Bhakti Gandhi [2]" w:date="2015-03-20T15:00:00Z"/>
                <w:del w:id="6581" w:author="Bhakti Gandhi [2]" w:date="2015-05-18T11:51:00Z"/>
              </w:rPr>
              <w:pPrChange w:id="6582" w:author="Bhakti Gandhi [2]" w:date="2015-05-18T11:51:00Z">
                <w:pPr>
                  <w:framePr w:hSpace="180" w:wrap="around" w:vAnchor="text" w:hAnchor="page" w:x="3811" w:y="44"/>
                </w:pPr>
              </w:pPrChange>
            </w:pPr>
            <w:ins w:id="6583" w:author="Bhakti Gandhi [2]" w:date="2015-03-20T15:00:00Z">
              <w:del w:id="6584" w:author="Bhakti Gandhi [2]" w:date="2015-05-18T11:51:00Z">
                <w:r w:rsidDel="00B743A4">
                  <w:delText>Distribution</w:delText>
                </w:r>
                <w:bookmarkStart w:id="6585" w:name="_Toc419722932"/>
                <w:bookmarkStart w:id="6586" w:name="_Toc419723174"/>
                <w:bookmarkStart w:id="6587" w:name="_Toc420663944"/>
                <w:bookmarkStart w:id="6588" w:name="_Toc435534179"/>
                <w:bookmarkEnd w:id="6585"/>
                <w:bookmarkEnd w:id="6586"/>
                <w:bookmarkEnd w:id="6587"/>
                <w:bookmarkEnd w:id="6588"/>
              </w:del>
            </w:ins>
          </w:p>
        </w:tc>
        <w:bookmarkStart w:id="6589" w:name="_Toc419722933"/>
        <w:bookmarkStart w:id="6590" w:name="_Toc419723175"/>
        <w:bookmarkStart w:id="6591" w:name="_Toc420663945"/>
        <w:bookmarkStart w:id="6592" w:name="_Toc435534180"/>
        <w:bookmarkEnd w:id="6589"/>
        <w:bookmarkEnd w:id="6590"/>
        <w:bookmarkEnd w:id="6591"/>
        <w:bookmarkEnd w:id="6592"/>
      </w:tr>
      <w:tr w:rsidR="000375C7" w:rsidRPr="00EF510A" w:rsidDel="00B743A4" w14:paraId="5FA989F7" w14:textId="77777777" w:rsidTr="007F628F">
        <w:trPr>
          <w:cantSplit/>
          <w:trHeight w:val="428"/>
          <w:ins w:id="6593" w:author="Bhakti Gandhi [2]" w:date="2015-03-20T15:00:00Z"/>
          <w:del w:id="6594" w:author="Bhakti Gandhi [2]" w:date="2015-05-18T11:51:00Z"/>
        </w:trPr>
        <w:tc>
          <w:tcPr>
            <w:tcW w:w="2335" w:type="dxa"/>
            <w:shd w:val="clear" w:color="auto" w:fill="auto"/>
          </w:tcPr>
          <w:p w14:paraId="5FA989F5" w14:textId="77777777" w:rsidR="000375C7" w:rsidRPr="000375C7" w:rsidDel="00B743A4" w:rsidRDefault="000375C7">
            <w:pPr>
              <w:rPr>
                <w:ins w:id="6595" w:author="Bhakti Gandhi [2]" w:date="2015-03-20T15:00:00Z"/>
                <w:del w:id="6596" w:author="Bhakti Gandhi [2]" w:date="2015-05-18T11:51:00Z"/>
              </w:rPr>
              <w:pPrChange w:id="6597" w:author="Bhakti Gandhi [2]" w:date="2015-05-18T11:51:00Z">
                <w:pPr>
                  <w:framePr w:hSpace="180" w:wrap="around" w:vAnchor="text" w:hAnchor="page" w:x="3811" w:y="44"/>
                </w:pPr>
              </w:pPrChange>
            </w:pPr>
            <w:ins w:id="6598" w:author="Bhakti Gandhi [2]" w:date="2015-03-20T15:00:00Z">
              <w:del w:id="6599" w:author="Bhakti Gandhi [2]" w:date="2015-05-18T11:51:00Z">
                <w:r w:rsidDel="00B743A4">
                  <w:delText>Hybris</w:delText>
                </w:r>
                <w:bookmarkStart w:id="6600" w:name="_Toc419722934"/>
                <w:bookmarkStart w:id="6601" w:name="_Toc419723176"/>
                <w:bookmarkStart w:id="6602" w:name="_Toc420663946"/>
                <w:bookmarkStart w:id="6603" w:name="_Toc435534181"/>
                <w:bookmarkEnd w:id="6600"/>
                <w:bookmarkEnd w:id="6601"/>
                <w:bookmarkEnd w:id="6602"/>
                <w:bookmarkEnd w:id="6603"/>
              </w:del>
            </w:ins>
          </w:p>
        </w:tc>
        <w:tc>
          <w:tcPr>
            <w:tcW w:w="1890" w:type="dxa"/>
          </w:tcPr>
          <w:p w14:paraId="5FA989F6" w14:textId="77777777" w:rsidR="000375C7" w:rsidRPr="000375C7" w:rsidDel="00B743A4" w:rsidRDefault="00125F03">
            <w:pPr>
              <w:rPr>
                <w:ins w:id="6604" w:author="Bhakti Gandhi [2]" w:date="2015-03-20T15:00:00Z"/>
                <w:del w:id="6605" w:author="Bhakti Gandhi [2]" w:date="2015-05-18T11:51:00Z"/>
              </w:rPr>
              <w:pPrChange w:id="6606" w:author="Bhakti Gandhi [2]" w:date="2015-05-18T11:51:00Z">
                <w:pPr>
                  <w:framePr w:hSpace="180" w:wrap="around" w:vAnchor="text" w:hAnchor="page" w:x="3811" w:y="44"/>
                </w:pPr>
              </w:pPrChange>
            </w:pPr>
            <w:ins w:id="6607" w:author="Bhakti Gandhi [2]" w:date="2015-03-20T15:00:00Z">
              <w:del w:id="6608" w:author="Bhakti Gandhi [2]" w:date="2015-05-18T11:51:00Z">
                <w:r w:rsidDel="00B743A4">
                  <w:delText>60</w:delText>
                </w:r>
                <w:r w:rsidR="000375C7" w:rsidDel="00B743A4">
                  <w:delText>%</w:delText>
                </w:r>
                <w:bookmarkStart w:id="6609" w:name="_Toc419722935"/>
                <w:bookmarkStart w:id="6610" w:name="_Toc419723177"/>
                <w:bookmarkStart w:id="6611" w:name="_Toc420663947"/>
                <w:bookmarkStart w:id="6612" w:name="_Toc435534182"/>
                <w:bookmarkEnd w:id="6609"/>
                <w:bookmarkEnd w:id="6610"/>
                <w:bookmarkEnd w:id="6611"/>
                <w:bookmarkEnd w:id="6612"/>
              </w:del>
            </w:ins>
          </w:p>
        </w:tc>
        <w:bookmarkStart w:id="6613" w:name="_Toc419722936"/>
        <w:bookmarkStart w:id="6614" w:name="_Toc419723178"/>
        <w:bookmarkStart w:id="6615" w:name="_Toc420663948"/>
        <w:bookmarkStart w:id="6616" w:name="_Toc435534183"/>
        <w:bookmarkEnd w:id="6613"/>
        <w:bookmarkEnd w:id="6614"/>
        <w:bookmarkEnd w:id="6615"/>
        <w:bookmarkEnd w:id="6616"/>
      </w:tr>
      <w:tr w:rsidR="000375C7" w:rsidRPr="00EF510A" w:rsidDel="00B743A4" w14:paraId="5FA989FA" w14:textId="77777777" w:rsidTr="007F628F">
        <w:trPr>
          <w:cantSplit/>
          <w:trHeight w:val="428"/>
          <w:ins w:id="6617" w:author="Bhakti Gandhi [2]" w:date="2015-03-20T15:00:00Z"/>
          <w:del w:id="6618" w:author="Bhakti Gandhi [2]" w:date="2015-05-18T11:51:00Z"/>
        </w:trPr>
        <w:tc>
          <w:tcPr>
            <w:tcW w:w="2335" w:type="dxa"/>
            <w:shd w:val="clear" w:color="auto" w:fill="auto"/>
          </w:tcPr>
          <w:p w14:paraId="5FA989F8" w14:textId="77777777" w:rsidR="000375C7" w:rsidRPr="000375C7" w:rsidDel="00B743A4" w:rsidRDefault="000375C7">
            <w:pPr>
              <w:rPr>
                <w:ins w:id="6619" w:author="Bhakti Gandhi [2]" w:date="2015-03-20T15:00:00Z"/>
                <w:del w:id="6620" w:author="Bhakti Gandhi [2]" w:date="2015-05-18T11:51:00Z"/>
              </w:rPr>
              <w:pPrChange w:id="6621" w:author="Bhakti Gandhi [2]" w:date="2015-05-18T11:51:00Z">
                <w:pPr>
                  <w:framePr w:hSpace="180" w:wrap="around" w:vAnchor="text" w:hAnchor="page" w:x="3811" w:y="44"/>
                </w:pPr>
              </w:pPrChange>
            </w:pPr>
            <w:ins w:id="6622" w:author="Bhakti Gandhi [2]" w:date="2015-03-20T15:00:00Z">
              <w:del w:id="6623" w:author="Bhakti Gandhi [2]" w:date="2015-05-18T11:51:00Z">
                <w:r w:rsidDel="00B743A4">
                  <w:delText>Pulse</w:delText>
                </w:r>
                <w:bookmarkStart w:id="6624" w:name="_Toc419722937"/>
                <w:bookmarkStart w:id="6625" w:name="_Toc419723179"/>
                <w:bookmarkStart w:id="6626" w:name="_Toc420663949"/>
                <w:bookmarkStart w:id="6627" w:name="_Toc435534184"/>
                <w:bookmarkEnd w:id="6624"/>
                <w:bookmarkEnd w:id="6625"/>
                <w:bookmarkEnd w:id="6626"/>
                <w:bookmarkEnd w:id="6627"/>
              </w:del>
            </w:ins>
          </w:p>
        </w:tc>
        <w:tc>
          <w:tcPr>
            <w:tcW w:w="1890" w:type="dxa"/>
          </w:tcPr>
          <w:p w14:paraId="5FA989F9" w14:textId="77777777" w:rsidR="000375C7" w:rsidRPr="000375C7" w:rsidDel="00B743A4" w:rsidRDefault="00125F03">
            <w:pPr>
              <w:rPr>
                <w:ins w:id="6628" w:author="Bhakti Gandhi [2]" w:date="2015-03-20T15:00:00Z"/>
                <w:del w:id="6629" w:author="Bhakti Gandhi [2]" w:date="2015-05-18T11:51:00Z"/>
              </w:rPr>
              <w:pPrChange w:id="6630" w:author="Bhakti Gandhi [2]" w:date="2015-05-18T11:51:00Z">
                <w:pPr>
                  <w:framePr w:hSpace="180" w:wrap="around" w:vAnchor="text" w:hAnchor="page" w:x="3811" w:y="44"/>
                </w:pPr>
              </w:pPrChange>
            </w:pPr>
            <w:ins w:id="6631" w:author="Bhakti Gandhi [2]" w:date="2015-03-20T15:00:00Z">
              <w:del w:id="6632" w:author="Bhakti Gandhi [2]" w:date="2015-05-18T11:51:00Z">
                <w:r w:rsidDel="00B743A4">
                  <w:delText>40</w:delText>
                </w:r>
                <w:r w:rsidR="000375C7" w:rsidDel="00B743A4">
                  <w:delText>%</w:delText>
                </w:r>
                <w:bookmarkStart w:id="6633" w:name="_Toc419722938"/>
                <w:bookmarkStart w:id="6634" w:name="_Toc419723180"/>
                <w:bookmarkStart w:id="6635" w:name="_Toc420663950"/>
                <w:bookmarkStart w:id="6636" w:name="_Toc435534185"/>
                <w:bookmarkEnd w:id="6633"/>
                <w:bookmarkEnd w:id="6634"/>
                <w:bookmarkEnd w:id="6635"/>
                <w:bookmarkEnd w:id="6636"/>
              </w:del>
            </w:ins>
          </w:p>
        </w:tc>
        <w:bookmarkStart w:id="6637" w:name="_Toc419722939"/>
        <w:bookmarkStart w:id="6638" w:name="_Toc419723181"/>
        <w:bookmarkStart w:id="6639" w:name="_Toc420663951"/>
        <w:bookmarkStart w:id="6640" w:name="_Toc435534186"/>
        <w:bookmarkEnd w:id="6637"/>
        <w:bookmarkEnd w:id="6638"/>
        <w:bookmarkEnd w:id="6639"/>
        <w:bookmarkEnd w:id="6640"/>
      </w:tr>
    </w:tbl>
    <w:p w14:paraId="5FA989FB" w14:textId="77777777" w:rsidR="000375C7" w:rsidDel="00B743A4" w:rsidRDefault="000375C7">
      <w:pPr>
        <w:rPr>
          <w:ins w:id="6641" w:author="Bhakti Gandhi [2]" w:date="2015-03-20T15:00:00Z"/>
          <w:del w:id="6642" w:author="Bhakti Gandhi [2]" w:date="2015-05-18T11:51:00Z"/>
        </w:rPr>
      </w:pPr>
      <w:bookmarkStart w:id="6643" w:name="_Toc419722940"/>
      <w:bookmarkStart w:id="6644" w:name="_Toc419723182"/>
      <w:bookmarkStart w:id="6645" w:name="_Toc420663952"/>
      <w:bookmarkStart w:id="6646" w:name="_Toc435534187"/>
      <w:bookmarkEnd w:id="6643"/>
      <w:bookmarkEnd w:id="6644"/>
      <w:bookmarkEnd w:id="6645"/>
      <w:bookmarkEnd w:id="6646"/>
    </w:p>
    <w:p w14:paraId="5FA989FC" w14:textId="77777777" w:rsidR="000375C7" w:rsidDel="00B743A4" w:rsidRDefault="000375C7">
      <w:pPr>
        <w:rPr>
          <w:ins w:id="6647" w:author="Bhakti Gandhi [2]" w:date="2015-03-20T15:00:00Z"/>
          <w:del w:id="6648" w:author="Bhakti Gandhi [2]" w:date="2015-05-18T11:51:00Z"/>
        </w:rPr>
      </w:pPr>
      <w:bookmarkStart w:id="6649" w:name="_Toc419722941"/>
      <w:bookmarkStart w:id="6650" w:name="_Toc419723183"/>
      <w:bookmarkStart w:id="6651" w:name="_Toc420663953"/>
      <w:bookmarkStart w:id="6652" w:name="_Toc435534188"/>
      <w:bookmarkEnd w:id="6649"/>
      <w:bookmarkEnd w:id="6650"/>
      <w:bookmarkEnd w:id="6651"/>
      <w:bookmarkEnd w:id="6652"/>
    </w:p>
    <w:p w14:paraId="5FA989FD" w14:textId="77777777" w:rsidR="000375C7" w:rsidDel="00B743A4" w:rsidRDefault="000375C7">
      <w:pPr>
        <w:rPr>
          <w:ins w:id="6653" w:author="Bhakti Gandhi [2]" w:date="2015-03-20T15:00:00Z"/>
          <w:del w:id="6654" w:author="Bhakti Gandhi [2]" w:date="2015-05-18T11:51:00Z"/>
        </w:rPr>
      </w:pPr>
      <w:bookmarkStart w:id="6655" w:name="_Toc419722942"/>
      <w:bookmarkStart w:id="6656" w:name="_Toc419723184"/>
      <w:bookmarkStart w:id="6657" w:name="_Toc420663954"/>
      <w:bookmarkStart w:id="6658" w:name="_Toc435534189"/>
      <w:bookmarkEnd w:id="6655"/>
      <w:bookmarkEnd w:id="6656"/>
      <w:bookmarkEnd w:id="6657"/>
      <w:bookmarkEnd w:id="6658"/>
    </w:p>
    <w:p w14:paraId="5FA989FE" w14:textId="77777777" w:rsidR="000375C7" w:rsidDel="00B743A4" w:rsidRDefault="000375C7">
      <w:pPr>
        <w:rPr>
          <w:ins w:id="6659" w:author="Bhakti Gandhi [2]" w:date="2015-03-20T15:00:00Z"/>
          <w:del w:id="6660" w:author="Bhakti Gandhi [2]" w:date="2015-05-18T11:51:00Z"/>
        </w:rPr>
      </w:pPr>
      <w:bookmarkStart w:id="6661" w:name="_Toc419722943"/>
      <w:bookmarkStart w:id="6662" w:name="_Toc419723185"/>
      <w:bookmarkStart w:id="6663" w:name="_Toc420663955"/>
      <w:bookmarkStart w:id="6664" w:name="_Toc435534190"/>
      <w:bookmarkEnd w:id="6661"/>
      <w:bookmarkEnd w:id="6662"/>
      <w:bookmarkEnd w:id="6663"/>
      <w:bookmarkEnd w:id="6664"/>
    </w:p>
    <w:p w14:paraId="5FA989FF" w14:textId="77777777" w:rsidR="000375C7" w:rsidRPr="00EF510A" w:rsidDel="00B743A4" w:rsidRDefault="000375C7">
      <w:pPr>
        <w:rPr>
          <w:ins w:id="6665" w:author="Bhakti Gandhi [2]" w:date="2015-03-20T15:00:00Z"/>
          <w:del w:id="6666" w:author="Bhakti Gandhi [2]" w:date="2015-05-18T11:51:00Z"/>
        </w:rPr>
      </w:pPr>
      <w:ins w:id="6667" w:author="Bhakti Gandhi [2]" w:date="2015-03-20T15:00:00Z">
        <w:del w:id="6668" w:author="Bhakti Gandhi [2]" w:date="2015-05-18T11:51:00Z">
          <w:r w:rsidDel="00B743A4">
            <w:delText xml:space="preserve">                          The </w:delText>
          </w:r>
          <w:r w:rsidRPr="00EF510A" w:rsidDel="00B743A4">
            <w:delText xml:space="preserve">attempts will be </w:delText>
          </w:r>
          <w:r w:rsidDel="00B743A4">
            <w:delText>to extract the performance of a single EIS</w:delText>
          </w:r>
          <w:r w:rsidDel="00B743A4">
            <w:tab/>
          </w:r>
          <w:r w:rsidDel="00B743A4">
            <w:tab/>
          </w:r>
          <w:r w:rsidDel="00B743A4">
            <w:tab/>
          </w:r>
          <w:r w:rsidDel="00B743A4">
            <w:tab/>
          </w:r>
          <w:r w:rsidRPr="00EF510A" w:rsidDel="00B743A4">
            <w:delText>instance</w:delText>
          </w:r>
          <w:r w:rsidR="00DB2CAF" w:rsidDel="00B743A4">
            <w:delText xml:space="preserve"> with</w:delText>
          </w:r>
          <w:r w:rsidDel="00B743A4">
            <w:delText xml:space="preserve"> </w:delText>
          </w:r>
        </w:del>
      </w:ins>
      <w:ins w:id="6669" w:author="Bhakti Gandhi [2]" w:date="2015-03-20T15:01:00Z">
        <w:del w:id="6670" w:author="Bhakti Gandhi [2]" w:date="2015-05-18T11:51:00Z">
          <w:r w:rsidDel="00B743A4">
            <w:delText>multiple</w:delText>
          </w:r>
        </w:del>
      </w:ins>
      <w:ins w:id="6671" w:author="Bhakti Gandhi [2]" w:date="2015-03-20T15:00:00Z">
        <w:del w:id="6672" w:author="Bhakti Gandhi [2]" w:date="2015-05-18T11:51:00Z">
          <w:r w:rsidDel="00B743A4">
            <w:delText xml:space="preserve"> service</w:delText>
          </w:r>
        </w:del>
      </w:ins>
      <w:ins w:id="6673" w:author="Bhakti Gandhi [2]" w:date="2015-03-20T15:01:00Z">
        <w:del w:id="6674" w:author="Bhakti Gandhi [2]" w:date="2015-05-18T11:51:00Z">
          <w:r w:rsidDel="00B743A4">
            <w:delText>s, each service</w:delText>
          </w:r>
        </w:del>
      </w:ins>
      <w:ins w:id="6675" w:author="Bhakti Gandhi [2]" w:date="2015-03-20T15:00:00Z">
        <w:del w:id="6676" w:author="Bhakti Gandhi [2]" w:date="2015-05-18T11:51:00Z">
          <w:r w:rsidDel="00B743A4">
            <w:delText xml:space="preserve"> serving the traffic coming</w:delText>
          </w:r>
          <w:r w:rsidDel="00B743A4">
            <w:tab/>
          </w:r>
          <w:r w:rsidDel="00B743A4">
            <w:tab/>
          </w:r>
          <w:r w:rsidDel="00B743A4">
            <w:tab/>
            <w:delText>from all components</w:delText>
          </w:r>
          <w:r w:rsidRPr="00EF510A" w:rsidDel="00B743A4">
            <w:delText>. The concurrency at</w:delText>
          </w:r>
          <w:r w:rsidDel="00B743A4">
            <w:delText>tempted will be chosen in order to</w:delText>
          </w:r>
          <w:r w:rsidDel="00B743A4">
            <w:tab/>
          </w:r>
          <w:r w:rsidDel="00B743A4">
            <w:tab/>
            <w:delText>supply</w:delText>
          </w:r>
          <w:r w:rsidDel="00B743A4">
            <w:tab/>
            <w:delText xml:space="preserve">data </w:delText>
          </w:r>
          <w:r w:rsidRPr="00EF510A" w:rsidDel="00B743A4">
            <w:delText xml:space="preserve">points at regular intervals so that higher </w:delText>
          </w:r>
          <w:r w:rsidDel="00B743A4">
            <w:delText>concurrency rates can</w:delText>
          </w:r>
          <w:r w:rsidDel="00B743A4">
            <w:tab/>
          </w:r>
          <w:r w:rsidDel="00B743A4">
            <w:tab/>
            <w:delText xml:space="preserve">be </w:delText>
          </w:r>
          <w:r w:rsidRPr="00EF510A" w:rsidDel="00B743A4">
            <w:delText>extrapolated from the data.</w:delText>
          </w:r>
          <w:r w:rsidRPr="00EF510A" w:rsidDel="00B743A4">
            <w:tab/>
          </w:r>
          <w:r w:rsidRPr="00EF510A" w:rsidDel="00B743A4">
            <w:tab/>
          </w:r>
          <w:r w:rsidRPr="00EF510A" w:rsidDel="00B743A4">
            <w:tab/>
          </w:r>
          <w:bookmarkStart w:id="6677" w:name="_Toc419722944"/>
          <w:bookmarkStart w:id="6678" w:name="_Toc419723186"/>
          <w:bookmarkStart w:id="6679" w:name="_Toc420663956"/>
          <w:bookmarkStart w:id="6680" w:name="_Toc435534191"/>
          <w:bookmarkEnd w:id="6677"/>
          <w:bookmarkEnd w:id="6678"/>
          <w:bookmarkEnd w:id="6679"/>
          <w:bookmarkEnd w:id="6680"/>
        </w:del>
      </w:ins>
    </w:p>
    <w:tbl>
      <w:tblPr>
        <w:tblpPr w:leftFromText="180" w:rightFromText="180" w:vertAnchor="text" w:horzAnchor="page" w:tblpX="3811" w:tblpY="44"/>
        <w:tblW w:w="485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66"/>
        <w:gridCol w:w="1789"/>
        <w:gridCol w:w="1800"/>
        <w:tblGridChange w:id="6681">
          <w:tblGrid>
            <w:gridCol w:w="1266"/>
            <w:gridCol w:w="1789"/>
            <w:gridCol w:w="1800"/>
          </w:tblGrid>
        </w:tblGridChange>
      </w:tblGrid>
      <w:tr w:rsidR="000375C7" w:rsidRPr="0027307A" w:rsidDel="00B743A4" w14:paraId="5FA98A03" w14:textId="77777777" w:rsidTr="007F628F">
        <w:trPr>
          <w:cantSplit/>
          <w:trHeight w:val="296"/>
          <w:tblHeader/>
          <w:ins w:id="6682" w:author="Bhakti Gandhi [2]" w:date="2015-03-20T15:00:00Z"/>
          <w:del w:id="6683" w:author="Bhakti Gandhi [2]" w:date="2015-05-18T11:51:00Z"/>
        </w:trPr>
        <w:tc>
          <w:tcPr>
            <w:tcW w:w="1266" w:type="dxa"/>
            <w:shd w:val="clear" w:color="auto" w:fill="17365D"/>
          </w:tcPr>
          <w:p w14:paraId="5FA98A00" w14:textId="77777777" w:rsidR="000375C7" w:rsidRPr="000375C7" w:rsidDel="00B743A4" w:rsidRDefault="000375C7">
            <w:pPr>
              <w:rPr>
                <w:ins w:id="6684" w:author="Bhakti Gandhi [2]" w:date="2015-03-20T15:00:00Z"/>
                <w:del w:id="6685" w:author="Bhakti Gandhi [2]" w:date="2015-05-18T11:51:00Z"/>
              </w:rPr>
              <w:pPrChange w:id="6686" w:author="Bhakti Gandhi [2]" w:date="2015-05-18T11:51:00Z">
                <w:pPr>
                  <w:framePr w:hSpace="180" w:wrap="around" w:vAnchor="text" w:hAnchor="page" w:x="3811" w:y="44"/>
                </w:pPr>
              </w:pPrChange>
            </w:pPr>
            <w:ins w:id="6687" w:author="Bhakti Gandhi [2]" w:date="2015-03-20T15:00:00Z">
              <w:del w:id="6688" w:author="Bhakti Gandhi [2]" w:date="2015-05-18T11:51:00Z">
                <w:r w:rsidRPr="00EF510A" w:rsidDel="00B743A4">
                  <w:delText>Threads</w:delText>
                </w:r>
                <w:bookmarkStart w:id="6689" w:name="_Toc419722945"/>
                <w:bookmarkStart w:id="6690" w:name="_Toc419723187"/>
                <w:bookmarkStart w:id="6691" w:name="_Toc420663957"/>
                <w:bookmarkStart w:id="6692" w:name="_Toc435534192"/>
                <w:bookmarkEnd w:id="6689"/>
                <w:bookmarkEnd w:id="6690"/>
                <w:bookmarkEnd w:id="6691"/>
                <w:bookmarkEnd w:id="6692"/>
              </w:del>
            </w:ins>
          </w:p>
        </w:tc>
        <w:tc>
          <w:tcPr>
            <w:tcW w:w="1789" w:type="dxa"/>
            <w:shd w:val="clear" w:color="auto" w:fill="17365D"/>
          </w:tcPr>
          <w:p w14:paraId="5FA98A01" w14:textId="77777777" w:rsidR="000375C7" w:rsidRPr="000375C7" w:rsidDel="00B743A4" w:rsidRDefault="000375C7">
            <w:pPr>
              <w:rPr>
                <w:ins w:id="6693" w:author="Bhakti Gandhi [2]" w:date="2015-03-20T15:00:00Z"/>
                <w:del w:id="6694" w:author="Bhakti Gandhi [2]" w:date="2015-05-18T11:51:00Z"/>
              </w:rPr>
              <w:pPrChange w:id="6695" w:author="Bhakti Gandhi [2]" w:date="2015-05-18T11:51:00Z">
                <w:pPr>
                  <w:framePr w:hSpace="180" w:wrap="around" w:vAnchor="text" w:hAnchor="page" w:x="3811" w:y="44"/>
                </w:pPr>
              </w:pPrChange>
            </w:pPr>
            <w:ins w:id="6696" w:author="Bhakti Gandhi [2]" w:date="2015-03-20T15:00:00Z">
              <w:del w:id="6697" w:author="Bhakti Gandhi [2]" w:date="2015-05-18T11:51:00Z">
                <w:r w:rsidRPr="00EF510A" w:rsidDel="00B743A4">
                  <w:delText>Ramp-Up</w:delText>
                </w:r>
                <w:r w:rsidRPr="000375C7" w:rsidDel="00B743A4">
                  <w:delText xml:space="preserve"> (sec)</w:delText>
                </w:r>
                <w:bookmarkStart w:id="6698" w:name="_Toc419722946"/>
                <w:bookmarkStart w:id="6699" w:name="_Toc419723188"/>
                <w:bookmarkStart w:id="6700" w:name="_Toc420663958"/>
                <w:bookmarkStart w:id="6701" w:name="_Toc435534193"/>
                <w:bookmarkEnd w:id="6698"/>
                <w:bookmarkEnd w:id="6699"/>
                <w:bookmarkEnd w:id="6700"/>
                <w:bookmarkEnd w:id="6701"/>
              </w:del>
            </w:ins>
          </w:p>
        </w:tc>
        <w:tc>
          <w:tcPr>
            <w:tcW w:w="1800" w:type="dxa"/>
            <w:shd w:val="clear" w:color="auto" w:fill="17365D"/>
          </w:tcPr>
          <w:p w14:paraId="5FA98A02" w14:textId="77777777" w:rsidR="000375C7" w:rsidRPr="000375C7" w:rsidDel="00B743A4" w:rsidRDefault="000375C7">
            <w:pPr>
              <w:rPr>
                <w:ins w:id="6702" w:author="Bhakti Gandhi [2]" w:date="2015-03-20T15:00:00Z"/>
                <w:del w:id="6703" w:author="Bhakti Gandhi [2]" w:date="2015-05-18T11:51:00Z"/>
              </w:rPr>
              <w:pPrChange w:id="6704" w:author="Bhakti Gandhi [2]" w:date="2015-05-18T11:51:00Z">
                <w:pPr>
                  <w:framePr w:hSpace="180" w:wrap="around" w:vAnchor="text" w:hAnchor="page" w:x="3811" w:y="44"/>
                </w:pPr>
              </w:pPrChange>
            </w:pPr>
            <w:ins w:id="6705" w:author="Bhakti Gandhi [2]" w:date="2015-03-20T15:00:00Z">
              <w:del w:id="6706" w:author="Bhakti Gandhi [2]" w:date="2015-05-18T11:51:00Z">
                <w:r w:rsidRPr="00EF510A" w:rsidDel="00B743A4">
                  <w:delText>Duration</w:delText>
                </w:r>
                <w:r w:rsidRPr="000375C7" w:rsidDel="00B743A4">
                  <w:delText xml:space="preserve"> (min)</w:delText>
                </w:r>
                <w:bookmarkStart w:id="6707" w:name="_Toc419722947"/>
                <w:bookmarkStart w:id="6708" w:name="_Toc419723189"/>
                <w:bookmarkStart w:id="6709" w:name="_Toc420663959"/>
                <w:bookmarkStart w:id="6710" w:name="_Toc435534194"/>
                <w:bookmarkEnd w:id="6707"/>
                <w:bookmarkEnd w:id="6708"/>
                <w:bookmarkEnd w:id="6709"/>
                <w:bookmarkEnd w:id="6710"/>
              </w:del>
            </w:ins>
          </w:p>
        </w:tc>
        <w:bookmarkStart w:id="6711" w:name="_Toc419722948"/>
        <w:bookmarkStart w:id="6712" w:name="_Toc419723190"/>
        <w:bookmarkStart w:id="6713" w:name="_Toc420663960"/>
        <w:bookmarkStart w:id="6714" w:name="_Toc435534195"/>
        <w:bookmarkEnd w:id="6711"/>
        <w:bookmarkEnd w:id="6712"/>
        <w:bookmarkEnd w:id="6713"/>
        <w:bookmarkEnd w:id="6714"/>
      </w:tr>
      <w:tr w:rsidR="000375C7" w:rsidRPr="0027307A" w:rsidDel="00B743A4" w14:paraId="5FA98A07" w14:textId="77777777" w:rsidTr="00B41C01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6715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70"/>
          <w:ins w:id="6716" w:author="Bhakti Gandhi [2]" w:date="2015-03-20T15:00:00Z"/>
          <w:del w:id="6717" w:author="Bhakti Gandhi [2]" w:date="2015-05-18T11:51:00Z"/>
          <w:trPrChange w:id="6718" w:author="Bhakti Gandhi [2]" w:date="2015-07-14T15:08:00Z">
            <w:trPr>
              <w:cantSplit/>
              <w:trHeight w:val="70"/>
            </w:trPr>
          </w:trPrChange>
        </w:trPr>
        <w:tc>
          <w:tcPr>
            <w:tcW w:w="1266" w:type="dxa"/>
            <w:shd w:val="clear" w:color="auto" w:fill="auto"/>
            <w:tcPrChange w:id="6719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A04" w14:textId="77777777" w:rsidR="000375C7" w:rsidRPr="000375C7" w:rsidDel="00B743A4" w:rsidRDefault="000375C7">
            <w:pPr>
              <w:rPr>
                <w:ins w:id="6720" w:author="Bhakti Gandhi [2]" w:date="2015-03-20T15:00:00Z"/>
                <w:del w:id="6721" w:author="Bhakti Gandhi [2]" w:date="2015-05-18T11:51:00Z"/>
              </w:rPr>
              <w:pPrChange w:id="6722" w:author="Bhakti Gandhi [2]" w:date="2015-05-18T11:51:00Z">
                <w:pPr>
                  <w:framePr w:hSpace="180" w:wrap="around" w:vAnchor="text" w:hAnchor="page" w:x="3811" w:y="44"/>
                </w:pPr>
              </w:pPrChange>
            </w:pPr>
            <w:ins w:id="6723" w:author="Bhakti Gandhi [2]" w:date="2015-03-20T15:00:00Z">
              <w:del w:id="6724" w:author="Bhakti Gandhi [2]" w:date="2015-05-18T11:51:00Z">
                <w:r w:rsidRPr="00EF510A" w:rsidDel="00B743A4">
                  <w:delText>20</w:delText>
                </w:r>
                <w:bookmarkStart w:id="6725" w:name="_Toc419722949"/>
                <w:bookmarkStart w:id="6726" w:name="_Toc419723191"/>
                <w:bookmarkStart w:id="6727" w:name="_Toc420663961"/>
                <w:bookmarkStart w:id="6728" w:name="_Toc435534196"/>
                <w:bookmarkEnd w:id="6725"/>
                <w:bookmarkEnd w:id="6726"/>
                <w:bookmarkEnd w:id="6727"/>
                <w:bookmarkEnd w:id="6728"/>
              </w:del>
            </w:ins>
          </w:p>
        </w:tc>
        <w:tc>
          <w:tcPr>
            <w:tcW w:w="1789" w:type="dxa"/>
            <w:tcPrChange w:id="6729" w:author="Bhakti Gandhi [2]" w:date="2015-07-14T15:08:00Z">
              <w:tcPr>
                <w:tcW w:w="1789" w:type="dxa"/>
              </w:tcPr>
            </w:tcPrChange>
          </w:tcPr>
          <w:p w14:paraId="5FA98A05" w14:textId="77777777" w:rsidR="000375C7" w:rsidRPr="000375C7" w:rsidDel="00B743A4" w:rsidRDefault="000375C7">
            <w:pPr>
              <w:rPr>
                <w:ins w:id="6730" w:author="Bhakti Gandhi [2]" w:date="2015-03-20T15:00:00Z"/>
                <w:del w:id="6731" w:author="Bhakti Gandhi [2]" w:date="2015-05-18T11:51:00Z"/>
              </w:rPr>
              <w:pPrChange w:id="6732" w:author="Bhakti Gandhi [2]" w:date="2015-05-18T11:51:00Z">
                <w:pPr>
                  <w:framePr w:hSpace="180" w:wrap="around" w:vAnchor="text" w:hAnchor="page" w:x="3811" w:y="44"/>
                </w:pPr>
              </w:pPrChange>
            </w:pPr>
            <w:ins w:id="6733" w:author="Bhakti Gandhi [2]" w:date="2015-03-20T15:00:00Z">
              <w:del w:id="6734" w:author="Bhakti Gandhi [2]" w:date="2015-05-18T11:51:00Z">
                <w:r w:rsidRPr="00EF510A" w:rsidDel="00B743A4">
                  <w:delText>10</w:delText>
                </w:r>
                <w:bookmarkStart w:id="6735" w:name="_Toc419722950"/>
                <w:bookmarkStart w:id="6736" w:name="_Toc419723192"/>
                <w:bookmarkStart w:id="6737" w:name="_Toc420663962"/>
                <w:bookmarkStart w:id="6738" w:name="_Toc435534197"/>
                <w:bookmarkEnd w:id="6735"/>
                <w:bookmarkEnd w:id="6736"/>
                <w:bookmarkEnd w:id="6737"/>
                <w:bookmarkEnd w:id="6738"/>
              </w:del>
            </w:ins>
          </w:p>
        </w:tc>
        <w:tc>
          <w:tcPr>
            <w:tcW w:w="1800" w:type="dxa"/>
            <w:tcPrChange w:id="6739" w:author="Bhakti Gandhi [2]" w:date="2015-07-14T15:08:00Z">
              <w:tcPr>
                <w:tcW w:w="1800" w:type="dxa"/>
              </w:tcPr>
            </w:tcPrChange>
          </w:tcPr>
          <w:p w14:paraId="5FA98A06" w14:textId="77777777" w:rsidR="000375C7" w:rsidRPr="000375C7" w:rsidDel="00B743A4" w:rsidRDefault="000375C7">
            <w:pPr>
              <w:rPr>
                <w:ins w:id="6740" w:author="Bhakti Gandhi [2]" w:date="2015-03-20T15:00:00Z"/>
                <w:del w:id="6741" w:author="Bhakti Gandhi [2]" w:date="2015-05-18T11:51:00Z"/>
              </w:rPr>
              <w:pPrChange w:id="6742" w:author="Bhakti Gandhi [2]" w:date="2015-05-18T11:51:00Z">
                <w:pPr>
                  <w:framePr w:hSpace="180" w:wrap="around" w:vAnchor="text" w:hAnchor="page" w:x="3811" w:y="44"/>
                </w:pPr>
              </w:pPrChange>
            </w:pPr>
            <w:ins w:id="6743" w:author="Bhakti Gandhi [2]" w:date="2015-03-20T15:00:00Z">
              <w:del w:id="6744" w:author="Bhakti Gandhi [2]" w:date="2015-05-18T11:51:00Z">
                <w:r w:rsidRPr="00EF510A" w:rsidDel="00B743A4">
                  <w:delText>5</w:delText>
                </w:r>
                <w:bookmarkStart w:id="6745" w:name="_Toc419722951"/>
                <w:bookmarkStart w:id="6746" w:name="_Toc419723193"/>
                <w:bookmarkStart w:id="6747" w:name="_Toc420663963"/>
                <w:bookmarkStart w:id="6748" w:name="_Toc435534198"/>
                <w:bookmarkEnd w:id="6745"/>
                <w:bookmarkEnd w:id="6746"/>
                <w:bookmarkEnd w:id="6747"/>
                <w:bookmarkEnd w:id="6748"/>
              </w:del>
            </w:ins>
          </w:p>
        </w:tc>
        <w:bookmarkStart w:id="6749" w:name="_Toc419722952"/>
        <w:bookmarkStart w:id="6750" w:name="_Toc419723194"/>
        <w:bookmarkStart w:id="6751" w:name="_Toc420663964"/>
        <w:bookmarkStart w:id="6752" w:name="_Toc435534199"/>
        <w:bookmarkEnd w:id="6749"/>
        <w:bookmarkEnd w:id="6750"/>
        <w:bookmarkEnd w:id="6751"/>
        <w:bookmarkEnd w:id="6752"/>
      </w:tr>
      <w:tr w:rsidR="000375C7" w:rsidRPr="0027307A" w:rsidDel="00B743A4" w14:paraId="5FA98A0B" w14:textId="77777777" w:rsidTr="00B41C01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6753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ins w:id="6754" w:author="Bhakti Gandhi [2]" w:date="2015-03-20T15:00:00Z"/>
          <w:del w:id="6755" w:author="Bhakti Gandhi [2]" w:date="2015-05-18T11:51:00Z"/>
          <w:trPrChange w:id="6756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6757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A08" w14:textId="77777777" w:rsidR="000375C7" w:rsidRPr="000375C7" w:rsidDel="00B743A4" w:rsidRDefault="000375C7">
            <w:pPr>
              <w:rPr>
                <w:ins w:id="6758" w:author="Bhakti Gandhi [2]" w:date="2015-03-20T15:00:00Z"/>
                <w:del w:id="6759" w:author="Bhakti Gandhi [2]" w:date="2015-05-18T11:51:00Z"/>
              </w:rPr>
              <w:pPrChange w:id="6760" w:author="Bhakti Gandhi [2]" w:date="2015-05-18T11:51:00Z">
                <w:pPr>
                  <w:framePr w:hSpace="180" w:wrap="around" w:vAnchor="text" w:hAnchor="page" w:x="3811" w:y="44"/>
                </w:pPr>
              </w:pPrChange>
            </w:pPr>
            <w:ins w:id="6761" w:author="Bhakti Gandhi [2]" w:date="2015-03-20T15:00:00Z">
              <w:del w:id="6762" w:author="Bhakti Gandhi [2]" w:date="2015-05-18T11:51:00Z">
                <w:r w:rsidRPr="00EF510A" w:rsidDel="00B743A4">
                  <w:delText>50</w:delText>
                </w:r>
                <w:bookmarkStart w:id="6763" w:name="_Toc419722953"/>
                <w:bookmarkStart w:id="6764" w:name="_Toc419723195"/>
                <w:bookmarkStart w:id="6765" w:name="_Toc420663965"/>
                <w:bookmarkStart w:id="6766" w:name="_Toc435534200"/>
                <w:bookmarkEnd w:id="6763"/>
                <w:bookmarkEnd w:id="6764"/>
                <w:bookmarkEnd w:id="6765"/>
                <w:bookmarkEnd w:id="6766"/>
              </w:del>
            </w:ins>
          </w:p>
        </w:tc>
        <w:tc>
          <w:tcPr>
            <w:tcW w:w="1789" w:type="dxa"/>
            <w:tcPrChange w:id="6767" w:author="Bhakti Gandhi [2]" w:date="2015-07-14T15:08:00Z">
              <w:tcPr>
                <w:tcW w:w="1789" w:type="dxa"/>
              </w:tcPr>
            </w:tcPrChange>
          </w:tcPr>
          <w:p w14:paraId="5FA98A09" w14:textId="77777777" w:rsidR="000375C7" w:rsidRPr="000375C7" w:rsidDel="00B743A4" w:rsidRDefault="000375C7">
            <w:pPr>
              <w:rPr>
                <w:ins w:id="6768" w:author="Bhakti Gandhi [2]" w:date="2015-03-20T15:00:00Z"/>
                <w:del w:id="6769" w:author="Bhakti Gandhi [2]" w:date="2015-05-18T11:51:00Z"/>
              </w:rPr>
              <w:pPrChange w:id="6770" w:author="Bhakti Gandhi [2]" w:date="2015-05-18T11:51:00Z">
                <w:pPr>
                  <w:framePr w:hSpace="180" w:wrap="around" w:vAnchor="text" w:hAnchor="page" w:x="3811" w:y="44"/>
                </w:pPr>
              </w:pPrChange>
            </w:pPr>
            <w:ins w:id="6771" w:author="Bhakti Gandhi [2]" w:date="2015-03-20T15:00:00Z">
              <w:del w:id="6772" w:author="Bhakti Gandhi [2]" w:date="2015-05-18T11:51:00Z">
                <w:r w:rsidRPr="00EF510A" w:rsidDel="00B743A4">
                  <w:delText>25</w:delText>
                </w:r>
                <w:bookmarkStart w:id="6773" w:name="_Toc419722954"/>
                <w:bookmarkStart w:id="6774" w:name="_Toc419723196"/>
                <w:bookmarkStart w:id="6775" w:name="_Toc420663966"/>
                <w:bookmarkStart w:id="6776" w:name="_Toc435534201"/>
                <w:bookmarkEnd w:id="6773"/>
                <w:bookmarkEnd w:id="6774"/>
                <w:bookmarkEnd w:id="6775"/>
                <w:bookmarkEnd w:id="6776"/>
              </w:del>
            </w:ins>
          </w:p>
        </w:tc>
        <w:tc>
          <w:tcPr>
            <w:tcW w:w="1800" w:type="dxa"/>
            <w:tcPrChange w:id="6777" w:author="Bhakti Gandhi [2]" w:date="2015-07-14T15:08:00Z">
              <w:tcPr>
                <w:tcW w:w="1800" w:type="dxa"/>
              </w:tcPr>
            </w:tcPrChange>
          </w:tcPr>
          <w:p w14:paraId="5FA98A0A" w14:textId="77777777" w:rsidR="000375C7" w:rsidRPr="000375C7" w:rsidDel="00B743A4" w:rsidRDefault="000375C7">
            <w:pPr>
              <w:rPr>
                <w:ins w:id="6778" w:author="Bhakti Gandhi [2]" w:date="2015-03-20T15:00:00Z"/>
                <w:del w:id="6779" w:author="Bhakti Gandhi [2]" w:date="2015-05-18T11:51:00Z"/>
              </w:rPr>
              <w:pPrChange w:id="6780" w:author="Bhakti Gandhi [2]" w:date="2015-05-18T11:51:00Z">
                <w:pPr>
                  <w:framePr w:hSpace="180" w:wrap="around" w:vAnchor="text" w:hAnchor="page" w:x="3811" w:y="44"/>
                </w:pPr>
              </w:pPrChange>
            </w:pPr>
            <w:ins w:id="6781" w:author="Bhakti Gandhi [2]" w:date="2015-03-20T15:00:00Z">
              <w:del w:id="6782" w:author="Bhakti Gandhi [2]" w:date="2015-05-18T11:51:00Z">
                <w:r w:rsidRPr="00EF510A" w:rsidDel="00B743A4">
                  <w:delText>5</w:delText>
                </w:r>
                <w:bookmarkStart w:id="6783" w:name="_Toc419722955"/>
                <w:bookmarkStart w:id="6784" w:name="_Toc419723197"/>
                <w:bookmarkStart w:id="6785" w:name="_Toc420663967"/>
                <w:bookmarkStart w:id="6786" w:name="_Toc435534202"/>
                <w:bookmarkEnd w:id="6783"/>
                <w:bookmarkEnd w:id="6784"/>
                <w:bookmarkEnd w:id="6785"/>
                <w:bookmarkEnd w:id="6786"/>
              </w:del>
            </w:ins>
          </w:p>
        </w:tc>
        <w:bookmarkStart w:id="6787" w:name="_Toc419722956"/>
        <w:bookmarkStart w:id="6788" w:name="_Toc419723198"/>
        <w:bookmarkStart w:id="6789" w:name="_Toc420663968"/>
        <w:bookmarkStart w:id="6790" w:name="_Toc435534203"/>
        <w:bookmarkEnd w:id="6787"/>
        <w:bookmarkEnd w:id="6788"/>
        <w:bookmarkEnd w:id="6789"/>
        <w:bookmarkEnd w:id="6790"/>
      </w:tr>
      <w:tr w:rsidR="00D03219" w:rsidRPr="0027307A" w:rsidDel="00B743A4" w14:paraId="5FA98A0F" w14:textId="77777777" w:rsidTr="00B41C01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6791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ins w:id="6792" w:author="Bhakti Gandhi [2]" w:date="2015-03-20T15:00:00Z"/>
          <w:del w:id="6793" w:author="Bhakti Gandhi [2]" w:date="2015-05-18T11:51:00Z"/>
          <w:trPrChange w:id="6794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6795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A0C" w14:textId="77777777" w:rsidR="00D03219" w:rsidRPr="00D03219" w:rsidDel="00B743A4" w:rsidRDefault="00D03219">
            <w:pPr>
              <w:rPr>
                <w:ins w:id="6796" w:author="Bhakti Gandhi [2]" w:date="2015-03-20T15:00:00Z"/>
                <w:del w:id="6797" w:author="Bhakti Gandhi [2]" w:date="2015-05-18T11:51:00Z"/>
              </w:rPr>
              <w:pPrChange w:id="6798" w:author="Bhakti Gandhi [2]" w:date="2015-05-18T11:51:00Z">
                <w:pPr>
                  <w:framePr w:hSpace="180" w:wrap="around" w:vAnchor="text" w:hAnchor="page" w:x="3811" w:y="44"/>
                </w:pPr>
              </w:pPrChange>
            </w:pPr>
            <w:ins w:id="6799" w:author="Bhakti Gandhi [2]" w:date="2015-03-20T15:15:00Z">
              <w:del w:id="6800" w:author="Bhakti Gandhi [2]" w:date="2015-05-18T11:51:00Z">
                <w:r w:rsidRPr="00EF510A" w:rsidDel="00B743A4">
                  <w:delText>100</w:delText>
                </w:r>
              </w:del>
            </w:ins>
            <w:bookmarkStart w:id="6801" w:name="_Toc419722957"/>
            <w:bookmarkStart w:id="6802" w:name="_Toc419723199"/>
            <w:bookmarkStart w:id="6803" w:name="_Toc420663969"/>
            <w:bookmarkStart w:id="6804" w:name="_Toc435534204"/>
            <w:bookmarkEnd w:id="6801"/>
            <w:bookmarkEnd w:id="6802"/>
            <w:bookmarkEnd w:id="6803"/>
            <w:bookmarkEnd w:id="6804"/>
          </w:p>
        </w:tc>
        <w:tc>
          <w:tcPr>
            <w:tcW w:w="1789" w:type="dxa"/>
            <w:tcPrChange w:id="6805" w:author="Bhakti Gandhi [2]" w:date="2015-07-14T15:08:00Z">
              <w:tcPr>
                <w:tcW w:w="1789" w:type="dxa"/>
              </w:tcPr>
            </w:tcPrChange>
          </w:tcPr>
          <w:p w14:paraId="5FA98A0D" w14:textId="77777777" w:rsidR="00D03219" w:rsidRPr="00D03219" w:rsidDel="00B743A4" w:rsidRDefault="00D03219">
            <w:pPr>
              <w:rPr>
                <w:ins w:id="6806" w:author="Bhakti Gandhi [2]" w:date="2015-03-20T15:00:00Z"/>
                <w:del w:id="6807" w:author="Bhakti Gandhi [2]" w:date="2015-05-18T11:51:00Z"/>
              </w:rPr>
              <w:pPrChange w:id="6808" w:author="Bhakti Gandhi [2]" w:date="2015-05-18T11:51:00Z">
                <w:pPr>
                  <w:framePr w:hSpace="180" w:wrap="around" w:vAnchor="text" w:hAnchor="page" w:x="3811" w:y="44"/>
                </w:pPr>
              </w:pPrChange>
            </w:pPr>
            <w:ins w:id="6809" w:author="Bhakti Gandhi [2]" w:date="2015-03-20T15:15:00Z">
              <w:del w:id="6810" w:author="Bhakti Gandhi [2]" w:date="2015-05-18T11:51:00Z">
                <w:r w:rsidRPr="00EF510A" w:rsidDel="00B743A4">
                  <w:delText>50</w:delText>
                </w:r>
              </w:del>
            </w:ins>
            <w:bookmarkStart w:id="6811" w:name="_Toc419722958"/>
            <w:bookmarkStart w:id="6812" w:name="_Toc419723200"/>
            <w:bookmarkStart w:id="6813" w:name="_Toc420663970"/>
            <w:bookmarkStart w:id="6814" w:name="_Toc435534205"/>
            <w:bookmarkEnd w:id="6811"/>
            <w:bookmarkEnd w:id="6812"/>
            <w:bookmarkEnd w:id="6813"/>
            <w:bookmarkEnd w:id="6814"/>
          </w:p>
        </w:tc>
        <w:tc>
          <w:tcPr>
            <w:tcW w:w="1800" w:type="dxa"/>
            <w:tcPrChange w:id="6815" w:author="Bhakti Gandhi [2]" w:date="2015-07-14T15:08:00Z">
              <w:tcPr>
                <w:tcW w:w="1800" w:type="dxa"/>
              </w:tcPr>
            </w:tcPrChange>
          </w:tcPr>
          <w:p w14:paraId="5FA98A0E" w14:textId="77777777" w:rsidR="00D03219" w:rsidRPr="00D03219" w:rsidDel="00B743A4" w:rsidRDefault="00D03219">
            <w:pPr>
              <w:rPr>
                <w:ins w:id="6816" w:author="Bhakti Gandhi [2]" w:date="2015-03-20T15:00:00Z"/>
                <w:del w:id="6817" w:author="Bhakti Gandhi [2]" w:date="2015-05-18T11:51:00Z"/>
              </w:rPr>
              <w:pPrChange w:id="6818" w:author="Bhakti Gandhi [2]" w:date="2015-05-18T11:51:00Z">
                <w:pPr>
                  <w:framePr w:hSpace="180" w:wrap="around" w:vAnchor="text" w:hAnchor="page" w:x="3811" w:y="44"/>
                </w:pPr>
              </w:pPrChange>
            </w:pPr>
            <w:ins w:id="6819" w:author="Bhakti Gandhi [2]" w:date="2015-03-20T15:15:00Z">
              <w:del w:id="6820" w:author="Bhakti Gandhi [2]" w:date="2015-05-18T11:51:00Z">
                <w:r w:rsidRPr="00EF510A" w:rsidDel="00B743A4">
                  <w:delText>5</w:delText>
                </w:r>
              </w:del>
            </w:ins>
            <w:bookmarkStart w:id="6821" w:name="_Toc419722959"/>
            <w:bookmarkStart w:id="6822" w:name="_Toc419723201"/>
            <w:bookmarkStart w:id="6823" w:name="_Toc420663971"/>
            <w:bookmarkStart w:id="6824" w:name="_Toc435534206"/>
            <w:bookmarkEnd w:id="6821"/>
            <w:bookmarkEnd w:id="6822"/>
            <w:bookmarkEnd w:id="6823"/>
            <w:bookmarkEnd w:id="6824"/>
          </w:p>
        </w:tc>
        <w:bookmarkStart w:id="6825" w:name="_Toc419722960"/>
        <w:bookmarkStart w:id="6826" w:name="_Toc419723202"/>
        <w:bookmarkStart w:id="6827" w:name="_Toc420663972"/>
        <w:bookmarkStart w:id="6828" w:name="_Toc435534207"/>
        <w:bookmarkEnd w:id="6825"/>
        <w:bookmarkEnd w:id="6826"/>
        <w:bookmarkEnd w:id="6827"/>
        <w:bookmarkEnd w:id="6828"/>
      </w:tr>
      <w:tr w:rsidR="00D03219" w:rsidRPr="0027307A" w:rsidDel="00B743A4" w14:paraId="5FA98A13" w14:textId="77777777" w:rsidTr="00B41C01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6829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ins w:id="6830" w:author="Bhakti Gandhi [2]" w:date="2015-03-20T15:00:00Z"/>
          <w:del w:id="6831" w:author="Bhakti Gandhi [2]" w:date="2015-05-18T11:51:00Z"/>
          <w:trPrChange w:id="6832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6833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A10" w14:textId="77777777" w:rsidR="00D03219" w:rsidRPr="00D03219" w:rsidDel="00B743A4" w:rsidRDefault="00D03219">
            <w:pPr>
              <w:rPr>
                <w:ins w:id="6834" w:author="Bhakti Gandhi [2]" w:date="2015-03-20T15:00:00Z"/>
                <w:del w:id="6835" w:author="Bhakti Gandhi [2]" w:date="2015-05-18T11:51:00Z"/>
              </w:rPr>
              <w:pPrChange w:id="6836" w:author="Bhakti Gandhi [2]" w:date="2015-05-18T11:51:00Z">
                <w:pPr>
                  <w:framePr w:hSpace="180" w:wrap="around" w:vAnchor="text" w:hAnchor="page" w:x="3811" w:y="44"/>
                </w:pPr>
              </w:pPrChange>
            </w:pPr>
            <w:ins w:id="6837" w:author="Bhakti Gandhi [2]" w:date="2015-03-20T15:15:00Z">
              <w:del w:id="6838" w:author="Bhakti Gandhi [2]" w:date="2015-05-18T11:51:00Z">
                <w:r w:rsidRPr="00EF510A" w:rsidDel="00B743A4">
                  <w:delText>300</w:delText>
                </w:r>
              </w:del>
            </w:ins>
            <w:bookmarkStart w:id="6839" w:name="_Toc419722961"/>
            <w:bookmarkStart w:id="6840" w:name="_Toc419723203"/>
            <w:bookmarkStart w:id="6841" w:name="_Toc420663973"/>
            <w:bookmarkStart w:id="6842" w:name="_Toc435534208"/>
            <w:bookmarkEnd w:id="6839"/>
            <w:bookmarkEnd w:id="6840"/>
            <w:bookmarkEnd w:id="6841"/>
            <w:bookmarkEnd w:id="6842"/>
          </w:p>
        </w:tc>
        <w:tc>
          <w:tcPr>
            <w:tcW w:w="1789" w:type="dxa"/>
            <w:tcPrChange w:id="6843" w:author="Bhakti Gandhi [2]" w:date="2015-07-14T15:08:00Z">
              <w:tcPr>
                <w:tcW w:w="1789" w:type="dxa"/>
              </w:tcPr>
            </w:tcPrChange>
          </w:tcPr>
          <w:p w14:paraId="5FA98A11" w14:textId="77777777" w:rsidR="00D03219" w:rsidRPr="00D03219" w:rsidDel="00B743A4" w:rsidRDefault="00D03219">
            <w:pPr>
              <w:rPr>
                <w:ins w:id="6844" w:author="Bhakti Gandhi [2]" w:date="2015-03-20T15:00:00Z"/>
                <w:del w:id="6845" w:author="Bhakti Gandhi [2]" w:date="2015-05-18T11:51:00Z"/>
              </w:rPr>
              <w:pPrChange w:id="6846" w:author="Bhakti Gandhi [2]" w:date="2015-05-18T11:51:00Z">
                <w:pPr>
                  <w:framePr w:hSpace="180" w:wrap="around" w:vAnchor="text" w:hAnchor="page" w:x="3811" w:y="44"/>
                </w:pPr>
              </w:pPrChange>
            </w:pPr>
            <w:ins w:id="6847" w:author="Bhakti Gandhi [2]" w:date="2015-03-20T15:15:00Z">
              <w:del w:id="6848" w:author="Bhakti Gandhi [2]" w:date="2015-05-18T11:51:00Z">
                <w:r w:rsidRPr="00EF510A" w:rsidDel="00B743A4">
                  <w:delText>150</w:delText>
                </w:r>
              </w:del>
            </w:ins>
            <w:bookmarkStart w:id="6849" w:name="_Toc419722962"/>
            <w:bookmarkStart w:id="6850" w:name="_Toc419723204"/>
            <w:bookmarkStart w:id="6851" w:name="_Toc420663974"/>
            <w:bookmarkStart w:id="6852" w:name="_Toc435534209"/>
            <w:bookmarkEnd w:id="6849"/>
            <w:bookmarkEnd w:id="6850"/>
            <w:bookmarkEnd w:id="6851"/>
            <w:bookmarkEnd w:id="6852"/>
          </w:p>
        </w:tc>
        <w:tc>
          <w:tcPr>
            <w:tcW w:w="1800" w:type="dxa"/>
            <w:tcPrChange w:id="6853" w:author="Bhakti Gandhi [2]" w:date="2015-07-14T15:08:00Z">
              <w:tcPr>
                <w:tcW w:w="1800" w:type="dxa"/>
              </w:tcPr>
            </w:tcPrChange>
          </w:tcPr>
          <w:p w14:paraId="5FA98A12" w14:textId="77777777" w:rsidR="00D03219" w:rsidRPr="00D03219" w:rsidDel="00B743A4" w:rsidRDefault="00D03219">
            <w:pPr>
              <w:rPr>
                <w:ins w:id="6854" w:author="Bhakti Gandhi [2]" w:date="2015-03-20T15:00:00Z"/>
                <w:del w:id="6855" w:author="Bhakti Gandhi [2]" w:date="2015-05-18T11:51:00Z"/>
              </w:rPr>
              <w:pPrChange w:id="6856" w:author="Bhakti Gandhi [2]" w:date="2015-05-18T11:51:00Z">
                <w:pPr>
                  <w:framePr w:hSpace="180" w:wrap="around" w:vAnchor="text" w:hAnchor="page" w:x="3811" w:y="44"/>
                </w:pPr>
              </w:pPrChange>
            </w:pPr>
            <w:ins w:id="6857" w:author="Bhakti Gandhi [2]" w:date="2015-03-20T15:15:00Z">
              <w:del w:id="6858" w:author="Bhakti Gandhi [2]" w:date="2015-05-18T11:51:00Z">
                <w:r w:rsidDel="00B743A4">
                  <w:delText>15</w:delText>
                </w:r>
              </w:del>
            </w:ins>
            <w:bookmarkStart w:id="6859" w:name="_Toc419722963"/>
            <w:bookmarkStart w:id="6860" w:name="_Toc419723205"/>
            <w:bookmarkStart w:id="6861" w:name="_Toc420663975"/>
            <w:bookmarkStart w:id="6862" w:name="_Toc435534210"/>
            <w:bookmarkEnd w:id="6859"/>
            <w:bookmarkEnd w:id="6860"/>
            <w:bookmarkEnd w:id="6861"/>
            <w:bookmarkEnd w:id="6862"/>
          </w:p>
        </w:tc>
        <w:bookmarkStart w:id="6863" w:name="_Toc419722964"/>
        <w:bookmarkStart w:id="6864" w:name="_Toc419723206"/>
        <w:bookmarkStart w:id="6865" w:name="_Toc420663976"/>
        <w:bookmarkStart w:id="6866" w:name="_Toc435534211"/>
        <w:bookmarkEnd w:id="6863"/>
        <w:bookmarkEnd w:id="6864"/>
        <w:bookmarkEnd w:id="6865"/>
        <w:bookmarkEnd w:id="6866"/>
      </w:tr>
      <w:tr w:rsidR="00D03219" w:rsidRPr="0027307A" w:rsidDel="00B743A4" w14:paraId="5FA98A17" w14:textId="77777777" w:rsidTr="00B41C01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6867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ins w:id="6868" w:author="Bhakti Gandhi [2]" w:date="2015-03-20T15:00:00Z"/>
          <w:del w:id="6869" w:author="Bhakti Gandhi [2]" w:date="2015-05-18T11:51:00Z"/>
          <w:trPrChange w:id="6870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6871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A14" w14:textId="77777777" w:rsidR="00D03219" w:rsidRPr="00D03219" w:rsidDel="00B743A4" w:rsidRDefault="00D03219">
            <w:pPr>
              <w:rPr>
                <w:ins w:id="6872" w:author="Bhakti Gandhi [2]" w:date="2015-03-20T15:00:00Z"/>
                <w:del w:id="6873" w:author="Bhakti Gandhi [2]" w:date="2015-05-18T11:51:00Z"/>
              </w:rPr>
              <w:pPrChange w:id="6874" w:author="Bhakti Gandhi [2]" w:date="2015-05-18T11:51:00Z">
                <w:pPr>
                  <w:framePr w:hSpace="180" w:wrap="around" w:vAnchor="text" w:hAnchor="page" w:x="3811" w:y="44"/>
                </w:pPr>
              </w:pPrChange>
            </w:pPr>
            <w:ins w:id="6875" w:author="Bhakti Gandhi [2]" w:date="2015-03-20T15:15:00Z">
              <w:del w:id="6876" w:author="Bhakti Gandhi [2]" w:date="2015-05-18T11:51:00Z">
                <w:r w:rsidDel="00B743A4">
                  <w:delText>500</w:delText>
                </w:r>
              </w:del>
            </w:ins>
            <w:bookmarkStart w:id="6877" w:name="_Toc419722965"/>
            <w:bookmarkStart w:id="6878" w:name="_Toc419723207"/>
            <w:bookmarkStart w:id="6879" w:name="_Toc420663977"/>
            <w:bookmarkStart w:id="6880" w:name="_Toc435534212"/>
            <w:bookmarkEnd w:id="6877"/>
            <w:bookmarkEnd w:id="6878"/>
            <w:bookmarkEnd w:id="6879"/>
            <w:bookmarkEnd w:id="6880"/>
          </w:p>
        </w:tc>
        <w:tc>
          <w:tcPr>
            <w:tcW w:w="1789" w:type="dxa"/>
            <w:tcPrChange w:id="6881" w:author="Bhakti Gandhi [2]" w:date="2015-07-14T15:08:00Z">
              <w:tcPr>
                <w:tcW w:w="1789" w:type="dxa"/>
              </w:tcPr>
            </w:tcPrChange>
          </w:tcPr>
          <w:p w14:paraId="5FA98A15" w14:textId="77777777" w:rsidR="00D03219" w:rsidRPr="00D03219" w:rsidDel="00B743A4" w:rsidRDefault="00D03219">
            <w:pPr>
              <w:rPr>
                <w:ins w:id="6882" w:author="Bhakti Gandhi [2]" w:date="2015-03-20T15:00:00Z"/>
                <w:del w:id="6883" w:author="Bhakti Gandhi [2]" w:date="2015-05-18T11:51:00Z"/>
              </w:rPr>
              <w:pPrChange w:id="6884" w:author="Bhakti Gandhi [2]" w:date="2015-05-18T11:51:00Z">
                <w:pPr>
                  <w:framePr w:hSpace="180" w:wrap="around" w:vAnchor="text" w:hAnchor="page" w:x="3811" w:y="44"/>
                </w:pPr>
              </w:pPrChange>
            </w:pPr>
            <w:ins w:id="6885" w:author="Bhakti Gandhi [2]" w:date="2015-03-20T15:15:00Z">
              <w:del w:id="6886" w:author="Bhakti Gandhi [2]" w:date="2015-05-18T11:51:00Z">
                <w:r w:rsidDel="00B743A4">
                  <w:delText>250</w:delText>
                </w:r>
              </w:del>
            </w:ins>
            <w:bookmarkStart w:id="6887" w:name="_Toc419722966"/>
            <w:bookmarkStart w:id="6888" w:name="_Toc419723208"/>
            <w:bookmarkStart w:id="6889" w:name="_Toc420663978"/>
            <w:bookmarkStart w:id="6890" w:name="_Toc435534213"/>
            <w:bookmarkEnd w:id="6887"/>
            <w:bookmarkEnd w:id="6888"/>
            <w:bookmarkEnd w:id="6889"/>
            <w:bookmarkEnd w:id="6890"/>
          </w:p>
        </w:tc>
        <w:tc>
          <w:tcPr>
            <w:tcW w:w="1800" w:type="dxa"/>
            <w:tcPrChange w:id="6891" w:author="Bhakti Gandhi [2]" w:date="2015-07-14T15:08:00Z">
              <w:tcPr>
                <w:tcW w:w="1800" w:type="dxa"/>
              </w:tcPr>
            </w:tcPrChange>
          </w:tcPr>
          <w:p w14:paraId="5FA98A16" w14:textId="77777777" w:rsidR="00D03219" w:rsidRPr="00D03219" w:rsidDel="00B743A4" w:rsidRDefault="00D03219">
            <w:pPr>
              <w:rPr>
                <w:ins w:id="6892" w:author="Bhakti Gandhi [2]" w:date="2015-03-20T15:00:00Z"/>
                <w:del w:id="6893" w:author="Bhakti Gandhi [2]" w:date="2015-05-18T11:51:00Z"/>
              </w:rPr>
              <w:pPrChange w:id="6894" w:author="Bhakti Gandhi [2]" w:date="2015-05-18T11:51:00Z">
                <w:pPr>
                  <w:framePr w:hSpace="180" w:wrap="around" w:vAnchor="text" w:hAnchor="page" w:x="3811" w:y="44"/>
                </w:pPr>
              </w:pPrChange>
            </w:pPr>
            <w:ins w:id="6895" w:author="Bhakti Gandhi [2]" w:date="2015-03-20T15:15:00Z">
              <w:del w:id="6896" w:author="Bhakti Gandhi [2]" w:date="2015-05-18T11:51:00Z">
                <w:r w:rsidDel="00B743A4">
                  <w:delText>15</w:delText>
                </w:r>
              </w:del>
            </w:ins>
            <w:bookmarkStart w:id="6897" w:name="_Toc419722967"/>
            <w:bookmarkStart w:id="6898" w:name="_Toc419723209"/>
            <w:bookmarkStart w:id="6899" w:name="_Toc420663979"/>
            <w:bookmarkStart w:id="6900" w:name="_Toc435534214"/>
            <w:bookmarkEnd w:id="6897"/>
            <w:bookmarkEnd w:id="6898"/>
            <w:bookmarkEnd w:id="6899"/>
            <w:bookmarkEnd w:id="6900"/>
          </w:p>
        </w:tc>
        <w:bookmarkStart w:id="6901" w:name="_Toc419722968"/>
        <w:bookmarkStart w:id="6902" w:name="_Toc419723210"/>
        <w:bookmarkStart w:id="6903" w:name="_Toc420663980"/>
        <w:bookmarkStart w:id="6904" w:name="_Toc435534215"/>
        <w:bookmarkEnd w:id="6901"/>
        <w:bookmarkEnd w:id="6902"/>
        <w:bookmarkEnd w:id="6903"/>
        <w:bookmarkEnd w:id="6904"/>
      </w:tr>
      <w:tr w:rsidR="00D03219" w:rsidRPr="0027307A" w:rsidDel="00B743A4" w14:paraId="5FA98A1B" w14:textId="77777777" w:rsidTr="00B41C01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6905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ins w:id="6906" w:author="Bhakti Gandhi [2]" w:date="2015-03-20T15:00:00Z"/>
          <w:del w:id="6907" w:author="Bhakti Gandhi [2]" w:date="2015-05-18T11:51:00Z"/>
          <w:trPrChange w:id="6908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6909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A18" w14:textId="77777777" w:rsidR="00D03219" w:rsidRPr="00D03219" w:rsidDel="00B743A4" w:rsidRDefault="00D03219">
            <w:pPr>
              <w:rPr>
                <w:ins w:id="6910" w:author="Bhakti Gandhi [2]" w:date="2015-03-20T15:00:00Z"/>
                <w:del w:id="6911" w:author="Bhakti Gandhi [2]" w:date="2015-05-18T11:51:00Z"/>
              </w:rPr>
              <w:pPrChange w:id="6912" w:author="Bhakti Gandhi [2]" w:date="2015-05-18T11:51:00Z">
                <w:pPr>
                  <w:framePr w:hSpace="180" w:wrap="around" w:vAnchor="text" w:hAnchor="page" w:x="3811" w:y="44"/>
                </w:pPr>
              </w:pPrChange>
            </w:pPr>
            <w:ins w:id="6913" w:author="Bhakti Gandhi [2]" w:date="2015-03-20T15:15:00Z">
              <w:del w:id="6914" w:author="Bhakti Gandhi [2]" w:date="2015-05-18T11:51:00Z">
                <w:r w:rsidDel="00B743A4">
                  <w:delText>6</w:delText>
                </w:r>
                <w:r w:rsidRPr="00D03219" w:rsidDel="00B743A4">
                  <w:delText>00</w:delText>
                </w:r>
              </w:del>
            </w:ins>
            <w:bookmarkStart w:id="6915" w:name="_Toc419722969"/>
            <w:bookmarkStart w:id="6916" w:name="_Toc419723211"/>
            <w:bookmarkStart w:id="6917" w:name="_Toc420663981"/>
            <w:bookmarkStart w:id="6918" w:name="_Toc435534216"/>
            <w:bookmarkEnd w:id="6915"/>
            <w:bookmarkEnd w:id="6916"/>
            <w:bookmarkEnd w:id="6917"/>
            <w:bookmarkEnd w:id="6918"/>
          </w:p>
        </w:tc>
        <w:tc>
          <w:tcPr>
            <w:tcW w:w="1789" w:type="dxa"/>
            <w:tcPrChange w:id="6919" w:author="Bhakti Gandhi [2]" w:date="2015-07-14T15:08:00Z">
              <w:tcPr>
                <w:tcW w:w="1789" w:type="dxa"/>
              </w:tcPr>
            </w:tcPrChange>
          </w:tcPr>
          <w:p w14:paraId="5FA98A19" w14:textId="77777777" w:rsidR="00D03219" w:rsidRPr="00D03219" w:rsidDel="00B743A4" w:rsidRDefault="00D03219">
            <w:pPr>
              <w:rPr>
                <w:ins w:id="6920" w:author="Bhakti Gandhi [2]" w:date="2015-03-20T15:00:00Z"/>
                <w:del w:id="6921" w:author="Bhakti Gandhi [2]" w:date="2015-05-18T11:51:00Z"/>
              </w:rPr>
              <w:pPrChange w:id="6922" w:author="Bhakti Gandhi [2]" w:date="2015-05-18T11:51:00Z">
                <w:pPr>
                  <w:framePr w:hSpace="180" w:wrap="around" w:vAnchor="text" w:hAnchor="page" w:x="3811" w:y="44"/>
                </w:pPr>
              </w:pPrChange>
            </w:pPr>
            <w:ins w:id="6923" w:author="Bhakti Gandhi [2]" w:date="2015-03-20T15:15:00Z">
              <w:del w:id="6924" w:author="Bhakti Gandhi [2]" w:date="2015-05-18T11:51:00Z">
                <w:r w:rsidDel="00B743A4">
                  <w:delText>300</w:delText>
                </w:r>
              </w:del>
            </w:ins>
            <w:bookmarkStart w:id="6925" w:name="_Toc419722970"/>
            <w:bookmarkStart w:id="6926" w:name="_Toc419723212"/>
            <w:bookmarkStart w:id="6927" w:name="_Toc420663982"/>
            <w:bookmarkStart w:id="6928" w:name="_Toc435534217"/>
            <w:bookmarkEnd w:id="6925"/>
            <w:bookmarkEnd w:id="6926"/>
            <w:bookmarkEnd w:id="6927"/>
            <w:bookmarkEnd w:id="6928"/>
          </w:p>
        </w:tc>
        <w:tc>
          <w:tcPr>
            <w:tcW w:w="1800" w:type="dxa"/>
            <w:tcPrChange w:id="6929" w:author="Bhakti Gandhi [2]" w:date="2015-07-14T15:08:00Z">
              <w:tcPr>
                <w:tcW w:w="1800" w:type="dxa"/>
              </w:tcPr>
            </w:tcPrChange>
          </w:tcPr>
          <w:p w14:paraId="5FA98A1A" w14:textId="77777777" w:rsidR="00D03219" w:rsidRPr="00D03219" w:rsidDel="00B743A4" w:rsidRDefault="00D03219">
            <w:pPr>
              <w:rPr>
                <w:ins w:id="6930" w:author="Bhakti Gandhi [2]" w:date="2015-03-20T15:00:00Z"/>
                <w:del w:id="6931" w:author="Bhakti Gandhi [2]" w:date="2015-05-18T11:51:00Z"/>
              </w:rPr>
              <w:pPrChange w:id="6932" w:author="Bhakti Gandhi [2]" w:date="2015-05-18T11:51:00Z">
                <w:pPr>
                  <w:framePr w:hSpace="180" w:wrap="around" w:vAnchor="text" w:hAnchor="page" w:x="3811" w:y="44"/>
                </w:pPr>
              </w:pPrChange>
            </w:pPr>
            <w:ins w:id="6933" w:author="Bhakti Gandhi [2]" w:date="2015-03-20T15:15:00Z">
              <w:del w:id="6934" w:author="Bhakti Gandhi [2]" w:date="2015-05-18T11:51:00Z">
                <w:r w:rsidDel="00B743A4">
                  <w:delText>15</w:delText>
                </w:r>
              </w:del>
            </w:ins>
            <w:bookmarkStart w:id="6935" w:name="_Toc419722971"/>
            <w:bookmarkStart w:id="6936" w:name="_Toc419723213"/>
            <w:bookmarkStart w:id="6937" w:name="_Toc420663983"/>
            <w:bookmarkStart w:id="6938" w:name="_Toc435534218"/>
            <w:bookmarkEnd w:id="6935"/>
            <w:bookmarkEnd w:id="6936"/>
            <w:bookmarkEnd w:id="6937"/>
            <w:bookmarkEnd w:id="6938"/>
          </w:p>
        </w:tc>
        <w:bookmarkStart w:id="6939" w:name="_Toc419722972"/>
        <w:bookmarkStart w:id="6940" w:name="_Toc419723214"/>
        <w:bookmarkStart w:id="6941" w:name="_Toc420663984"/>
        <w:bookmarkStart w:id="6942" w:name="_Toc435534219"/>
        <w:bookmarkEnd w:id="6939"/>
        <w:bookmarkEnd w:id="6940"/>
        <w:bookmarkEnd w:id="6941"/>
        <w:bookmarkEnd w:id="6942"/>
      </w:tr>
      <w:tr w:rsidR="00D03219" w:rsidRPr="0027307A" w:rsidDel="00B743A4" w14:paraId="5FA98A1F" w14:textId="77777777" w:rsidTr="00B41C01">
        <w:tblPrEx>
          <w:tblW w:w="485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6943" w:author="Bhakti Gandhi [2]" w:date="2015-07-14T15:08:00Z">
            <w:tblPrEx>
              <w:tblW w:w="485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61"/>
          <w:ins w:id="6944" w:author="Bhakti Gandhi [2]" w:date="2015-03-20T15:00:00Z"/>
          <w:del w:id="6945" w:author="Bhakti Gandhi [2]" w:date="2015-05-18T11:51:00Z"/>
          <w:trPrChange w:id="6946" w:author="Bhakti Gandhi [2]" w:date="2015-07-14T15:08:00Z">
            <w:trPr>
              <w:cantSplit/>
              <w:trHeight w:val="61"/>
            </w:trPr>
          </w:trPrChange>
        </w:trPr>
        <w:tc>
          <w:tcPr>
            <w:tcW w:w="1266" w:type="dxa"/>
            <w:shd w:val="clear" w:color="auto" w:fill="auto"/>
            <w:tcPrChange w:id="6947" w:author="Bhakti Gandhi [2]" w:date="2015-07-14T15:08:00Z">
              <w:tcPr>
                <w:tcW w:w="1266" w:type="dxa"/>
                <w:shd w:val="clear" w:color="auto" w:fill="auto"/>
              </w:tcPr>
            </w:tcPrChange>
          </w:tcPr>
          <w:p w14:paraId="5FA98A1C" w14:textId="77777777" w:rsidR="00D03219" w:rsidRPr="00D03219" w:rsidDel="00B743A4" w:rsidRDefault="00D03219">
            <w:pPr>
              <w:rPr>
                <w:ins w:id="6948" w:author="Bhakti Gandhi [2]" w:date="2015-03-20T15:00:00Z"/>
                <w:del w:id="6949" w:author="Bhakti Gandhi [2]" w:date="2015-05-18T11:51:00Z"/>
              </w:rPr>
              <w:pPrChange w:id="6950" w:author="Bhakti Gandhi [2]" w:date="2015-05-18T11:51:00Z">
                <w:pPr>
                  <w:framePr w:hSpace="180" w:wrap="around" w:vAnchor="text" w:hAnchor="page" w:x="3811" w:y="44"/>
                </w:pPr>
              </w:pPrChange>
            </w:pPr>
            <w:ins w:id="6951" w:author="Bhakti Gandhi [2]" w:date="2015-03-20T15:15:00Z">
              <w:del w:id="6952" w:author="Bhakti Gandhi [2]" w:date="2015-05-18T11:51:00Z">
                <w:r w:rsidDel="00B743A4">
                  <w:delText>700</w:delText>
                </w:r>
              </w:del>
            </w:ins>
            <w:bookmarkStart w:id="6953" w:name="_Toc419722973"/>
            <w:bookmarkStart w:id="6954" w:name="_Toc419723215"/>
            <w:bookmarkStart w:id="6955" w:name="_Toc420663985"/>
            <w:bookmarkStart w:id="6956" w:name="_Toc435534220"/>
            <w:bookmarkEnd w:id="6953"/>
            <w:bookmarkEnd w:id="6954"/>
            <w:bookmarkEnd w:id="6955"/>
            <w:bookmarkEnd w:id="6956"/>
          </w:p>
        </w:tc>
        <w:tc>
          <w:tcPr>
            <w:tcW w:w="1789" w:type="dxa"/>
            <w:tcPrChange w:id="6957" w:author="Bhakti Gandhi [2]" w:date="2015-07-14T15:08:00Z">
              <w:tcPr>
                <w:tcW w:w="1789" w:type="dxa"/>
              </w:tcPr>
            </w:tcPrChange>
          </w:tcPr>
          <w:p w14:paraId="5FA98A1D" w14:textId="77777777" w:rsidR="00D03219" w:rsidRPr="00D03219" w:rsidDel="00B743A4" w:rsidRDefault="00D03219">
            <w:pPr>
              <w:rPr>
                <w:ins w:id="6958" w:author="Bhakti Gandhi [2]" w:date="2015-03-20T15:00:00Z"/>
                <w:del w:id="6959" w:author="Bhakti Gandhi [2]" w:date="2015-05-18T11:51:00Z"/>
              </w:rPr>
              <w:pPrChange w:id="6960" w:author="Bhakti Gandhi [2]" w:date="2015-05-18T11:51:00Z">
                <w:pPr>
                  <w:framePr w:hSpace="180" w:wrap="around" w:vAnchor="text" w:hAnchor="page" w:x="3811" w:y="44"/>
                </w:pPr>
              </w:pPrChange>
            </w:pPr>
            <w:ins w:id="6961" w:author="Bhakti Gandhi [2]" w:date="2015-03-20T15:15:00Z">
              <w:del w:id="6962" w:author="Bhakti Gandhi [2]" w:date="2015-05-18T11:51:00Z">
                <w:r w:rsidDel="00B743A4">
                  <w:delText>350</w:delText>
                </w:r>
              </w:del>
            </w:ins>
            <w:bookmarkStart w:id="6963" w:name="_Toc419722974"/>
            <w:bookmarkStart w:id="6964" w:name="_Toc419723216"/>
            <w:bookmarkStart w:id="6965" w:name="_Toc420663986"/>
            <w:bookmarkStart w:id="6966" w:name="_Toc435534221"/>
            <w:bookmarkEnd w:id="6963"/>
            <w:bookmarkEnd w:id="6964"/>
            <w:bookmarkEnd w:id="6965"/>
            <w:bookmarkEnd w:id="6966"/>
          </w:p>
        </w:tc>
        <w:tc>
          <w:tcPr>
            <w:tcW w:w="1800" w:type="dxa"/>
            <w:tcPrChange w:id="6967" w:author="Bhakti Gandhi [2]" w:date="2015-07-14T15:08:00Z">
              <w:tcPr>
                <w:tcW w:w="1800" w:type="dxa"/>
              </w:tcPr>
            </w:tcPrChange>
          </w:tcPr>
          <w:p w14:paraId="5FA98A1E" w14:textId="77777777" w:rsidR="00D03219" w:rsidRPr="00D03219" w:rsidDel="00B743A4" w:rsidRDefault="00D03219">
            <w:pPr>
              <w:rPr>
                <w:ins w:id="6968" w:author="Bhakti Gandhi [2]" w:date="2015-03-20T15:00:00Z"/>
                <w:del w:id="6969" w:author="Bhakti Gandhi [2]" w:date="2015-05-18T11:51:00Z"/>
              </w:rPr>
              <w:pPrChange w:id="6970" w:author="Bhakti Gandhi [2]" w:date="2015-05-18T11:51:00Z">
                <w:pPr>
                  <w:framePr w:hSpace="180" w:wrap="around" w:vAnchor="text" w:hAnchor="page" w:x="3811" w:y="44"/>
                </w:pPr>
              </w:pPrChange>
            </w:pPr>
            <w:ins w:id="6971" w:author="Bhakti Gandhi [2]" w:date="2015-03-20T15:15:00Z">
              <w:del w:id="6972" w:author="Bhakti Gandhi [2]" w:date="2015-05-18T11:51:00Z">
                <w:r w:rsidDel="00B743A4">
                  <w:delText>15</w:delText>
                </w:r>
              </w:del>
            </w:ins>
            <w:bookmarkStart w:id="6973" w:name="_Toc419722975"/>
            <w:bookmarkStart w:id="6974" w:name="_Toc419723217"/>
            <w:bookmarkStart w:id="6975" w:name="_Toc420663987"/>
            <w:bookmarkStart w:id="6976" w:name="_Toc435534222"/>
            <w:bookmarkEnd w:id="6973"/>
            <w:bookmarkEnd w:id="6974"/>
            <w:bookmarkEnd w:id="6975"/>
            <w:bookmarkEnd w:id="6976"/>
          </w:p>
        </w:tc>
        <w:bookmarkStart w:id="6977" w:name="_Toc419722976"/>
        <w:bookmarkStart w:id="6978" w:name="_Toc419723218"/>
        <w:bookmarkStart w:id="6979" w:name="_Toc420663988"/>
        <w:bookmarkStart w:id="6980" w:name="_Toc435534223"/>
        <w:bookmarkEnd w:id="6977"/>
        <w:bookmarkEnd w:id="6978"/>
        <w:bookmarkEnd w:id="6979"/>
        <w:bookmarkEnd w:id="6980"/>
      </w:tr>
    </w:tbl>
    <w:p w14:paraId="5FA98A20" w14:textId="77777777" w:rsidR="000375C7" w:rsidDel="00B743A4" w:rsidRDefault="000375C7">
      <w:pPr>
        <w:rPr>
          <w:ins w:id="6981" w:author="Bhakti Gandhi [2]" w:date="2015-03-20T15:00:00Z"/>
          <w:del w:id="6982" w:author="Bhakti Gandhi [2]" w:date="2015-05-18T11:51:00Z"/>
        </w:rPr>
      </w:pPr>
      <w:bookmarkStart w:id="6983" w:name="_Toc419722977"/>
      <w:bookmarkStart w:id="6984" w:name="_Toc419723219"/>
      <w:bookmarkStart w:id="6985" w:name="_Toc420663989"/>
      <w:bookmarkStart w:id="6986" w:name="_Toc435534224"/>
      <w:bookmarkEnd w:id="6983"/>
      <w:bookmarkEnd w:id="6984"/>
      <w:bookmarkEnd w:id="6985"/>
      <w:bookmarkEnd w:id="6986"/>
    </w:p>
    <w:p w14:paraId="5FA98A21" w14:textId="77777777" w:rsidR="000375C7" w:rsidDel="00B743A4" w:rsidRDefault="000375C7">
      <w:pPr>
        <w:rPr>
          <w:ins w:id="6987" w:author="Bhakti Gandhi [2]" w:date="2015-03-20T15:15:00Z"/>
          <w:del w:id="6988" w:author="Bhakti Gandhi [2]" w:date="2015-05-18T11:51:00Z"/>
        </w:rPr>
      </w:pPr>
      <w:bookmarkStart w:id="6989" w:name="_Toc419722978"/>
      <w:bookmarkStart w:id="6990" w:name="_Toc419723220"/>
      <w:bookmarkStart w:id="6991" w:name="_Toc420663990"/>
      <w:bookmarkStart w:id="6992" w:name="_Toc435534225"/>
      <w:bookmarkEnd w:id="6989"/>
      <w:bookmarkEnd w:id="6990"/>
      <w:bookmarkEnd w:id="6991"/>
      <w:bookmarkEnd w:id="6992"/>
    </w:p>
    <w:p w14:paraId="5FA98A22" w14:textId="77777777" w:rsidR="00D03219" w:rsidDel="00B743A4" w:rsidRDefault="00D03219">
      <w:pPr>
        <w:rPr>
          <w:ins w:id="6993" w:author="Bhakti Gandhi [2]" w:date="2015-03-20T15:15:00Z"/>
          <w:del w:id="6994" w:author="Bhakti Gandhi [2]" w:date="2015-05-18T11:51:00Z"/>
        </w:rPr>
      </w:pPr>
      <w:bookmarkStart w:id="6995" w:name="_Toc419722979"/>
      <w:bookmarkStart w:id="6996" w:name="_Toc419723221"/>
      <w:bookmarkStart w:id="6997" w:name="_Toc420663991"/>
      <w:bookmarkStart w:id="6998" w:name="_Toc435534226"/>
      <w:bookmarkEnd w:id="6995"/>
      <w:bookmarkEnd w:id="6996"/>
      <w:bookmarkEnd w:id="6997"/>
      <w:bookmarkEnd w:id="6998"/>
    </w:p>
    <w:p w14:paraId="5FA98A23" w14:textId="77777777" w:rsidR="00D03219" w:rsidDel="00B743A4" w:rsidRDefault="00D03219">
      <w:pPr>
        <w:rPr>
          <w:ins w:id="6999" w:author="Bhakti Gandhi [2]" w:date="2015-03-20T15:15:00Z"/>
          <w:del w:id="7000" w:author="Bhakti Gandhi [2]" w:date="2015-05-18T11:51:00Z"/>
        </w:rPr>
      </w:pPr>
      <w:bookmarkStart w:id="7001" w:name="_Toc419722980"/>
      <w:bookmarkStart w:id="7002" w:name="_Toc419723222"/>
      <w:bookmarkStart w:id="7003" w:name="_Toc420663992"/>
      <w:bookmarkStart w:id="7004" w:name="_Toc435534227"/>
      <w:bookmarkEnd w:id="7001"/>
      <w:bookmarkEnd w:id="7002"/>
      <w:bookmarkEnd w:id="7003"/>
      <w:bookmarkEnd w:id="7004"/>
    </w:p>
    <w:p w14:paraId="5FA98A24" w14:textId="77777777" w:rsidR="00D03219" w:rsidDel="00B743A4" w:rsidRDefault="00D03219">
      <w:pPr>
        <w:rPr>
          <w:ins w:id="7005" w:author="Bhakti Gandhi [2]" w:date="2015-03-20T15:15:00Z"/>
          <w:del w:id="7006" w:author="Bhakti Gandhi [2]" w:date="2015-05-18T11:51:00Z"/>
        </w:rPr>
      </w:pPr>
      <w:bookmarkStart w:id="7007" w:name="_Toc419722981"/>
      <w:bookmarkStart w:id="7008" w:name="_Toc419723223"/>
      <w:bookmarkStart w:id="7009" w:name="_Toc420663993"/>
      <w:bookmarkStart w:id="7010" w:name="_Toc435534228"/>
      <w:bookmarkEnd w:id="7007"/>
      <w:bookmarkEnd w:id="7008"/>
      <w:bookmarkEnd w:id="7009"/>
      <w:bookmarkEnd w:id="7010"/>
    </w:p>
    <w:p w14:paraId="5FA98A25" w14:textId="77777777" w:rsidR="00D03219" w:rsidDel="00B743A4" w:rsidRDefault="00D03219">
      <w:pPr>
        <w:rPr>
          <w:ins w:id="7011" w:author="Bhakti Gandhi [2]" w:date="2015-04-06T11:23:00Z"/>
          <w:del w:id="7012" w:author="Bhakti Gandhi [2]" w:date="2015-05-18T11:51:00Z"/>
        </w:rPr>
      </w:pPr>
      <w:bookmarkStart w:id="7013" w:name="_Toc419722982"/>
      <w:bookmarkStart w:id="7014" w:name="_Toc419723224"/>
      <w:bookmarkStart w:id="7015" w:name="_Toc420663994"/>
      <w:bookmarkStart w:id="7016" w:name="_Toc435534229"/>
      <w:bookmarkEnd w:id="7013"/>
      <w:bookmarkEnd w:id="7014"/>
      <w:bookmarkEnd w:id="7015"/>
      <w:bookmarkEnd w:id="7016"/>
    </w:p>
    <w:p w14:paraId="5FA98A26" w14:textId="77777777" w:rsidR="000375C7" w:rsidDel="00B743A4" w:rsidRDefault="000375C7">
      <w:pPr>
        <w:rPr>
          <w:ins w:id="7017" w:author="Bhakti Gandhi [2]" w:date="2015-04-06T11:24:00Z"/>
          <w:del w:id="7018" w:author="Bhakti Gandhi [2]" w:date="2015-05-18T11:51:00Z"/>
        </w:rPr>
      </w:pPr>
      <w:bookmarkStart w:id="7019" w:name="_Toc419722983"/>
      <w:bookmarkStart w:id="7020" w:name="_Toc419723225"/>
      <w:bookmarkStart w:id="7021" w:name="_Toc420663995"/>
      <w:bookmarkStart w:id="7022" w:name="_Toc435534230"/>
      <w:bookmarkEnd w:id="7019"/>
      <w:bookmarkEnd w:id="7020"/>
      <w:bookmarkEnd w:id="7021"/>
      <w:bookmarkEnd w:id="7022"/>
    </w:p>
    <w:p w14:paraId="5FA98A27" w14:textId="77777777" w:rsidR="00B41C01" w:rsidDel="00B743A4" w:rsidRDefault="00B41C01" w:rsidP="00776B4C">
      <w:pPr>
        <w:rPr>
          <w:ins w:id="7023" w:author="Bhakti Gandhi [2]" w:date="2015-03-19T14:30:00Z"/>
          <w:del w:id="7024" w:author="Bhakti Gandhi [2]" w:date="2015-05-18T11:51:00Z"/>
        </w:rPr>
      </w:pPr>
      <w:bookmarkStart w:id="7025" w:name="_Toc419722984"/>
      <w:bookmarkStart w:id="7026" w:name="_Toc419723226"/>
      <w:bookmarkStart w:id="7027" w:name="_Toc420663996"/>
      <w:bookmarkStart w:id="7028" w:name="_Toc435534231"/>
      <w:bookmarkEnd w:id="7025"/>
      <w:bookmarkEnd w:id="7026"/>
      <w:bookmarkEnd w:id="7027"/>
      <w:bookmarkEnd w:id="7028"/>
    </w:p>
    <w:p w14:paraId="5FA98A28" w14:textId="77777777" w:rsidR="00064C18" w:rsidRPr="00064C18" w:rsidDel="00B743A4" w:rsidRDefault="00064C18" w:rsidP="00064C18">
      <w:pPr>
        <w:pStyle w:val="Heading3"/>
        <w:numPr>
          <w:ilvl w:val="2"/>
          <w:numId w:val="31"/>
        </w:numPr>
        <w:rPr>
          <w:ins w:id="7029" w:author="Bhakti Gandhi [2]" w:date="2015-03-19T14:30:00Z"/>
          <w:del w:id="7030" w:author="Bhakti Gandhi [2]" w:date="2015-05-18T11:51:00Z"/>
        </w:rPr>
      </w:pPr>
      <w:ins w:id="7031" w:author="Bhakti Gandhi [2]" w:date="2015-03-19T14:30:00Z">
        <w:del w:id="7032" w:author="Bhakti Gandhi [2]" w:date="2015-05-18T11:51:00Z">
          <w:r w:rsidRPr="00064C18" w:rsidDel="00B743A4">
            <w:delText xml:space="preserve">EIS: Pulse + Hybris </w:delText>
          </w:r>
          <w:r w:rsidDel="00B743A4">
            <w:delText>Long duration</w:delText>
          </w:r>
          <w:bookmarkStart w:id="7033" w:name="_Toc419722985"/>
          <w:bookmarkStart w:id="7034" w:name="_Toc419723227"/>
          <w:bookmarkStart w:id="7035" w:name="_Toc420663997"/>
          <w:bookmarkStart w:id="7036" w:name="_Toc435534232"/>
          <w:bookmarkEnd w:id="7033"/>
          <w:bookmarkEnd w:id="7034"/>
          <w:bookmarkEnd w:id="7035"/>
          <w:bookmarkEnd w:id="7036"/>
        </w:del>
      </w:ins>
    </w:p>
    <w:p w14:paraId="5FA98A29" w14:textId="77777777" w:rsidR="00064C18" w:rsidRPr="00064C18" w:rsidDel="00B743A4" w:rsidRDefault="00064C18" w:rsidP="00064C18">
      <w:pPr>
        <w:rPr>
          <w:ins w:id="7037" w:author="Bhakti Gandhi [2]" w:date="2015-03-19T14:30:00Z"/>
          <w:del w:id="7038" w:author="Bhakti Gandhi [2]" w:date="2015-05-18T11:51:00Z"/>
        </w:rPr>
      </w:pPr>
      <w:ins w:id="7039" w:author="Bhakti Gandhi [2]" w:date="2015-03-19T14:30:00Z">
        <w:del w:id="7040" w:author="Bhakti Gandhi [2]" w:date="2015-05-18T11:51:00Z">
          <w:r w:rsidRPr="00064C18" w:rsidDel="00B743A4">
            <w:delText xml:space="preserve">Purpose: </w:delText>
          </w:r>
          <w:r w:rsidRPr="00064C18" w:rsidDel="00B743A4">
            <w:tab/>
            <w:delText xml:space="preserve">Demonstrate the </w:delText>
          </w:r>
          <w:r w:rsidDel="00B743A4">
            <w:delText>stability</w:delText>
          </w:r>
          <w:r w:rsidRPr="00064C18" w:rsidDel="00B743A4">
            <w:delText xml:space="preserve"> of EIS </w:delText>
          </w:r>
          <w:r w:rsidDel="00B743A4">
            <w:delText>for ~6 hours with incoming requests from</w:delText>
          </w:r>
          <w:r w:rsidDel="00B743A4">
            <w:tab/>
          </w:r>
          <w:r w:rsidDel="00B743A4">
            <w:tab/>
          </w:r>
          <w:r w:rsidR="00704B51" w:rsidDel="00B743A4">
            <w:delText>Hybris and Pulse</w:delText>
          </w:r>
          <w:bookmarkStart w:id="7041" w:name="_Toc419722986"/>
          <w:bookmarkStart w:id="7042" w:name="_Toc419723228"/>
          <w:bookmarkStart w:id="7043" w:name="_Toc420663998"/>
          <w:bookmarkStart w:id="7044" w:name="_Toc435534233"/>
          <w:bookmarkEnd w:id="7041"/>
          <w:bookmarkEnd w:id="7042"/>
          <w:bookmarkEnd w:id="7043"/>
          <w:bookmarkEnd w:id="7044"/>
        </w:del>
      </w:ins>
    </w:p>
    <w:p w14:paraId="5FA98A2A" w14:textId="77777777" w:rsidR="00064C18" w:rsidRPr="00064C18" w:rsidDel="00B743A4" w:rsidRDefault="00064C18" w:rsidP="00064C18">
      <w:pPr>
        <w:rPr>
          <w:ins w:id="7045" w:author="Bhakti Gandhi [2]" w:date="2015-03-19T14:30:00Z"/>
          <w:del w:id="7046" w:author="Bhakti Gandhi [2]" w:date="2015-05-18T11:51:00Z"/>
        </w:rPr>
      </w:pPr>
      <w:ins w:id="7047" w:author="Bhakti Gandhi [2]" w:date="2015-03-19T14:30:00Z">
        <w:del w:id="7048" w:author="Bhakti Gandhi [2]" w:date="2015-05-18T11:51:00Z">
          <w:r w:rsidRPr="00064C18" w:rsidDel="00B743A4">
            <w:delText xml:space="preserve">Procedure: </w:delText>
          </w:r>
          <w:r w:rsidRPr="00064C18" w:rsidDel="00B743A4">
            <w:tab/>
            <w:delText>Iterative Apache JMeter test scripts will be executed simulating a m</w:delText>
          </w:r>
          <w:r w:rsidR="00704B51" w:rsidDel="00B743A4">
            <w:delText>ixed</w:delText>
          </w:r>
          <w:r w:rsidR="00704B51" w:rsidDel="00B743A4">
            <w:tab/>
          </w:r>
          <w:r w:rsidR="00704B51" w:rsidDel="00B743A4">
            <w:tab/>
          </w:r>
          <w:r w:rsidR="00704B51" w:rsidDel="00B743A4">
            <w:tab/>
            <w:delText>load of Hybris and Pulse</w:delText>
          </w:r>
          <w:r w:rsidRPr="00064C18" w:rsidDel="00B743A4">
            <w:delText>. The dist</w:delText>
          </w:r>
          <w:r w:rsidR="00403283" w:rsidDel="00B743A4">
            <w:delText>ribution of traffic from each</w:delText>
          </w:r>
          <w:r w:rsidR="00403283" w:rsidDel="00B743A4">
            <w:tab/>
          </w:r>
          <w:r w:rsidR="00403283" w:rsidDel="00B743A4">
            <w:tab/>
          </w:r>
          <w:r w:rsidR="00403283" w:rsidDel="00B743A4">
            <w:tab/>
          </w:r>
          <w:r w:rsidR="00403283" w:rsidDel="00B743A4">
            <w:tab/>
          </w:r>
          <w:r w:rsidRPr="00064C18" w:rsidDel="00B743A4">
            <w:delText>component will be as below:</w:delText>
          </w:r>
          <w:bookmarkStart w:id="7049" w:name="_Toc419722987"/>
          <w:bookmarkStart w:id="7050" w:name="_Toc419723229"/>
          <w:bookmarkStart w:id="7051" w:name="_Toc420663999"/>
          <w:bookmarkStart w:id="7052" w:name="_Toc435534234"/>
          <w:bookmarkEnd w:id="7049"/>
          <w:bookmarkEnd w:id="7050"/>
          <w:bookmarkEnd w:id="7051"/>
          <w:bookmarkEnd w:id="7052"/>
        </w:del>
      </w:ins>
    </w:p>
    <w:tbl>
      <w:tblPr>
        <w:tblpPr w:leftFromText="180" w:rightFromText="180" w:vertAnchor="text" w:horzAnchor="page" w:tblpX="3811" w:tblpY="44"/>
        <w:tblW w:w="422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335"/>
        <w:gridCol w:w="1890"/>
      </w:tblGrid>
      <w:tr w:rsidR="00A15C87" w:rsidRPr="001459F5" w:rsidDel="00B743A4" w14:paraId="5FA98A2D" w14:textId="77777777" w:rsidTr="007F628F">
        <w:trPr>
          <w:cantSplit/>
          <w:trHeight w:val="296"/>
          <w:tblHeader/>
          <w:ins w:id="7053" w:author="Bhakti Gandhi [2]" w:date="2015-03-19T14:31:00Z"/>
          <w:del w:id="7054" w:author="Bhakti Gandhi [2]" w:date="2015-05-18T11:51:00Z"/>
        </w:trPr>
        <w:tc>
          <w:tcPr>
            <w:tcW w:w="2335" w:type="dxa"/>
            <w:shd w:val="clear" w:color="auto" w:fill="17365D"/>
          </w:tcPr>
          <w:p w14:paraId="5FA98A2B" w14:textId="77777777" w:rsidR="00A15C87" w:rsidRPr="00A15C87" w:rsidDel="00B743A4" w:rsidRDefault="00A15C87">
            <w:pPr>
              <w:pStyle w:val="NormalCenter"/>
              <w:rPr>
                <w:ins w:id="7055" w:author="Bhakti Gandhi [2]" w:date="2015-03-19T14:31:00Z"/>
                <w:del w:id="7056" w:author="Bhakti Gandhi [2]" w:date="2015-05-18T11:51:00Z"/>
              </w:rPr>
              <w:pPrChange w:id="7057" w:author="Bhakti Gandhi [2]" w:date="2015-04-06T11:24:00Z">
                <w:pPr>
                  <w:framePr w:hSpace="180" w:wrap="around" w:vAnchor="text" w:hAnchor="page" w:x="3811" w:y="44"/>
                </w:pPr>
              </w:pPrChange>
            </w:pPr>
            <w:ins w:id="7058" w:author="Bhakti Gandhi [2]" w:date="2015-03-19T14:31:00Z">
              <w:del w:id="7059" w:author="Bhakti Gandhi [2]" w:date="2015-05-18T11:51:00Z">
                <w:r w:rsidRPr="00A15C87" w:rsidDel="00B743A4">
                  <w:delText>Component</w:delText>
                </w:r>
                <w:bookmarkStart w:id="7060" w:name="_Toc419722988"/>
                <w:bookmarkStart w:id="7061" w:name="_Toc419723230"/>
                <w:bookmarkStart w:id="7062" w:name="_Toc420664000"/>
                <w:bookmarkStart w:id="7063" w:name="_Toc435534235"/>
                <w:bookmarkEnd w:id="7060"/>
                <w:bookmarkEnd w:id="7061"/>
                <w:bookmarkEnd w:id="7062"/>
                <w:bookmarkEnd w:id="7063"/>
              </w:del>
            </w:ins>
          </w:p>
        </w:tc>
        <w:tc>
          <w:tcPr>
            <w:tcW w:w="1890" w:type="dxa"/>
            <w:shd w:val="clear" w:color="auto" w:fill="17365D"/>
          </w:tcPr>
          <w:p w14:paraId="5FA98A2C" w14:textId="77777777" w:rsidR="00A15C87" w:rsidRPr="00A15C87" w:rsidDel="00B743A4" w:rsidRDefault="00A15C87">
            <w:pPr>
              <w:pStyle w:val="NormalCenter"/>
              <w:rPr>
                <w:ins w:id="7064" w:author="Bhakti Gandhi [2]" w:date="2015-03-19T14:31:00Z"/>
                <w:del w:id="7065" w:author="Bhakti Gandhi [2]" w:date="2015-05-18T11:51:00Z"/>
              </w:rPr>
              <w:pPrChange w:id="7066" w:author="Bhakti Gandhi [2]" w:date="2015-04-06T11:24:00Z">
                <w:pPr>
                  <w:framePr w:hSpace="180" w:wrap="around" w:vAnchor="text" w:hAnchor="page" w:x="3811" w:y="44"/>
                </w:pPr>
              </w:pPrChange>
            </w:pPr>
            <w:ins w:id="7067" w:author="Bhakti Gandhi [2]" w:date="2015-03-19T14:31:00Z">
              <w:del w:id="7068" w:author="Bhakti Gandhi [2]" w:date="2015-05-18T11:51:00Z">
                <w:r w:rsidRPr="00A15C87" w:rsidDel="00B743A4">
                  <w:delText>Distribution</w:delText>
                </w:r>
                <w:bookmarkStart w:id="7069" w:name="_Toc419722989"/>
                <w:bookmarkStart w:id="7070" w:name="_Toc419723231"/>
                <w:bookmarkStart w:id="7071" w:name="_Toc420664001"/>
                <w:bookmarkStart w:id="7072" w:name="_Toc435534236"/>
                <w:bookmarkEnd w:id="7069"/>
                <w:bookmarkEnd w:id="7070"/>
                <w:bookmarkEnd w:id="7071"/>
                <w:bookmarkEnd w:id="7072"/>
              </w:del>
            </w:ins>
          </w:p>
        </w:tc>
        <w:bookmarkStart w:id="7073" w:name="_Toc419722990"/>
        <w:bookmarkStart w:id="7074" w:name="_Toc419723232"/>
        <w:bookmarkStart w:id="7075" w:name="_Toc420664002"/>
        <w:bookmarkStart w:id="7076" w:name="_Toc435534237"/>
        <w:bookmarkEnd w:id="7073"/>
        <w:bookmarkEnd w:id="7074"/>
        <w:bookmarkEnd w:id="7075"/>
        <w:bookmarkEnd w:id="7076"/>
      </w:tr>
      <w:tr w:rsidR="00A15C87" w:rsidRPr="00EF510A" w:rsidDel="00B743A4" w14:paraId="5FA98A30" w14:textId="77777777" w:rsidTr="007F628F">
        <w:trPr>
          <w:cantSplit/>
          <w:trHeight w:val="428"/>
          <w:ins w:id="7077" w:author="Bhakti Gandhi [2]" w:date="2015-03-19T14:31:00Z"/>
          <w:del w:id="7078" w:author="Bhakti Gandhi [2]" w:date="2015-05-18T11:51:00Z"/>
        </w:trPr>
        <w:tc>
          <w:tcPr>
            <w:tcW w:w="2335" w:type="dxa"/>
            <w:shd w:val="clear" w:color="auto" w:fill="auto"/>
          </w:tcPr>
          <w:p w14:paraId="5FA98A2E" w14:textId="77777777" w:rsidR="00A15C87" w:rsidRPr="00A15C87" w:rsidDel="00B743A4" w:rsidRDefault="00A15C87" w:rsidP="00A15C87">
            <w:pPr>
              <w:rPr>
                <w:ins w:id="7079" w:author="Bhakti Gandhi [2]" w:date="2015-03-19T14:31:00Z"/>
                <w:del w:id="7080" w:author="Bhakti Gandhi [2]" w:date="2015-05-18T11:51:00Z"/>
              </w:rPr>
            </w:pPr>
            <w:ins w:id="7081" w:author="Bhakti Gandhi [2]" w:date="2015-03-19T14:31:00Z">
              <w:del w:id="7082" w:author="Bhakti Gandhi [2]" w:date="2015-05-18T11:51:00Z">
                <w:r w:rsidRPr="00A15C87" w:rsidDel="00B743A4">
                  <w:delText>Hybris</w:delText>
                </w:r>
                <w:bookmarkStart w:id="7083" w:name="_Toc419722991"/>
                <w:bookmarkStart w:id="7084" w:name="_Toc419723233"/>
                <w:bookmarkStart w:id="7085" w:name="_Toc420664003"/>
                <w:bookmarkStart w:id="7086" w:name="_Toc435534238"/>
                <w:bookmarkEnd w:id="7083"/>
                <w:bookmarkEnd w:id="7084"/>
                <w:bookmarkEnd w:id="7085"/>
                <w:bookmarkEnd w:id="7086"/>
              </w:del>
            </w:ins>
          </w:p>
        </w:tc>
        <w:tc>
          <w:tcPr>
            <w:tcW w:w="1890" w:type="dxa"/>
          </w:tcPr>
          <w:p w14:paraId="5FA98A2F" w14:textId="77777777" w:rsidR="00A15C87" w:rsidRPr="00A15C87" w:rsidDel="00B743A4" w:rsidRDefault="00125F03" w:rsidP="00A15C87">
            <w:pPr>
              <w:rPr>
                <w:ins w:id="7087" w:author="Bhakti Gandhi [2]" w:date="2015-03-19T14:31:00Z"/>
                <w:del w:id="7088" w:author="Bhakti Gandhi [2]" w:date="2015-05-18T11:51:00Z"/>
              </w:rPr>
            </w:pPr>
            <w:ins w:id="7089" w:author="Bhakti Gandhi [2]" w:date="2015-03-19T14:31:00Z">
              <w:del w:id="7090" w:author="Bhakti Gandhi [2]" w:date="2015-05-18T11:51:00Z">
                <w:r w:rsidDel="00B743A4">
                  <w:delText>60</w:delText>
                </w:r>
                <w:r w:rsidR="00A15C87" w:rsidRPr="00A15C87" w:rsidDel="00B743A4">
                  <w:delText>%</w:delText>
                </w:r>
                <w:bookmarkStart w:id="7091" w:name="_Toc419722992"/>
                <w:bookmarkStart w:id="7092" w:name="_Toc419723234"/>
                <w:bookmarkStart w:id="7093" w:name="_Toc420664004"/>
                <w:bookmarkStart w:id="7094" w:name="_Toc435534239"/>
                <w:bookmarkEnd w:id="7091"/>
                <w:bookmarkEnd w:id="7092"/>
                <w:bookmarkEnd w:id="7093"/>
                <w:bookmarkEnd w:id="7094"/>
              </w:del>
            </w:ins>
          </w:p>
        </w:tc>
        <w:bookmarkStart w:id="7095" w:name="_Toc419722993"/>
        <w:bookmarkStart w:id="7096" w:name="_Toc419723235"/>
        <w:bookmarkStart w:id="7097" w:name="_Toc420664005"/>
        <w:bookmarkStart w:id="7098" w:name="_Toc435534240"/>
        <w:bookmarkEnd w:id="7095"/>
        <w:bookmarkEnd w:id="7096"/>
        <w:bookmarkEnd w:id="7097"/>
        <w:bookmarkEnd w:id="7098"/>
      </w:tr>
      <w:tr w:rsidR="00A15C87" w:rsidRPr="00EF510A" w:rsidDel="00B743A4" w14:paraId="5FA98A33" w14:textId="77777777" w:rsidTr="007F628F">
        <w:trPr>
          <w:cantSplit/>
          <w:trHeight w:val="428"/>
          <w:ins w:id="7099" w:author="Bhakti Gandhi [2]" w:date="2015-03-19T14:31:00Z"/>
          <w:del w:id="7100" w:author="Bhakti Gandhi [2]" w:date="2015-05-18T11:51:00Z"/>
        </w:trPr>
        <w:tc>
          <w:tcPr>
            <w:tcW w:w="2335" w:type="dxa"/>
            <w:shd w:val="clear" w:color="auto" w:fill="auto"/>
          </w:tcPr>
          <w:p w14:paraId="5FA98A31" w14:textId="77777777" w:rsidR="00A15C87" w:rsidRPr="00A15C87" w:rsidDel="00B743A4" w:rsidRDefault="00A15C87" w:rsidP="00A15C87">
            <w:pPr>
              <w:rPr>
                <w:ins w:id="7101" w:author="Bhakti Gandhi [2]" w:date="2015-03-19T14:31:00Z"/>
                <w:del w:id="7102" w:author="Bhakti Gandhi [2]" w:date="2015-05-18T11:51:00Z"/>
              </w:rPr>
            </w:pPr>
            <w:ins w:id="7103" w:author="Bhakti Gandhi [2]" w:date="2015-03-19T14:31:00Z">
              <w:del w:id="7104" w:author="Bhakti Gandhi [2]" w:date="2015-05-18T11:51:00Z">
                <w:r w:rsidRPr="00A15C87" w:rsidDel="00B743A4">
                  <w:delText>Pulse</w:delText>
                </w:r>
                <w:bookmarkStart w:id="7105" w:name="_Toc419722994"/>
                <w:bookmarkStart w:id="7106" w:name="_Toc419723236"/>
                <w:bookmarkStart w:id="7107" w:name="_Toc420664006"/>
                <w:bookmarkStart w:id="7108" w:name="_Toc435534241"/>
                <w:bookmarkEnd w:id="7105"/>
                <w:bookmarkEnd w:id="7106"/>
                <w:bookmarkEnd w:id="7107"/>
                <w:bookmarkEnd w:id="7108"/>
              </w:del>
            </w:ins>
          </w:p>
        </w:tc>
        <w:tc>
          <w:tcPr>
            <w:tcW w:w="1890" w:type="dxa"/>
          </w:tcPr>
          <w:p w14:paraId="5FA98A32" w14:textId="77777777" w:rsidR="00A15C87" w:rsidRPr="00A15C87" w:rsidDel="00B743A4" w:rsidRDefault="00125F03" w:rsidP="00A15C87">
            <w:pPr>
              <w:rPr>
                <w:ins w:id="7109" w:author="Bhakti Gandhi [2]" w:date="2015-03-19T14:31:00Z"/>
                <w:del w:id="7110" w:author="Bhakti Gandhi [2]" w:date="2015-05-18T11:51:00Z"/>
              </w:rPr>
            </w:pPr>
            <w:ins w:id="7111" w:author="Bhakti Gandhi [2]" w:date="2015-03-19T14:31:00Z">
              <w:del w:id="7112" w:author="Bhakti Gandhi [2]" w:date="2015-05-18T11:51:00Z">
                <w:r w:rsidDel="00B743A4">
                  <w:delText>40</w:delText>
                </w:r>
                <w:r w:rsidR="00A15C87" w:rsidRPr="00A15C87" w:rsidDel="00B743A4">
                  <w:delText>%</w:delText>
                </w:r>
                <w:bookmarkStart w:id="7113" w:name="_Toc419722995"/>
                <w:bookmarkStart w:id="7114" w:name="_Toc419723237"/>
                <w:bookmarkStart w:id="7115" w:name="_Toc420664007"/>
                <w:bookmarkStart w:id="7116" w:name="_Toc435534242"/>
                <w:bookmarkEnd w:id="7113"/>
                <w:bookmarkEnd w:id="7114"/>
                <w:bookmarkEnd w:id="7115"/>
                <w:bookmarkEnd w:id="7116"/>
              </w:del>
            </w:ins>
          </w:p>
        </w:tc>
        <w:bookmarkStart w:id="7117" w:name="_Toc419722996"/>
        <w:bookmarkStart w:id="7118" w:name="_Toc419723238"/>
        <w:bookmarkStart w:id="7119" w:name="_Toc420664008"/>
        <w:bookmarkStart w:id="7120" w:name="_Toc435534243"/>
        <w:bookmarkEnd w:id="7117"/>
        <w:bookmarkEnd w:id="7118"/>
        <w:bookmarkEnd w:id="7119"/>
        <w:bookmarkEnd w:id="7120"/>
      </w:tr>
    </w:tbl>
    <w:p w14:paraId="5FA98A34" w14:textId="77777777" w:rsidR="00064C18" w:rsidDel="00B743A4" w:rsidRDefault="00064C18" w:rsidP="00776B4C">
      <w:pPr>
        <w:rPr>
          <w:ins w:id="7121" w:author="Bhakti Gandhi [2]" w:date="2015-04-06T11:24:00Z"/>
          <w:del w:id="7122" w:author="Bhakti Gandhi [2]" w:date="2015-05-18T11:51:00Z"/>
        </w:rPr>
      </w:pPr>
      <w:bookmarkStart w:id="7123" w:name="_Toc419722997"/>
      <w:bookmarkStart w:id="7124" w:name="_Toc419723239"/>
      <w:bookmarkStart w:id="7125" w:name="_Toc420664009"/>
      <w:bookmarkStart w:id="7126" w:name="_Toc435534244"/>
      <w:bookmarkEnd w:id="7123"/>
      <w:bookmarkEnd w:id="7124"/>
      <w:bookmarkEnd w:id="7125"/>
      <w:bookmarkEnd w:id="7126"/>
    </w:p>
    <w:p w14:paraId="5FA98A35" w14:textId="77777777" w:rsidR="00B41C01" w:rsidDel="00B743A4" w:rsidRDefault="00B41C01" w:rsidP="00776B4C">
      <w:pPr>
        <w:rPr>
          <w:ins w:id="7127" w:author="Bhakti Gandhi [2]" w:date="2015-04-06T11:24:00Z"/>
          <w:del w:id="7128" w:author="Bhakti Gandhi [2]" w:date="2015-05-18T11:51:00Z"/>
        </w:rPr>
      </w:pPr>
      <w:bookmarkStart w:id="7129" w:name="_Toc419722998"/>
      <w:bookmarkStart w:id="7130" w:name="_Toc419723240"/>
      <w:bookmarkStart w:id="7131" w:name="_Toc420664010"/>
      <w:bookmarkStart w:id="7132" w:name="_Toc435534245"/>
      <w:bookmarkEnd w:id="7129"/>
      <w:bookmarkEnd w:id="7130"/>
      <w:bookmarkEnd w:id="7131"/>
      <w:bookmarkEnd w:id="7132"/>
    </w:p>
    <w:p w14:paraId="5FA98A36" w14:textId="77777777" w:rsidR="00B41C01" w:rsidDel="00B743A4" w:rsidRDefault="00B41C01" w:rsidP="00776B4C">
      <w:pPr>
        <w:rPr>
          <w:ins w:id="7133" w:author="Bhakti Gandhi [2]" w:date="2015-03-19T14:31:00Z"/>
          <w:del w:id="7134" w:author="Bhakti Gandhi [2]" w:date="2015-05-18T11:51:00Z"/>
        </w:rPr>
      </w:pPr>
      <w:bookmarkStart w:id="7135" w:name="_Toc419722999"/>
      <w:bookmarkStart w:id="7136" w:name="_Toc419723241"/>
      <w:bookmarkStart w:id="7137" w:name="_Toc420664011"/>
      <w:bookmarkStart w:id="7138" w:name="_Toc435534246"/>
      <w:bookmarkEnd w:id="7135"/>
      <w:bookmarkEnd w:id="7136"/>
      <w:bookmarkEnd w:id="7137"/>
      <w:bookmarkEnd w:id="7138"/>
    </w:p>
    <w:p w14:paraId="5FA98A37" w14:textId="77777777" w:rsidR="00A15C87" w:rsidDel="00B743A4" w:rsidRDefault="00A15C87" w:rsidP="00776B4C">
      <w:pPr>
        <w:rPr>
          <w:ins w:id="7139" w:author="Bhakti Gandhi [2]" w:date="2015-03-19T14:31:00Z"/>
          <w:del w:id="7140" w:author="Bhakti Gandhi [2]" w:date="2015-05-18T11:51:00Z"/>
        </w:rPr>
      </w:pPr>
      <w:bookmarkStart w:id="7141" w:name="_Toc419723000"/>
      <w:bookmarkStart w:id="7142" w:name="_Toc419723242"/>
      <w:bookmarkStart w:id="7143" w:name="_Toc420664012"/>
      <w:bookmarkStart w:id="7144" w:name="_Toc435534247"/>
      <w:bookmarkEnd w:id="7141"/>
      <w:bookmarkEnd w:id="7142"/>
      <w:bookmarkEnd w:id="7143"/>
      <w:bookmarkEnd w:id="7144"/>
    </w:p>
    <w:p w14:paraId="5FA98A38" w14:textId="77777777" w:rsidR="00861905" w:rsidDel="00B743A4" w:rsidRDefault="00861905" w:rsidP="00861905">
      <w:pPr>
        <w:rPr>
          <w:ins w:id="7145" w:author="Bhakti Gandhi [2]" w:date="2015-03-19T14:40:00Z"/>
          <w:del w:id="7146" w:author="Bhakti Gandhi [2]" w:date="2015-05-18T11:51:00Z"/>
        </w:rPr>
      </w:pPr>
      <w:ins w:id="7147" w:author="Bhakti Gandhi [2]" w:date="2015-03-19T14:41:00Z">
        <w:del w:id="7148" w:author="Bhakti Gandhi [2]" w:date="2015-05-18T11:51:00Z">
          <w:r w:rsidDel="00B743A4">
            <w:delText xml:space="preserve">                         </w:delText>
          </w:r>
        </w:del>
      </w:ins>
      <w:ins w:id="7149" w:author="Bhakti Gandhi [2]" w:date="2015-03-19T14:40:00Z">
        <w:del w:id="7150" w:author="Bhakti Gandhi [2]" w:date="2015-05-18T11:51:00Z">
          <w:r w:rsidDel="00B743A4">
            <w:delText>The max threads would be decided based on t</w:delText>
          </w:r>
          <w:r w:rsidR="008223BD" w:rsidDel="00B743A4">
            <w:delText xml:space="preserve">he results of </w:delText>
          </w:r>
        </w:del>
      </w:ins>
      <w:ins w:id="7151" w:author="Bhakti Gandhi [2]" w:date="2015-03-19T14:41:00Z">
        <w:del w:id="7152" w:author="Bhakti Gandhi [2]" w:date="2015-05-18T11:51:00Z">
          <w:r w:rsidR="008223BD" w:rsidDel="00B743A4">
            <w:delText xml:space="preserve">test case </w:delText>
          </w:r>
        </w:del>
      </w:ins>
      <w:ins w:id="7153" w:author="Bhakti Gandhi [2]" w:date="2015-03-19T14:40:00Z">
        <w:del w:id="7154" w:author="Bhakti Gandhi [2]" w:date="2015-05-18T11:51:00Z">
          <w:r w:rsidR="008223BD" w:rsidDel="00B743A4">
            <w:delText>5.3.3</w:delText>
          </w:r>
          <w:r w:rsidR="002B1D33" w:rsidDel="00B743A4">
            <w:delText>.</w:delText>
          </w:r>
          <w:r w:rsidR="002B1D33" w:rsidDel="00B743A4">
            <w:tab/>
          </w:r>
          <w:r w:rsidR="002B1D33" w:rsidDel="00B743A4">
            <w:tab/>
          </w:r>
          <w:r w:rsidR="002B1D33" w:rsidDel="00B743A4">
            <w:tab/>
            <w:delText>40% less</w:delText>
          </w:r>
        </w:del>
      </w:ins>
      <w:ins w:id="7155" w:author="Bhakti Gandhi [2]" w:date="2015-03-19T14:42:00Z">
        <w:del w:id="7156" w:author="Bhakti Gandhi [2]" w:date="2015-05-18T11:51:00Z">
          <w:r w:rsidR="002B1D33" w:rsidDel="00B743A4">
            <w:delText xml:space="preserve"> </w:delText>
          </w:r>
        </w:del>
      </w:ins>
      <w:ins w:id="7157" w:author="Bhakti Gandhi [2]" w:date="2015-03-19T14:40:00Z">
        <w:del w:id="7158" w:author="Bhakti Gandhi [2]" w:date="2015-05-18T11:51:00Z">
          <w:r w:rsidDel="00B743A4">
            <w:delText>than the max sustainable threads would be used to run for 6 hours.</w:delText>
          </w:r>
          <w:bookmarkStart w:id="7159" w:name="_Toc419723001"/>
          <w:bookmarkStart w:id="7160" w:name="_Toc419723243"/>
          <w:bookmarkStart w:id="7161" w:name="_Toc420664013"/>
          <w:bookmarkStart w:id="7162" w:name="_Toc435534248"/>
          <w:bookmarkEnd w:id="7159"/>
          <w:bookmarkEnd w:id="7160"/>
          <w:bookmarkEnd w:id="7161"/>
          <w:bookmarkEnd w:id="7162"/>
        </w:del>
      </w:ins>
    </w:p>
    <w:tbl>
      <w:tblPr>
        <w:tblpPr w:leftFromText="180" w:rightFromText="180" w:vertAnchor="text" w:horzAnchor="page" w:tblpX="3811" w:tblpY="44"/>
        <w:tblW w:w="50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255"/>
        <w:gridCol w:w="1890"/>
        <w:gridCol w:w="1890"/>
        <w:tblGridChange w:id="7163">
          <w:tblGrid>
            <w:gridCol w:w="1255"/>
            <w:gridCol w:w="1890"/>
            <w:gridCol w:w="1890"/>
          </w:tblGrid>
        </w:tblGridChange>
      </w:tblGrid>
      <w:tr w:rsidR="00861905" w:rsidRPr="0027307A" w:rsidDel="00B743A4" w14:paraId="5FA98A3C" w14:textId="77777777" w:rsidTr="007F628F">
        <w:trPr>
          <w:cantSplit/>
          <w:trHeight w:val="296"/>
          <w:tblHeader/>
          <w:ins w:id="7164" w:author="Bhakti Gandhi [2]" w:date="2015-03-19T14:40:00Z"/>
          <w:del w:id="7165" w:author="Bhakti Gandhi [2]" w:date="2015-05-18T11:51:00Z"/>
        </w:trPr>
        <w:tc>
          <w:tcPr>
            <w:tcW w:w="1255" w:type="dxa"/>
            <w:shd w:val="clear" w:color="auto" w:fill="17365D"/>
          </w:tcPr>
          <w:p w14:paraId="5FA98A39" w14:textId="77777777" w:rsidR="00861905" w:rsidRPr="00C91A08" w:rsidDel="00B743A4" w:rsidRDefault="00861905">
            <w:pPr>
              <w:pStyle w:val="NormalCenter"/>
              <w:rPr>
                <w:ins w:id="7166" w:author="Bhakti Gandhi [2]" w:date="2015-03-19T14:40:00Z"/>
                <w:del w:id="7167" w:author="Bhakti Gandhi [2]" w:date="2015-05-18T11:51:00Z"/>
              </w:rPr>
              <w:pPrChange w:id="7168" w:author="Bhakti Gandhi [2]" w:date="2015-04-06T11:25:00Z">
                <w:pPr>
                  <w:framePr w:hSpace="180" w:wrap="around" w:vAnchor="text" w:hAnchor="page" w:x="3811" w:y="44"/>
                </w:pPr>
              </w:pPrChange>
            </w:pPr>
            <w:ins w:id="7169" w:author="Bhakti Gandhi [2]" w:date="2015-03-19T14:40:00Z">
              <w:del w:id="7170" w:author="Bhakti Gandhi [2]" w:date="2015-05-18T11:51:00Z">
                <w:r w:rsidRPr="00C91A08" w:rsidDel="00B743A4">
                  <w:delText>Threads</w:delText>
                </w:r>
                <w:bookmarkStart w:id="7171" w:name="_Toc419723002"/>
                <w:bookmarkStart w:id="7172" w:name="_Toc419723244"/>
                <w:bookmarkStart w:id="7173" w:name="_Toc420664014"/>
                <w:bookmarkStart w:id="7174" w:name="_Toc435534249"/>
                <w:bookmarkEnd w:id="7171"/>
                <w:bookmarkEnd w:id="7172"/>
                <w:bookmarkEnd w:id="7173"/>
                <w:bookmarkEnd w:id="7174"/>
              </w:del>
            </w:ins>
          </w:p>
        </w:tc>
        <w:tc>
          <w:tcPr>
            <w:tcW w:w="1890" w:type="dxa"/>
            <w:shd w:val="clear" w:color="auto" w:fill="17365D"/>
          </w:tcPr>
          <w:p w14:paraId="5FA98A3A" w14:textId="77777777" w:rsidR="00861905" w:rsidRPr="00861905" w:rsidDel="00B743A4" w:rsidRDefault="00861905">
            <w:pPr>
              <w:pStyle w:val="NormalCenter"/>
              <w:rPr>
                <w:ins w:id="7175" w:author="Bhakti Gandhi [2]" w:date="2015-03-19T14:40:00Z"/>
                <w:del w:id="7176" w:author="Bhakti Gandhi [2]" w:date="2015-05-18T11:51:00Z"/>
              </w:rPr>
              <w:pPrChange w:id="7177" w:author="Bhakti Gandhi [2]" w:date="2015-04-06T11:25:00Z">
                <w:pPr>
                  <w:framePr w:hSpace="180" w:wrap="around" w:vAnchor="text" w:hAnchor="page" w:x="3811" w:y="44"/>
                </w:pPr>
              </w:pPrChange>
            </w:pPr>
            <w:ins w:id="7178" w:author="Bhakti Gandhi [2]" w:date="2015-03-19T14:40:00Z">
              <w:del w:id="7179" w:author="Bhakti Gandhi [2]" w:date="2015-05-18T11:51:00Z">
                <w:r w:rsidRPr="00C91A08" w:rsidDel="00B743A4">
                  <w:delText>Ramp-Up (</w:delText>
                </w:r>
                <w:r w:rsidRPr="00861905" w:rsidDel="00B743A4">
                  <w:delText>sec)</w:delText>
                </w:r>
                <w:bookmarkStart w:id="7180" w:name="_Toc419723003"/>
                <w:bookmarkStart w:id="7181" w:name="_Toc419723245"/>
                <w:bookmarkStart w:id="7182" w:name="_Toc420664015"/>
                <w:bookmarkStart w:id="7183" w:name="_Toc435534250"/>
                <w:bookmarkEnd w:id="7180"/>
                <w:bookmarkEnd w:id="7181"/>
                <w:bookmarkEnd w:id="7182"/>
                <w:bookmarkEnd w:id="7183"/>
              </w:del>
            </w:ins>
          </w:p>
        </w:tc>
        <w:tc>
          <w:tcPr>
            <w:tcW w:w="1890" w:type="dxa"/>
            <w:shd w:val="clear" w:color="auto" w:fill="17365D"/>
          </w:tcPr>
          <w:p w14:paraId="5FA98A3B" w14:textId="77777777" w:rsidR="00861905" w:rsidRPr="00861905" w:rsidDel="00B743A4" w:rsidRDefault="00861905">
            <w:pPr>
              <w:pStyle w:val="NormalCenter"/>
              <w:rPr>
                <w:ins w:id="7184" w:author="Bhakti Gandhi [2]" w:date="2015-03-19T14:40:00Z"/>
                <w:del w:id="7185" w:author="Bhakti Gandhi [2]" w:date="2015-05-18T11:51:00Z"/>
              </w:rPr>
              <w:pPrChange w:id="7186" w:author="Bhakti Gandhi [2]" w:date="2015-04-06T11:25:00Z">
                <w:pPr>
                  <w:framePr w:hSpace="180" w:wrap="around" w:vAnchor="text" w:hAnchor="page" w:x="3811" w:y="44"/>
                </w:pPr>
              </w:pPrChange>
            </w:pPr>
            <w:ins w:id="7187" w:author="Bhakti Gandhi [2]" w:date="2015-03-19T14:40:00Z">
              <w:del w:id="7188" w:author="Bhakti Gandhi [2]" w:date="2015-05-18T11:51:00Z">
                <w:r w:rsidDel="00B743A4">
                  <w:delText>Duration (hours</w:delText>
                </w:r>
                <w:r w:rsidRPr="00861905" w:rsidDel="00B743A4">
                  <w:delText>)</w:delText>
                </w:r>
                <w:bookmarkStart w:id="7189" w:name="_Toc419723004"/>
                <w:bookmarkStart w:id="7190" w:name="_Toc419723246"/>
                <w:bookmarkStart w:id="7191" w:name="_Toc420664016"/>
                <w:bookmarkStart w:id="7192" w:name="_Toc435534251"/>
                <w:bookmarkEnd w:id="7189"/>
                <w:bookmarkEnd w:id="7190"/>
                <w:bookmarkEnd w:id="7191"/>
                <w:bookmarkEnd w:id="7192"/>
              </w:del>
            </w:ins>
          </w:p>
        </w:tc>
        <w:bookmarkStart w:id="7193" w:name="_Toc419723005"/>
        <w:bookmarkStart w:id="7194" w:name="_Toc419723247"/>
        <w:bookmarkStart w:id="7195" w:name="_Toc420664017"/>
        <w:bookmarkStart w:id="7196" w:name="_Toc435534252"/>
        <w:bookmarkEnd w:id="7193"/>
        <w:bookmarkEnd w:id="7194"/>
        <w:bookmarkEnd w:id="7195"/>
        <w:bookmarkEnd w:id="7196"/>
      </w:tr>
      <w:tr w:rsidR="00861905" w:rsidRPr="0027307A" w:rsidDel="00B743A4" w14:paraId="5FA98A40" w14:textId="77777777" w:rsidTr="00B41C01">
        <w:tblPrEx>
          <w:tblW w:w="5035" w:type="dxa"/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  <w:tblLayout w:type="fixed"/>
          <w:tblCellMar>
            <w:left w:w="107" w:type="dxa"/>
            <w:right w:w="107" w:type="dxa"/>
          </w:tblCellMar>
          <w:tblLook w:val="0000" w:firstRow="0" w:lastRow="0" w:firstColumn="0" w:lastColumn="0" w:noHBand="0" w:noVBand="0"/>
          <w:tblPrExChange w:id="7197" w:author="Bhakti Gandhi [2]" w:date="2015-07-14T15:08:00Z">
            <w:tblPrEx>
              <w:tblW w:w="5035" w:type="dxa"/>
              <w:tblBorders>
                <w:top w:val="single" w:sz="4" w:space="0" w:color="999999"/>
                <w:left w:val="single" w:sz="4" w:space="0" w:color="999999"/>
                <w:bottom w:val="single" w:sz="4" w:space="0" w:color="999999"/>
                <w:right w:val="single" w:sz="4" w:space="0" w:color="999999"/>
                <w:insideH w:val="single" w:sz="4" w:space="0" w:color="999999"/>
                <w:insideV w:val="single" w:sz="4" w:space="0" w:color="999999"/>
              </w:tblBorders>
              <w:tblLayout w:type="fixed"/>
              <w:tblCellMar>
                <w:left w:w="107" w:type="dxa"/>
                <w:right w:w="107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cantSplit/>
          <w:trHeight w:val="158"/>
          <w:ins w:id="7198" w:author="Bhakti Gandhi [2]" w:date="2015-03-19T14:40:00Z"/>
          <w:del w:id="7199" w:author="Bhakti Gandhi [2]" w:date="2015-05-18T11:51:00Z"/>
          <w:trPrChange w:id="7200" w:author="Bhakti Gandhi [2]" w:date="2015-07-14T15:08:00Z">
            <w:trPr>
              <w:cantSplit/>
              <w:trHeight w:val="158"/>
            </w:trPr>
          </w:trPrChange>
        </w:trPr>
        <w:tc>
          <w:tcPr>
            <w:tcW w:w="1255" w:type="dxa"/>
            <w:shd w:val="clear" w:color="auto" w:fill="auto"/>
            <w:tcPrChange w:id="7201" w:author="Bhakti Gandhi [2]" w:date="2015-07-14T15:08:00Z">
              <w:tcPr>
                <w:tcW w:w="1255" w:type="dxa"/>
                <w:shd w:val="clear" w:color="auto" w:fill="auto"/>
              </w:tcPr>
            </w:tcPrChange>
          </w:tcPr>
          <w:p w14:paraId="5FA98A3D" w14:textId="77777777" w:rsidR="00861905" w:rsidRPr="00861905" w:rsidDel="00B743A4" w:rsidRDefault="004A415D">
            <w:pPr>
              <w:pStyle w:val="TableContentCenter"/>
              <w:rPr>
                <w:ins w:id="7202" w:author="Bhakti Gandhi [2]" w:date="2015-03-19T14:40:00Z"/>
                <w:del w:id="7203" w:author="Bhakti Gandhi [2]" w:date="2015-05-18T11:51:00Z"/>
              </w:rPr>
              <w:pPrChange w:id="7204" w:author="Bhakti Gandhi [2]" w:date="2015-04-06T11:25:00Z">
                <w:pPr>
                  <w:framePr w:hSpace="180" w:wrap="around" w:vAnchor="text" w:hAnchor="page" w:x="3811" w:y="44"/>
                </w:pPr>
              </w:pPrChange>
            </w:pPr>
            <w:ins w:id="7205" w:author="Bhakti Gandhi [2]" w:date="2015-03-20T15:15:00Z">
              <w:del w:id="7206" w:author="Bhakti Gandhi [2]" w:date="2015-05-18T11:51:00Z">
                <w:r w:rsidDel="00B743A4">
                  <w:delText>500</w:delText>
                </w:r>
              </w:del>
            </w:ins>
            <w:bookmarkStart w:id="7207" w:name="_Toc419723006"/>
            <w:bookmarkStart w:id="7208" w:name="_Toc419723248"/>
            <w:bookmarkStart w:id="7209" w:name="_Toc420664018"/>
            <w:bookmarkStart w:id="7210" w:name="_Toc435534253"/>
            <w:bookmarkEnd w:id="7207"/>
            <w:bookmarkEnd w:id="7208"/>
            <w:bookmarkEnd w:id="7209"/>
            <w:bookmarkEnd w:id="7210"/>
          </w:p>
        </w:tc>
        <w:tc>
          <w:tcPr>
            <w:tcW w:w="1890" w:type="dxa"/>
            <w:tcPrChange w:id="7211" w:author="Bhakti Gandhi [2]" w:date="2015-07-14T15:08:00Z">
              <w:tcPr>
                <w:tcW w:w="1890" w:type="dxa"/>
              </w:tcPr>
            </w:tcPrChange>
          </w:tcPr>
          <w:p w14:paraId="5FA98A3E" w14:textId="77777777" w:rsidR="00861905" w:rsidRPr="00861905" w:rsidDel="00B743A4" w:rsidRDefault="004A415D">
            <w:pPr>
              <w:pStyle w:val="TableContentCenter"/>
              <w:rPr>
                <w:ins w:id="7212" w:author="Bhakti Gandhi [2]" w:date="2015-03-19T14:40:00Z"/>
                <w:del w:id="7213" w:author="Bhakti Gandhi [2]" w:date="2015-05-18T11:51:00Z"/>
              </w:rPr>
              <w:pPrChange w:id="7214" w:author="Bhakti Gandhi [2]" w:date="2015-04-06T11:25:00Z">
                <w:pPr>
                  <w:framePr w:hSpace="180" w:wrap="around" w:vAnchor="text" w:hAnchor="page" w:x="3811" w:y="44"/>
                </w:pPr>
              </w:pPrChange>
            </w:pPr>
            <w:ins w:id="7215" w:author="Bhakti Gandhi [2]" w:date="2015-03-19T14:40:00Z">
              <w:del w:id="7216" w:author="Bhakti Gandhi [2]" w:date="2015-05-18T11:51:00Z">
                <w:r w:rsidDel="00B743A4">
                  <w:delText>250</w:delText>
                </w:r>
                <w:bookmarkStart w:id="7217" w:name="_Toc419723007"/>
                <w:bookmarkStart w:id="7218" w:name="_Toc419723249"/>
                <w:bookmarkStart w:id="7219" w:name="_Toc420664019"/>
                <w:bookmarkStart w:id="7220" w:name="_Toc435534254"/>
                <w:bookmarkEnd w:id="7217"/>
                <w:bookmarkEnd w:id="7218"/>
                <w:bookmarkEnd w:id="7219"/>
                <w:bookmarkEnd w:id="7220"/>
              </w:del>
            </w:ins>
          </w:p>
        </w:tc>
        <w:tc>
          <w:tcPr>
            <w:tcW w:w="1890" w:type="dxa"/>
            <w:tcPrChange w:id="7221" w:author="Bhakti Gandhi [2]" w:date="2015-07-14T15:08:00Z">
              <w:tcPr>
                <w:tcW w:w="1890" w:type="dxa"/>
              </w:tcPr>
            </w:tcPrChange>
          </w:tcPr>
          <w:p w14:paraId="5FA98A3F" w14:textId="77777777" w:rsidR="00861905" w:rsidRPr="00861905" w:rsidDel="00B743A4" w:rsidRDefault="00861905">
            <w:pPr>
              <w:pStyle w:val="TableContentCenter"/>
              <w:rPr>
                <w:ins w:id="7222" w:author="Bhakti Gandhi [2]" w:date="2015-03-19T14:40:00Z"/>
                <w:del w:id="7223" w:author="Bhakti Gandhi [2]" w:date="2015-05-18T11:51:00Z"/>
              </w:rPr>
              <w:pPrChange w:id="7224" w:author="Bhakti Gandhi [2]" w:date="2015-04-06T11:25:00Z">
                <w:pPr>
                  <w:framePr w:hSpace="180" w:wrap="around" w:vAnchor="text" w:hAnchor="page" w:x="3811" w:y="44"/>
                </w:pPr>
              </w:pPrChange>
            </w:pPr>
            <w:ins w:id="7225" w:author="Bhakti Gandhi [2]" w:date="2015-03-19T14:40:00Z">
              <w:del w:id="7226" w:author="Bhakti Gandhi [2]" w:date="2015-05-18T11:51:00Z">
                <w:r w:rsidDel="00B743A4">
                  <w:delText>6 hours</w:delText>
                </w:r>
                <w:bookmarkStart w:id="7227" w:name="_Toc419723008"/>
                <w:bookmarkStart w:id="7228" w:name="_Toc419723250"/>
                <w:bookmarkStart w:id="7229" w:name="_Toc420664020"/>
                <w:bookmarkStart w:id="7230" w:name="_Toc435534255"/>
                <w:bookmarkEnd w:id="7227"/>
                <w:bookmarkEnd w:id="7228"/>
                <w:bookmarkEnd w:id="7229"/>
                <w:bookmarkEnd w:id="7230"/>
              </w:del>
            </w:ins>
          </w:p>
        </w:tc>
        <w:bookmarkStart w:id="7231" w:name="_Toc419723009"/>
        <w:bookmarkStart w:id="7232" w:name="_Toc419723251"/>
        <w:bookmarkStart w:id="7233" w:name="_Toc420664021"/>
        <w:bookmarkStart w:id="7234" w:name="_Toc435534256"/>
        <w:bookmarkEnd w:id="7231"/>
        <w:bookmarkEnd w:id="7232"/>
        <w:bookmarkEnd w:id="7233"/>
        <w:bookmarkEnd w:id="7234"/>
      </w:tr>
    </w:tbl>
    <w:p w14:paraId="5FA98A41" w14:textId="77777777" w:rsidR="00861905" w:rsidDel="00B743A4" w:rsidRDefault="00861905" w:rsidP="00861905">
      <w:pPr>
        <w:rPr>
          <w:ins w:id="7235" w:author="Bhakti Gandhi [2]" w:date="2015-03-19T14:40:00Z"/>
          <w:del w:id="7236" w:author="Bhakti Gandhi [2]" w:date="2015-05-18T11:51:00Z"/>
        </w:rPr>
      </w:pPr>
      <w:bookmarkStart w:id="7237" w:name="_Toc419723010"/>
      <w:bookmarkStart w:id="7238" w:name="_Toc419723252"/>
      <w:bookmarkStart w:id="7239" w:name="_Toc420664022"/>
      <w:bookmarkStart w:id="7240" w:name="_Toc435534257"/>
      <w:bookmarkEnd w:id="7237"/>
      <w:bookmarkEnd w:id="7238"/>
      <w:bookmarkEnd w:id="7239"/>
      <w:bookmarkEnd w:id="7240"/>
    </w:p>
    <w:p w14:paraId="5FA98A42" w14:textId="77777777" w:rsidR="00414626" w:rsidDel="00B743A4" w:rsidRDefault="00414626" w:rsidP="00776B4C">
      <w:pPr>
        <w:rPr>
          <w:ins w:id="7241" w:author="Bhakti Gandhi [2]" w:date="2015-03-19T14:42:00Z"/>
          <w:del w:id="7242" w:author="Bhakti Gandhi [2]" w:date="2015-05-18T11:51:00Z"/>
        </w:rPr>
      </w:pPr>
      <w:bookmarkStart w:id="7243" w:name="_Toc419723011"/>
      <w:bookmarkStart w:id="7244" w:name="_Toc419723253"/>
      <w:bookmarkStart w:id="7245" w:name="_Toc420664023"/>
      <w:bookmarkStart w:id="7246" w:name="_Toc435534258"/>
      <w:bookmarkEnd w:id="7243"/>
      <w:bookmarkEnd w:id="7244"/>
      <w:bookmarkEnd w:id="7245"/>
      <w:bookmarkEnd w:id="7246"/>
    </w:p>
    <w:p w14:paraId="5FA98A43" w14:textId="77777777" w:rsidR="00E96D99" w:rsidRPr="00081458" w:rsidDel="00B743A4" w:rsidRDefault="00E96D99" w:rsidP="00776B4C">
      <w:pPr>
        <w:rPr>
          <w:del w:id="7247" w:author="Bhakti Gandhi [2]" w:date="2015-05-18T11:51:00Z"/>
        </w:rPr>
      </w:pPr>
      <w:bookmarkStart w:id="7248" w:name="_Toc419723012"/>
      <w:bookmarkStart w:id="7249" w:name="_Toc419723254"/>
      <w:bookmarkStart w:id="7250" w:name="_Toc420664024"/>
      <w:bookmarkStart w:id="7251" w:name="_Toc435534259"/>
      <w:bookmarkEnd w:id="7248"/>
      <w:bookmarkEnd w:id="7249"/>
      <w:bookmarkEnd w:id="7250"/>
      <w:bookmarkEnd w:id="7251"/>
    </w:p>
    <w:p w14:paraId="5FA98A44" w14:textId="77777777" w:rsidR="00E236D1" w:rsidRDefault="00E236D1" w:rsidP="003B3046">
      <w:pPr>
        <w:pStyle w:val="Heading2"/>
      </w:pPr>
      <w:bookmarkStart w:id="7252" w:name="_Toc435534260"/>
      <w:bookmarkStart w:id="7253" w:name="_Toc362276019"/>
      <w:r>
        <w:t>Post Test</w:t>
      </w:r>
      <w:bookmarkEnd w:id="7252"/>
      <w:r>
        <w:t xml:space="preserve"> </w:t>
      </w:r>
      <w:bookmarkEnd w:id="7253"/>
    </w:p>
    <w:p w14:paraId="5FA98A45" w14:textId="77777777" w:rsidR="00E236D1" w:rsidRPr="0023703B" w:rsidRDefault="00E236D1" w:rsidP="00E236D1">
      <w:r w:rsidRPr="0023703B">
        <w:t xml:space="preserve">After successful completion of the test all the desired metrics are collected. They are collected from many sources such as load generator tool, </w:t>
      </w:r>
      <w:r w:rsidR="00EE6E7B">
        <w:t xml:space="preserve">monitoring tools </w:t>
      </w:r>
      <w:r w:rsidRPr="0023703B">
        <w:t xml:space="preserve">or </w:t>
      </w:r>
      <w:r w:rsidR="00EE6E7B">
        <w:t>some combination of tools</w:t>
      </w:r>
      <w:r w:rsidRPr="0023703B">
        <w:t>.</w:t>
      </w:r>
    </w:p>
    <w:p w14:paraId="5FA98A46" w14:textId="77777777" w:rsidR="00E236D1" w:rsidRPr="0023703B" w:rsidRDefault="00E236D1" w:rsidP="00E236D1">
      <w:r w:rsidRPr="0023703B">
        <w:t>Reports are prepared from the collected data and are published acros</w:t>
      </w:r>
      <w:r w:rsidR="00AC187A">
        <w:t>s the development and QA teams.</w:t>
      </w:r>
    </w:p>
    <w:p w14:paraId="5FA98A47" w14:textId="77777777" w:rsidR="00E236D1" w:rsidRDefault="00E236D1" w:rsidP="00E236D1">
      <w:r w:rsidRPr="0023703B">
        <w:t>If any performance bottleneck is identified or SLAs are not met, appropriate defects will be raised in the defect tracking system and are assigned to respective teams.</w:t>
      </w:r>
      <w:r w:rsidR="002368DC">
        <w:t xml:space="preserve"> Analysis will be performed on the issues and relevant data will be provided on the tickets to assist the developers with troubleshooting.</w:t>
      </w:r>
    </w:p>
    <w:p w14:paraId="5FA98A48" w14:textId="77777777" w:rsidR="00E236D1" w:rsidRDefault="00E236D1" w:rsidP="003B3046">
      <w:r>
        <w:tab/>
      </w:r>
    </w:p>
    <w:p w14:paraId="5FA98A49" w14:textId="77777777" w:rsidR="00E236D1" w:rsidRDefault="00E236D1" w:rsidP="00E236D1">
      <w:pPr>
        <w:pStyle w:val="Heading2"/>
      </w:pPr>
      <w:bookmarkStart w:id="7254" w:name="_Toc362276021"/>
      <w:bookmarkStart w:id="7255" w:name="_Toc435534261"/>
      <w:r>
        <w:t>Test Reporting</w:t>
      </w:r>
      <w:bookmarkEnd w:id="7254"/>
      <w:bookmarkEnd w:id="7255"/>
    </w:p>
    <w:p w14:paraId="5FA98A4A" w14:textId="77777777" w:rsidR="00E236D1" w:rsidRPr="00166FFE" w:rsidRDefault="00776B4C" w:rsidP="00E236D1">
      <w:r>
        <w:t>Performance team</w:t>
      </w:r>
      <w:r w:rsidRPr="00166FFE">
        <w:t xml:space="preserve"> </w:t>
      </w:r>
      <w:r w:rsidR="00E236D1" w:rsidRPr="00166FFE">
        <w:t>shall have the</w:t>
      </w:r>
      <w:r>
        <w:t xml:space="preserve"> results collected and analyze them after e</w:t>
      </w:r>
      <w:r w:rsidRPr="00166FFE">
        <w:t>ach test execution</w:t>
      </w:r>
      <w:r w:rsidR="00E236D1" w:rsidRPr="00166FFE">
        <w:t xml:space="preserve">. </w:t>
      </w:r>
      <w:r w:rsidR="00E236D1">
        <w:t>Performance team will be using scripts and tools to prepare the performance report for the executed test. The report along with observations</w:t>
      </w:r>
      <w:r w:rsidR="00E236D1" w:rsidRPr="00166FFE">
        <w:t xml:space="preserve"> for each planned test shall be distributed to the nominated project group for review once complete.</w:t>
      </w:r>
      <w:r w:rsidR="00E236D1">
        <w:t xml:space="preserve"> </w:t>
      </w:r>
    </w:p>
    <w:p w14:paraId="5FA98A4B" w14:textId="77777777" w:rsidR="00E236D1" w:rsidRDefault="00E236D1" w:rsidP="00E236D1">
      <w:r w:rsidRPr="00166FFE">
        <w:t>Once the final testing has been complete in line with the approach, the final test report shall be produced and released to the project group for sign off.</w:t>
      </w:r>
    </w:p>
    <w:p w14:paraId="5FA98A4C" w14:textId="77777777" w:rsidR="00E65808" w:rsidRDefault="00E65808" w:rsidP="00E65808">
      <w:r>
        <w:lastRenderedPageBreak/>
        <w:t>We shall also be sending status reports about the activities that were done or planned by the performance testing team to project group.</w:t>
      </w:r>
    </w:p>
    <w:p w14:paraId="5FA98A4D" w14:textId="77777777" w:rsidR="00E236D1" w:rsidRPr="00166FFE" w:rsidRDefault="00E236D1" w:rsidP="00E236D1"/>
    <w:p w14:paraId="5FA98A4E" w14:textId="77777777" w:rsidR="00E236D1" w:rsidRDefault="00E236D1" w:rsidP="00E236D1">
      <w:pPr>
        <w:pStyle w:val="Heading2"/>
      </w:pPr>
      <w:bookmarkStart w:id="7256" w:name="_Toc362276022"/>
      <w:bookmarkStart w:id="7257" w:name="_Toc435534262"/>
      <w:r>
        <w:t>Test Metric</w:t>
      </w:r>
      <w:bookmarkEnd w:id="7256"/>
      <w:bookmarkEnd w:id="7257"/>
    </w:p>
    <w:p w14:paraId="5FA98A4F" w14:textId="77777777" w:rsidR="00E236D1" w:rsidRPr="00E236D1" w:rsidRDefault="00E236D1" w:rsidP="00E236D1">
      <w:r w:rsidRPr="00E236D1">
        <w:t>While carrying out performance tests following are the key metrics that are collected –</w:t>
      </w:r>
    </w:p>
    <w:p w14:paraId="5FA98A50" w14:textId="77777777" w:rsidR="00E236D1" w:rsidRPr="00E236D1" w:rsidRDefault="003B3046" w:rsidP="00860CC1">
      <w:pPr>
        <w:pStyle w:val="ListParagraph"/>
        <w:numPr>
          <w:ilvl w:val="1"/>
          <w:numId w:val="13"/>
        </w:numPr>
      </w:pPr>
      <w:r>
        <w:t>T</w:t>
      </w:r>
      <w:r w:rsidR="00E236D1" w:rsidRPr="00E236D1">
        <w:t>ransactions per Second</w:t>
      </w:r>
    </w:p>
    <w:p w14:paraId="5FA98A51" w14:textId="77777777" w:rsidR="00E236D1" w:rsidRPr="00E236D1" w:rsidRDefault="00E236D1" w:rsidP="00860CC1">
      <w:pPr>
        <w:pStyle w:val="ListParagraph"/>
        <w:numPr>
          <w:ilvl w:val="1"/>
          <w:numId w:val="13"/>
        </w:numPr>
      </w:pPr>
      <w:r w:rsidRPr="00E236D1">
        <w:t>Average Response Time.</w:t>
      </w:r>
    </w:p>
    <w:p w14:paraId="5FA98A52" w14:textId="77777777" w:rsidR="00E236D1" w:rsidRPr="00E236D1" w:rsidRDefault="00E236D1" w:rsidP="00E236D1">
      <w:r w:rsidRPr="00E236D1">
        <w:t xml:space="preserve">These metrics are specific </w:t>
      </w:r>
      <w:r w:rsidR="003B3046">
        <w:t>to the type of performance test</w:t>
      </w:r>
      <w:r w:rsidRPr="00E236D1">
        <w:t>.</w:t>
      </w:r>
    </w:p>
    <w:p w14:paraId="5FA98A53" w14:textId="77777777" w:rsidR="00E236D1" w:rsidRPr="00E236D1" w:rsidRDefault="00E236D1" w:rsidP="00E236D1">
      <w:r w:rsidRPr="00E236D1">
        <w:t>Following are the system metrics that will be captured on the server node</w:t>
      </w:r>
      <w:r w:rsidR="000B62B3">
        <w:t>s</w:t>
      </w:r>
      <w:r w:rsidRPr="00E236D1">
        <w:t xml:space="preserve"> – </w:t>
      </w:r>
    </w:p>
    <w:p w14:paraId="5FA98A54" w14:textId="77777777" w:rsidR="00E236D1" w:rsidRPr="00E236D1" w:rsidRDefault="00E236D1" w:rsidP="00860CC1">
      <w:pPr>
        <w:pStyle w:val="ListParagraph"/>
        <w:numPr>
          <w:ilvl w:val="1"/>
          <w:numId w:val="14"/>
        </w:numPr>
      </w:pPr>
      <w:r w:rsidRPr="00E236D1">
        <w:t>CPU related counters</w:t>
      </w:r>
    </w:p>
    <w:p w14:paraId="5FA98A55" w14:textId="77777777" w:rsidR="00E236D1" w:rsidRPr="00E236D1" w:rsidRDefault="00E236D1" w:rsidP="00860CC1">
      <w:pPr>
        <w:pStyle w:val="ListParagraph"/>
        <w:numPr>
          <w:ilvl w:val="1"/>
          <w:numId w:val="14"/>
        </w:numPr>
      </w:pPr>
      <w:r w:rsidRPr="00E236D1">
        <w:t>Memory related counters</w:t>
      </w:r>
    </w:p>
    <w:p w14:paraId="5FA98A56" w14:textId="77777777" w:rsidR="00E236D1" w:rsidRPr="00E236D1" w:rsidRDefault="00E236D1" w:rsidP="00860CC1">
      <w:pPr>
        <w:pStyle w:val="ListParagraph"/>
        <w:numPr>
          <w:ilvl w:val="1"/>
          <w:numId w:val="14"/>
        </w:numPr>
      </w:pPr>
      <w:r w:rsidRPr="00E236D1">
        <w:t>DISK IO related counters</w:t>
      </w:r>
    </w:p>
    <w:p w14:paraId="5FA98A57" w14:textId="77777777" w:rsidR="00E236D1" w:rsidRPr="00E236D1" w:rsidRDefault="00E236D1" w:rsidP="00860CC1">
      <w:pPr>
        <w:pStyle w:val="ListParagraph"/>
        <w:numPr>
          <w:ilvl w:val="1"/>
          <w:numId w:val="14"/>
        </w:numPr>
      </w:pPr>
      <w:r w:rsidRPr="00E236D1">
        <w:t>Network usage related counters</w:t>
      </w:r>
    </w:p>
    <w:p w14:paraId="5FA98A58" w14:textId="77777777" w:rsidR="00E236D1" w:rsidRPr="00E236D1" w:rsidRDefault="00E236D1" w:rsidP="00860CC1">
      <w:pPr>
        <w:pStyle w:val="ListParagraph"/>
        <w:numPr>
          <w:ilvl w:val="1"/>
          <w:numId w:val="14"/>
        </w:numPr>
      </w:pPr>
      <w:r w:rsidRPr="00E236D1">
        <w:t>Other system and product counters as relevant.</w:t>
      </w:r>
    </w:p>
    <w:p w14:paraId="5FA98A59" w14:textId="77777777" w:rsidR="00E236D1" w:rsidRPr="003B1F33" w:rsidRDefault="00E236D1" w:rsidP="00E236D1">
      <w:r w:rsidRPr="00E236D1">
        <w:t>These metrics are collected for every test. From the comparative study of baseline and benchmarking test one can measure impact of the agent on the system resources.</w:t>
      </w:r>
    </w:p>
    <w:p w14:paraId="5FA98A5A" w14:textId="77777777" w:rsidR="00424A2C" w:rsidRDefault="00FE1B31" w:rsidP="00424A2C">
      <w:pPr>
        <w:pStyle w:val="Heading2"/>
      </w:pPr>
      <w:bookmarkStart w:id="7258" w:name="_Toc435534263"/>
      <w:r>
        <w:t>Defect Management</w:t>
      </w:r>
      <w:bookmarkEnd w:id="7258"/>
    </w:p>
    <w:p w14:paraId="5FA98A5B" w14:textId="77777777" w:rsidR="007F3BED" w:rsidRDefault="007F3BED" w:rsidP="007F3BED">
      <w:r>
        <w:t xml:space="preserve">All issues raised by performance team will be registered in </w:t>
      </w:r>
      <w:r w:rsidR="000B62B3">
        <w:t>Jira</w:t>
      </w:r>
      <w:r>
        <w:t>. These will be assigned to</w:t>
      </w:r>
      <w:r w:rsidR="00424A2C">
        <w:t xml:space="preserve"> project group or</w:t>
      </w:r>
      <w:r>
        <w:t xml:space="preserve"> appropriate person who will be the owner of the defect.</w:t>
      </w:r>
    </w:p>
    <w:p w14:paraId="5FA98A5C" w14:textId="77777777" w:rsidR="007F3BED" w:rsidRPr="003B1F33" w:rsidDel="00C632C3" w:rsidRDefault="007F3BED" w:rsidP="007F3BED">
      <w:pPr>
        <w:rPr>
          <w:del w:id="7259" w:author="Bhakti Gandhi [2]" w:date="2015-04-03T14:41:00Z"/>
        </w:rPr>
      </w:pPr>
    </w:p>
    <w:p w14:paraId="5FA98A5D" w14:textId="77777777" w:rsidR="007F3BED" w:rsidDel="00C632C3" w:rsidRDefault="007F3BED" w:rsidP="007F3BED">
      <w:pPr>
        <w:rPr>
          <w:del w:id="7260" w:author="Bhakti Gandhi [2]" w:date="2015-04-03T14:41:00Z"/>
        </w:rPr>
      </w:pPr>
      <w:del w:id="7261" w:author="Bhakti Gandhi [2]" w:date="2015-04-03T14:41:00Z">
        <w:r w:rsidRPr="00166FFE" w:rsidDel="00C632C3">
          <w:delText xml:space="preserve"> </w:delText>
        </w:r>
      </w:del>
    </w:p>
    <w:p w14:paraId="5FA98A5E" w14:textId="77777777" w:rsidR="007F3BED" w:rsidRPr="00166FFE" w:rsidRDefault="007F3BED" w:rsidP="007F3BED"/>
    <w:p w14:paraId="5FA98A5F" w14:textId="77777777" w:rsidR="007F3BED" w:rsidRDefault="007F3BED" w:rsidP="007F3BED">
      <w:pPr>
        <w:pStyle w:val="Heading1"/>
      </w:pPr>
      <w:bookmarkStart w:id="7262" w:name="_Toc362276025"/>
      <w:bookmarkStart w:id="7263" w:name="_Toc435534264"/>
      <w:r>
        <w:lastRenderedPageBreak/>
        <w:t>Deliverables</w:t>
      </w:r>
      <w:bookmarkEnd w:id="7262"/>
      <w:bookmarkEnd w:id="7263"/>
    </w:p>
    <w:p w14:paraId="5FA98A60" w14:textId="77777777" w:rsidR="007F3BED" w:rsidRPr="00533602" w:rsidRDefault="007F3BED" w:rsidP="007F3BED">
      <w:r>
        <w:t xml:space="preserve">Below are the details of the project deliverables from the performance team. </w:t>
      </w:r>
    </w:p>
    <w:p w14:paraId="5FA98A61" w14:textId="77777777" w:rsidR="007F3BED" w:rsidRDefault="007F3BED" w:rsidP="007F3BED">
      <w:pPr>
        <w:pStyle w:val="Heading2"/>
      </w:pPr>
      <w:r>
        <w:t xml:space="preserve"> </w:t>
      </w:r>
      <w:bookmarkStart w:id="7264" w:name="_Toc362276026"/>
      <w:bookmarkStart w:id="7265" w:name="_Toc435534265"/>
      <w:r>
        <w:t>Test Plan Document</w:t>
      </w:r>
      <w:bookmarkEnd w:id="7264"/>
      <w:bookmarkEnd w:id="7265"/>
    </w:p>
    <w:p w14:paraId="5FA98A62" w14:textId="77777777" w:rsidR="007F3BED" w:rsidRPr="00533602" w:rsidRDefault="007F3BED" w:rsidP="000B62B3">
      <w:r w:rsidRPr="00533602">
        <w:t>This relates to this document. It details the planned activities, and the roles and responsibilities of the activ</w:t>
      </w:r>
      <w:r>
        <w:t>ities involved in the exercise.</w:t>
      </w:r>
    </w:p>
    <w:p w14:paraId="5FA98A63" w14:textId="77777777" w:rsidR="007F3BED" w:rsidRDefault="007F3BED" w:rsidP="007F3BED">
      <w:pPr>
        <w:pStyle w:val="Heading2"/>
      </w:pPr>
      <w:bookmarkStart w:id="7266" w:name="_Toc362276028"/>
      <w:bookmarkStart w:id="7267" w:name="_Toc435534266"/>
      <w:r>
        <w:t>Detailed Test Results</w:t>
      </w:r>
      <w:bookmarkEnd w:id="7266"/>
      <w:bookmarkEnd w:id="7267"/>
    </w:p>
    <w:p w14:paraId="5FA98A64" w14:textId="77777777" w:rsidR="007F3BED" w:rsidRPr="00533602" w:rsidRDefault="007F3BED" w:rsidP="007F3BED">
      <w:r w:rsidRPr="00533602">
        <w:t xml:space="preserve">The </w:t>
      </w:r>
      <w:r>
        <w:t>interim test reports which will be shared after every test execution.</w:t>
      </w:r>
    </w:p>
    <w:p w14:paraId="5FA98A65" w14:textId="77777777" w:rsidR="007F3BED" w:rsidRPr="00D96CAE" w:rsidRDefault="007F3BED" w:rsidP="007F3BED">
      <w:pPr>
        <w:pStyle w:val="Heading2"/>
      </w:pPr>
      <w:bookmarkStart w:id="7268" w:name="_Toc362276029"/>
      <w:bookmarkStart w:id="7269" w:name="_Toc435534267"/>
      <w:r>
        <w:t>Final Test Report</w:t>
      </w:r>
      <w:bookmarkEnd w:id="7268"/>
      <w:bookmarkEnd w:id="7269"/>
    </w:p>
    <w:p w14:paraId="5FA98A66" w14:textId="77777777" w:rsidR="007F3BED" w:rsidRPr="00533602" w:rsidRDefault="007F3BED" w:rsidP="007F3BED">
      <w:r w:rsidRPr="00533602">
        <w:t>This report summarizes the test results and identifies / illustrates any notable findings</w:t>
      </w:r>
      <w:r w:rsidR="000B62B3">
        <w:t xml:space="preserve"> and tunings</w:t>
      </w:r>
      <w:r w:rsidRPr="00533602">
        <w:t>. This report is issued to the project team for sign off and to assist when making the decision to deploy to production.</w:t>
      </w:r>
    </w:p>
    <w:p w14:paraId="5FA98A67" w14:textId="77777777" w:rsidR="00D96CAE" w:rsidRPr="00D96CAE" w:rsidRDefault="00D96CAE" w:rsidP="00D96CAE"/>
    <w:p w14:paraId="5FA98A68" w14:textId="77777777" w:rsidR="00946D37" w:rsidRDefault="00946D37" w:rsidP="00946D37">
      <w:pPr>
        <w:pStyle w:val="Heading1"/>
      </w:pPr>
      <w:bookmarkStart w:id="7270" w:name="_Toc435534268"/>
      <w:r>
        <w:lastRenderedPageBreak/>
        <w:t>SLA</w:t>
      </w:r>
      <w:bookmarkEnd w:id="7270"/>
    </w:p>
    <w:p w14:paraId="5FA98A69" w14:textId="77777777" w:rsidR="00D96CAE" w:rsidRDefault="007127F8" w:rsidP="00946D37">
      <w:r>
        <w:t xml:space="preserve">As per discussion with </w:t>
      </w:r>
      <w:r w:rsidR="00AA7F93">
        <w:t>DPM</w:t>
      </w:r>
      <w:r>
        <w:t>,</w:t>
      </w:r>
      <w:r w:rsidR="00AA7F93">
        <w:t xml:space="preserve"> </w:t>
      </w:r>
      <w:r>
        <w:t xml:space="preserve">no R+F standard SLA's have been defined. Thus </w:t>
      </w:r>
      <w:r w:rsidR="00AA7F93">
        <w:t>we have considered the ecommerce industry standard SLA's</w:t>
      </w:r>
      <w:r>
        <w:t xml:space="preserve"> as</w:t>
      </w:r>
      <w:r w:rsidR="00AA7F93">
        <w:t xml:space="preserve"> below:</w:t>
      </w:r>
    </w:p>
    <w:p w14:paraId="5FA98A6A" w14:textId="77777777" w:rsidR="00E915E6" w:rsidRDefault="00E915E6" w:rsidP="00E915E6">
      <w:pPr>
        <w:pStyle w:val="ListParagraph"/>
        <w:numPr>
          <w:ilvl w:val="1"/>
          <w:numId w:val="8"/>
        </w:numPr>
      </w:pPr>
      <w:r>
        <w:t xml:space="preserve">Non transactional page response times should be less than </w:t>
      </w:r>
      <w:r w:rsidRPr="00E236D1">
        <w:t xml:space="preserve"> </w:t>
      </w:r>
      <w:r>
        <w:t>3 sec</w:t>
      </w:r>
    </w:p>
    <w:p w14:paraId="5FA98A6B" w14:textId="77777777" w:rsidR="00E915E6" w:rsidRPr="00E236D1" w:rsidRDefault="00E915E6" w:rsidP="00E915E6">
      <w:pPr>
        <w:pStyle w:val="ListParagraph"/>
        <w:numPr>
          <w:ilvl w:val="1"/>
          <w:numId w:val="8"/>
        </w:numPr>
      </w:pPr>
      <w:r>
        <w:t>Transactional page response times should be less than 5 sec</w:t>
      </w:r>
    </w:p>
    <w:p w14:paraId="5FA98A6C" w14:textId="77777777" w:rsidR="00AA7F93" w:rsidRDefault="00AA7F93" w:rsidP="00946D37"/>
    <w:p w14:paraId="5FA98A6D" w14:textId="77777777" w:rsidR="00AA7F93" w:rsidRPr="00D96CAE" w:rsidRDefault="0032080B" w:rsidP="00946D37">
      <w:r>
        <w:object w:dxaOrig="1551" w:dyaOrig="1004" w14:anchorId="5FA98A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49.8pt" o:ole="">
            <v:imagedata r:id="rId35" o:title=""/>
          </v:shape>
          <o:OLEObject Type="Embed" ProgID="Excel.Sheet.8" ShapeID="_x0000_i1025" DrawAspect="Icon" ObjectID="_1511068958" r:id="rId36"/>
        </w:object>
      </w:r>
      <w:ins w:id="7271" w:author="Bhakti Gandhi [2]" w:date="2015-03-25T12:04:00Z">
        <w:r w:rsidR="007F628F" w:rsidRPr="00D96CAE">
          <w:t xml:space="preserve"> </w:t>
        </w:r>
      </w:ins>
    </w:p>
    <w:sectPr w:rsidR="00AA7F93" w:rsidRPr="00D96CAE" w:rsidSect="008C23E3">
      <w:pgSz w:w="11909" w:h="16834" w:code="9"/>
      <w:pgMar w:top="2664" w:right="792" w:bottom="1757" w:left="2405" w:header="90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5AB90B" w14:textId="77777777" w:rsidR="007B36C8" w:rsidRDefault="007B36C8" w:rsidP="0052609F">
      <w:pPr>
        <w:spacing w:after="0"/>
      </w:pPr>
      <w:r>
        <w:separator/>
      </w:r>
    </w:p>
  </w:endnote>
  <w:endnote w:type="continuationSeparator" w:id="0">
    <w:p w14:paraId="0C6CC8DB" w14:textId="77777777" w:rsidR="007B36C8" w:rsidRDefault="007B36C8" w:rsidP="0052609F">
      <w:pPr>
        <w:spacing w:after="0"/>
      </w:pPr>
      <w:r>
        <w:continuationSeparator/>
      </w:r>
    </w:p>
  </w:endnote>
  <w:endnote w:type="continuationNotice" w:id="1">
    <w:p w14:paraId="0760842D" w14:textId="77777777" w:rsidR="007B36C8" w:rsidRDefault="007B36C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98A82" w14:textId="77777777" w:rsidR="00EE4FA9" w:rsidRDefault="00EE4FA9">
    <w:pPr>
      <w:spacing w:after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98A83" w14:textId="77777777" w:rsidR="00EE4FA9" w:rsidRDefault="00EE4FA9" w:rsidP="004B2244">
    <w:pPr>
      <w:pStyle w:val="FooterSe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FA98A92" wp14:editId="5FA98A93">
              <wp:simplePos x="0" y="0"/>
              <wp:positionH relativeFrom="page">
                <wp:posOffset>8255</wp:posOffset>
              </wp:positionH>
              <wp:positionV relativeFrom="page">
                <wp:posOffset>9798998</wp:posOffset>
              </wp:positionV>
              <wp:extent cx="7048500" cy="0"/>
              <wp:effectExtent l="0" t="0" r="19050" b="1905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0485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17EC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599AF5" id="Straight Connector 7" o:spid="_x0000_s1026" style="position:absolute;flip:x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.65pt,771.55pt" to="555.65pt,7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" strokecolor="#017ec3" strokeweight=".5pt">
              <w10:wrap anchorx="page" anchory="page"/>
            </v:line>
          </w:pict>
        </mc:Fallback>
      </mc:AlternateContent>
    </w:r>
  </w:p>
  <w:p w14:paraId="5FA98A84" w14:textId="77777777" w:rsidR="00EE4FA9" w:rsidRDefault="00EE4FA9" w:rsidP="004B2244">
    <w:pPr>
      <w:pStyle w:val="FooterSe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98A86" w14:textId="77777777" w:rsidR="00EE4FA9" w:rsidRDefault="00EE4FA9">
    <w:pPr>
      <w:spacing w:after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98A8B" w14:textId="77777777" w:rsidR="00EE4FA9" w:rsidRDefault="00EE4FA9" w:rsidP="004B2244">
    <w:pPr>
      <w:pStyle w:val="FooterSet"/>
    </w:pPr>
  </w:p>
  <w:p w14:paraId="5FA98A8C" w14:textId="77777777" w:rsidR="00EE4FA9" w:rsidRDefault="00EE4FA9" w:rsidP="004B2244">
    <w:pPr>
      <w:pStyle w:val="FooterSet"/>
    </w:pPr>
  </w:p>
  <w:p w14:paraId="5FA98A8D" w14:textId="77777777" w:rsidR="00EE4FA9" w:rsidRDefault="00EE4FA9" w:rsidP="004B2244">
    <w:pPr>
      <w:pStyle w:val="FooterSe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FA98A9A" wp14:editId="5FA98A9B">
              <wp:simplePos x="0" y="0"/>
              <wp:positionH relativeFrom="page">
                <wp:posOffset>28575</wp:posOffset>
              </wp:positionH>
              <wp:positionV relativeFrom="page">
                <wp:posOffset>9790734</wp:posOffset>
              </wp:positionV>
              <wp:extent cx="7048500" cy="0"/>
              <wp:effectExtent l="0" t="0" r="19050" b="1905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0485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17EC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FF05D0" id="Straight Connector 23" o:spid="_x0000_s1026" style="position:absolute;flip:x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.25pt,770.9pt" to="557.25pt,7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" strokecolor="#017ec3" strokeweight=".5pt">
              <w10:wrap anchorx="page" anchory="page"/>
            </v:line>
          </w:pict>
        </mc:Fallback>
      </mc:AlternateContent>
    </w:r>
  </w:p>
  <w:p w14:paraId="5FA98A8E" w14:textId="77777777" w:rsidR="00EE4FA9" w:rsidRDefault="00EE4FA9" w:rsidP="004B2244">
    <w:pPr>
      <w:pStyle w:val="FooterSet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B7245">
      <w:rPr>
        <w:noProof/>
      </w:rPr>
      <w:t>16</w:t>
    </w:r>
    <w:r>
      <w:fldChar w:fldCharType="end"/>
    </w:r>
    <w:r>
      <w:t xml:space="preserve"> of </w:t>
    </w:r>
    <w:r w:rsidR="007B36C8">
      <w:fldChar w:fldCharType="begin"/>
    </w:r>
    <w:r w:rsidR="007B36C8">
      <w:instrText xml:space="preserve"> NUMPAGES  \* Arabic  \* MERGEFORMAT </w:instrText>
    </w:r>
    <w:r w:rsidR="007B36C8">
      <w:fldChar w:fldCharType="separate"/>
    </w:r>
    <w:r w:rsidR="002B7245">
      <w:rPr>
        <w:noProof/>
      </w:rPr>
      <w:t>32</w:t>
    </w:r>
    <w:r w:rsidR="007B36C8">
      <w:rPr>
        <w:noProof/>
      </w:rPr>
      <w:fldChar w:fldCharType="end"/>
    </w:r>
  </w:p>
  <w:p w14:paraId="5FA98A8F" w14:textId="77777777" w:rsidR="00EE4FA9" w:rsidRDefault="00EE4FA9" w:rsidP="007B66C0">
    <w:pPr>
      <w:pStyle w:val="FooterDetai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CC4D35" w14:textId="77777777" w:rsidR="007B36C8" w:rsidRDefault="007B36C8" w:rsidP="0052609F">
      <w:pPr>
        <w:spacing w:after="0"/>
      </w:pPr>
      <w:r>
        <w:separator/>
      </w:r>
    </w:p>
  </w:footnote>
  <w:footnote w:type="continuationSeparator" w:id="0">
    <w:p w14:paraId="760A3E00" w14:textId="77777777" w:rsidR="007B36C8" w:rsidRDefault="007B36C8" w:rsidP="0052609F">
      <w:pPr>
        <w:spacing w:after="0"/>
      </w:pPr>
      <w:r>
        <w:continuationSeparator/>
      </w:r>
    </w:p>
  </w:footnote>
  <w:footnote w:type="continuationNotice" w:id="1">
    <w:p w14:paraId="5AB5A09F" w14:textId="77777777" w:rsidR="007B36C8" w:rsidRDefault="007B36C8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98A7B" w14:textId="77777777" w:rsidR="00EE4FA9" w:rsidRDefault="00EE4FA9">
    <w:pPr>
      <w:spacing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98A7C" w14:textId="77777777" w:rsidR="00EE4FA9" w:rsidRDefault="00EE4FA9" w:rsidP="004B2244">
    <w:pPr>
      <w:pStyle w:val="HeaderSet"/>
    </w:pPr>
  </w:p>
  <w:p w14:paraId="5FA98A7D" w14:textId="77777777" w:rsidR="00EE4FA9" w:rsidRDefault="00EE4FA9" w:rsidP="004B2244">
    <w:pPr>
      <w:pStyle w:val="HeaderSet"/>
    </w:pPr>
  </w:p>
  <w:p w14:paraId="5FA98A7E" w14:textId="77777777" w:rsidR="00EE4FA9" w:rsidRDefault="00EE4FA9" w:rsidP="004B2244">
    <w:pPr>
      <w:pStyle w:val="HeaderSet"/>
    </w:pPr>
  </w:p>
  <w:p w14:paraId="5FA98A7F" w14:textId="77777777" w:rsidR="00EE4FA9" w:rsidRDefault="00EE4FA9" w:rsidP="004B2244">
    <w:pPr>
      <w:pStyle w:val="HeaderSet"/>
    </w:pPr>
  </w:p>
  <w:p w14:paraId="5FA98A80" w14:textId="77777777" w:rsidR="00EE4FA9" w:rsidRDefault="00EE4FA9" w:rsidP="004B2244">
    <w:pPr>
      <w:pStyle w:val="HeaderSe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FA98A90" wp14:editId="5FA98A91">
              <wp:simplePos x="0" y="0"/>
              <wp:positionH relativeFrom="page">
                <wp:posOffset>0</wp:posOffset>
              </wp:positionH>
              <wp:positionV relativeFrom="page">
                <wp:posOffset>1511300</wp:posOffset>
              </wp:positionV>
              <wp:extent cx="7048500" cy="0"/>
              <wp:effectExtent l="0" t="0" r="19050" b="1905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0485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17EC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DE5BD5" id="Straight Connector 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19pt" to="555pt,1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" strokecolor="#017ec3" strokeweight=".5pt">
              <w10:wrap anchorx="page" anchory="page"/>
            </v:line>
          </w:pict>
        </mc:Fallback>
      </mc:AlternateContent>
    </w:r>
  </w:p>
  <w:p w14:paraId="5FA98A81" w14:textId="77777777" w:rsidR="00EE4FA9" w:rsidRPr="0052609F" w:rsidRDefault="00EE4FA9" w:rsidP="004B2244">
    <w:pPr>
      <w:pStyle w:val="HeaderSe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98A85" w14:textId="77777777" w:rsidR="00EE4FA9" w:rsidRDefault="00EE4FA9">
    <w:pPr>
      <w:spacing w:after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98A87" w14:textId="27D29416" w:rsidR="00EE4FA9" w:rsidRDefault="00EE4FA9" w:rsidP="004B2244">
    <w:pPr>
      <w:pStyle w:val="HeaderSet"/>
      <w:ind w:left="0"/>
      <w:jc w:val="both"/>
    </w:pPr>
    <w:del w:id="33" w:author="Bhakti Gandhi" w:date="2015-11-19T13:15:00Z">
      <w:r w:rsidRPr="000D2CB3" w:rsidDel="006B4E43">
        <w:rPr>
          <w:noProof/>
          <w:lang w:val="en-US"/>
        </w:rPr>
        <w:drawing>
          <wp:inline distT="0" distB="0" distL="0" distR="0" wp14:anchorId="5FA98A94" wp14:editId="336C4A9D">
            <wp:extent cx="628650" cy="603885"/>
            <wp:effectExtent l="0" t="0" r="0" b="5715"/>
            <wp:docPr id="14" name="Picture 14" descr="Description: Persistent Logo_full col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Persistent Logo_full colour.png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del>
    <w:r>
      <w:tab/>
    </w:r>
    <w:r>
      <w:tab/>
    </w:r>
    <w:r w:rsidRPr="000D2CB3">
      <w:rPr>
        <w:noProof/>
        <w:lang w:val="en-US"/>
      </w:rPr>
      <w:drawing>
        <wp:inline distT="0" distB="0" distL="0" distR="0" wp14:anchorId="5FA98A96" wp14:editId="5FA98A97">
          <wp:extent cx="2164060" cy="347641"/>
          <wp:effectExtent l="0" t="0" r="8255" b="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4060" cy="34764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  <w:p w14:paraId="5FA98A88" w14:textId="77777777" w:rsidR="00EE4FA9" w:rsidRDefault="00EE4FA9" w:rsidP="004B2244">
    <w:pPr>
      <w:pStyle w:val="HeaderSet"/>
      <w:ind w:left="0"/>
      <w:jc w:val="both"/>
    </w:pPr>
  </w:p>
  <w:p w14:paraId="5FA98A89" w14:textId="77777777" w:rsidR="00EE4FA9" w:rsidRDefault="00EE4FA9" w:rsidP="004B2244">
    <w:pPr>
      <w:pStyle w:val="HeaderSet"/>
      <w:ind w:left="0"/>
      <w:jc w:val="both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5FA98A98" wp14:editId="5FA98A99">
              <wp:simplePos x="0" y="0"/>
              <wp:positionH relativeFrom="page">
                <wp:posOffset>0</wp:posOffset>
              </wp:positionH>
              <wp:positionV relativeFrom="page">
                <wp:posOffset>1556081</wp:posOffset>
              </wp:positionV>
              <wp:extent cx="7048500" cy="0"/>
              <wp:effectExtent l="0" t="0" r="1905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70485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17EC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1A045E" id="Straight Connector 22" o:spid="_x0000_s1026" style="position:absolute;flip:x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22.55pt" to="555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" strokecolor="#017ec3" strokeweight=".5pt">
              <w10:wrap anchorx="page" anchory="page"/>
            </v:line>
          </w:pict>
        </mc:Fallback>
      </mc:AlternateContent>
    </w:r>
  </w:p>
  <w:p w14:paraId="5FA98A8A" w14:textId="77777777" w:rsidR="00EE4FA9" w:rsidRPr="0052609F" w:rsidRDefault="00EE4FA9" w:rsidP="004B2244">
    <w:pPr>
      <w:pStyle w:val="HeaderSet"/>
      <w:ind w:left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654F2"/>
    <w:multiLevelType w:val="hybridMultilevel"/>
    <w:tmpl w:val="C770B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92F10"/>
    <w:multiLevelType w:val="multilevel"/>
    <w:tmpl w:val="82BC06A8"/>
    <w:numStyleLink w:val="BulletPoint"/>
  </w:abstractNum>
  <w:abstractNum w:abstractNumId="2" w15:restartNumberingAfterBreak="0">
    <w:nsid w:val="15E77B7B"/>
    <w:multiLevelType w:val="multilevel"/>
    <w:tmpl w:val="690448DA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17CC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7CB7DA3"/>
    <w:multiLevelType w:val="multilevel"/>
    <w:tmpl w:val="0409001F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191EF2"/>
    <w:multiLevelType w:val="multilevel"/>
    <w:tmpl w:val="40AC4FF8"/>
    <w:lvl w:ilvl="0">
      <w:start w:val="1"/>
      <w:numFmt w:val="decimal"/>
      <w:lvlText w:val="%1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BED1062"/>
    <w:multiLevelType w:val="multilevel"/>
    <w:tmpl w:val="82BC06A8"/>
    <w:styleLink w:val="BulletPoint"/>
    <w:lvl w:ilvl="0">
      <w:start w:val="1"/>
      <w:numFmt w:val="bullet"/>
      <w:lvlText w:val="•"/>
      <w:lvlJc w:val="left"/>
      <w:pPr>
        <w:tabs>
          <w:tab w:val="num" w:pos="562"/>
        </w:tabs>
        <w:ind w:left="562" w:hanging="562"/>
      </w:pPr>
      <w:rPr>
        <w:rFonts w:ascii="Georgia" w:hAnsi="Georgia" w:hint="default"/>
        <w:color w:val="017CC2"/>
        <w:sz w:val="16"/>
      </w:rPr>
    </w:lvl>
    <w:lvl w:ilvl="1">
      <w:start w:val="1"/>
      <w:numFmt w:val="bullet"/>
      <w:lvlText w:val="−"/>
      <w:lvlJc w:val="left"/>
      <w:pPr>
        <w:tabs>
          <w:tab w:val="num" w:pos="1138"/>
        </w:tabs>
        <w:ind w:left="1138" w:hanging="576"/>
      </w:pPr>
      <w:rPr>
        <w:rFonts w:ascii="Georgia" w:hAnsi="Georgia" w:hint="default"/>
        <w:color w:val="017CC2"/>
      </w:rPr>
    </w:lvl>
    <w:lvl w:ilvl="2">
      <w:start w:val="1"/>
      <w:numFmt w:val="bullet"/>
      <w:lvlText w:val="o"/>
      <w:lvlJc w:val="left"/>
      <w:pPr>
        <w:tabs>
          <w:tab w:val="num" w:pos="1699"/>
        </w:tabs>
        <w:ind w:left="1699" w:hanging="561"/>
      </w:pPr>
      <w:rPr>
        <w:rFonts w:ascii="Courier" w:hAnsi="Courier" w:hint="default"/>
        <w:color w:val="017CC2"/>
      </w:rPr>
    </w:lvl>
    <w:lvl w:ilvl="3">
      <w:start w:val="1"/>
      <w:numFmt w:val="bullet"/>
      <w:lvlText w:val="+"/>
      <w:lvlJc w:val="left"/>
      <w:pPr>
        <w:tabs>
          <w:tab w:val="num" w:pos="2275"/>
        </w:tabs>
        <w:ind w:left="2275" w:hanging="576"/>
      </w:pPr>
      <w:rPr>
        <w:rFonts w:ascii="Courier New" w:hAnsi="Courier New" w:hint="default"/>
        <w:color w:val="017CC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2584C15"/>
    <w:multiLevelType w:val="hybridMultilevel"/>
    <w:tmpl w:val="1DD0F6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1221E54"/>
    <w:multiLevelType w:val="multilevel"/>
    <w:tmpl w:val="53B0F80C"/>
    <w:styleLink w:val="Appendix"/>
    <w:lvl w:ilvl="0">
      <w:start w:val="1"/>
      <w:numFmt w:val="upperLetter"/>
      <w:pStyle w:val="AppendixHeading1"/>
      <w:lvlText w:val="Appendix %1"/>
      <w:lvlJc w:val="left"/>
      <w:pPr>
        <w:tabs>
          <w:tab w:val="num" w:pos="1699"/>
        </w:tabs>
        <w:ind w:left="1699" w:hanging="1699"/>
      </w:pPr>
      <w:rPr>
        <w:rFonts w:hint="default"/>
      </w:rPr>
    </w:lvl>
    <w:lvl w:ilvl="1">
      <w:start w:val="1"/>
      <w:numFmt w:val="decimal"/>
      <w:pStyle w:val="AppendixHeading2"/>
      <w:lvlText w:val="%1.%2"/>
      <w:lvlJc w:val="left"/>
      <w:pPr>
        <w:tabs>
          <w:tab w:val="num" w:pos="1699"/>
        </w:tabs>
        <w:ind w:left="1699" w:hanging="1699"/>
      </w:pPr>
      <w:rPr>
        <w:rFonts w:hint="default"/>
      </w:rPr>
    </w:lvl>
    <w:lvl w:ilvl="2">
      <w:start w:val="1"/>
      <w:numFmt w:val="decimal"/>
      <w:pStyle w:val="AppendixHeading3"/>
      <w:lvlText w:val="%1.%2.%3"/>
      <w:lvlJc w:val="left"/>
      <w:pPr>
        <w:tabs>
          <w:tab w:val="num" w:pos="1699"/>
        </w:tabs>
        <w:ind w:left="1699" w:hanging="1699"/>
      </w:pPr>
      <w:rPr>
        <w:rFonts w:hint="default"/>
      </w:rPr>
    </w:lvl>
    <w:lvl w:ilvl="3">
      <w:start w:val="1"/>
      <w:numFmt w:val="decimal"/>
      <w:pStyle w:val="AppendixHeading4"/>
      <w:lvlText w:val="%1.%2.%3.%4"/>
      <w:lvlJc w:val="left"/>
      <w:pPr>
        <w:tabs>
          <w:tab w:val="num" w:pos="1699"/>
        </w:tabs>
        <w:ind w:left="1699" w:hanging="169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3004D43"/>
    <w:multiLevelType w:val="hybridMultilevel"/>
    <w:tmpl w:val="B448A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6049D"/>
    <w:multiLevelType w:val="multilevel"/>
    <w:tmpl w:val="2078F5B8"/>
    <w:lvl w:ilvl="0">
      <w:start w:val="1"/>
      <w:numFmt w:val="bullet"/>
      <w:lvlText w:val="•"/>
      <w:lvlJc w:val="left"/>
      <w:pPr>
        <w:tabs>
          <w:tab w:val="num" w:pos="562"/>
        </w:tabs>
        <w:ind w:left="562" w:hanging="562"/>
      </w:pPr>
      <w:rPr>
        <w:rFonts w:ascii="Georgia" w:hAnsi="Georgia" w:hint="default"/>
        <w:color w:val="017CC2"/>
        <w:sz w:val="16"/>
      </w:rPr>
    </w:lvl>
    <w:lvl w:ilvl="1">
      <w:start w:val="1"/>
      <w:numFmt w:val="bullet"/>
      <w:lvlText w:val="−"/>
      <w:lvlJc w:val="left"/>
      <w:pPr>
        <w:ind w:left="720" w:hanging="360"/>
      </w:pPr>
      <w:rPr>
        <w:rFonts w:ascii="Georgia" w:hAnsi="Georgia" w:hint="default"/>
        <w:color w:val="017CC2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" w:hAnsi="Courier" w:hint="default"/>
        <w:color w:val="017CC2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  <w:color w:val="017CC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409453C"/>
    <w:multiLevelType w:val="multilevel"/>
    <w:tmpl w:val="89C821D8"/>
    <w:styleLink w:val="Headings"/>
    <w:lvl w:ilvl="0">
      <w:numFmt w:val="decimal"/>
      <w:pStyle w:val="Heading1"/>
      <w:lvlText w:val="%1"/>
      <w:lvlJc w:val="left"/>
      <w:pPr>
        <w:tabs>
          <w:tab w:val="num" w:pos="1022"/>
        </w:tabs>
        <w:ind w:left="1022" w:hanging="102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99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1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C105063"/>
    <w:multiLevelType w:val="multilevel"/>
    <w:tmpl w:val="53B0F80C"/>
    <w:numStyleLink w:val="Appendix"/>
  </w:abstractNum>
  <w:abstractNum w:abstractNumId="12" w15:restartNumberingAfterBreak="0">
    <w:nsid w:val="64862DA9"/>
    <w:multiLevelType w:val="multilevel"/>
    <w:tmpl w:val="E12278EA"/>
    <w:styleLink w:val="Numbered"/>
    <w:lvl w:ilvl="0">
      <w:start w:val="1"/>
      <w:numFmt w:val="decimal"/>
      <w:lvlText w:val="%1"/>
      <w:lvlJc w:val="left"/>
      <w:pPr>
        <w:tabs>
          <w:tab w:val="num" w:pos="562"/>
        </w:tabs>
        <w:ind w:left="562" w:hanging="562"/>
      </w:pPr>
      <w:rPr>
        <w:rFonts w:ascii="Book Antiqua" w:hAnsi="Book Antiqua" w:hint="default"/>
        <w:sz w:val="22"/>
      </w:rPr>
    </w:lvl>
    <w:lvl w:ilvl="1">
      <w:start w:val="1"/>
      <w:numFmt w:val="decimal"/>
      <w:lvlText w:val="%1.%2"/>
      <w:lvlJc w:val="left"/>
      <w:pPr>
        <w:tabs>
          <w:tab w:val="num" w:pos="1138"/>
        </w:tabs>
        <w:ind w:left="11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99"/>
        </w:tabs>
        <w:ind w:left="1699" w:hanging="56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4ED2ABF"/>
    <w:multiLevelType w:val="multilevel"/>
    <w:tmpl w:val="82BC06A8"/>
    <w:numStyleLink w:val="BulletPoint"/>
  </w:abstractNum>
  <w:abstractNum w:abstractNumId="14" w15:restartNumberingAfterBreak="0">
    <w:nsid w:val="6F456789"/>
    <w:multiLevelType w:val="multilevel"/>
    <w:tmpl w:val="82BC06A8"/>
    <w:numStyleLink w:val="BulletPoint"/>
  </w:abstractNum>
  <w:abstractNum w:abstractNumId="15" w15:restartNumberingAfterBreak="0">
    <w:nsid w:val="72546352"/>
    <w:multiLevelType w:val="multilevel"/>
    <w:tmpl w:val="E12278EA"/>
    <w:numStyleLink w:val="Numbered"/>
  </w:abstractNum>
  <w:abstractNum w:abstractNumId="16" w15:restartNumberingAfterBreak="0">
    <w:nsid w:val="73AB4924"/>
    <w:multiLevelType w:val="multilevel"/>
    <w:tmpl w:val="82BC06A8"/>
    <w:numStyleLink w:val="BulletPoint"/>
  </w:abstractNum>
  <w:abstractNum w:abstractNumId="17" w15:restartNumberingAfterBreak="0">
    <w:nsid w:val="76334509"/>
    <w:multiLevelType w:val="hybridMultilevel"/>
    <w:tmpl w:val="45F65782"/>
    <w:lvl w:ilvl="0" w:tplc="CAC43D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70482A"/>
    <w:multiLevelType w:val="multilevel"/>
    <w:tmpl w:val="82BC06A8"/>
    <w:numStyleLink w:val="BulletPoint"/>
  </w:abstractNum>
  <w:num w:numId="1">
    <w:abstractNumId w:val="3"/>
  </w:num>
  <w:num w:numId="2">
    <w:abstractNumId w:val="10"/>
    <w:lvlOverride w:ilvl="0">
      <w:lvl w:ilvl="0">
        <w:numFmt w:val="decimal"/>
        <w:pStyle w:val="Heading1"/>
        <w:lvlText w:val="%1"/>
        <w:lvlJc w:val="left"/>
        <w:pPr>
          <w:tabs>
            <w:tab w:val="num" w:pos="1022"/>
          </w:tabs>
          <w:ind w:left="1022" w:hanging="1022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99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81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7"/>
  </w:num>
  <w:num w:numId="4">
    <w:abstractNumId w:val="11"/>
    <w:lvlOverride w:ilvl="2">
      <w:lvl w:ilvl="2">
        <w:start w:val="1"/>
        <w:numFmt w:val="decimal"/>
        <w:pStyle w:val="AppendixHeading3"/>
        <w:lvlText w:val="%1.%2.%3"/>
        <w:lvlJc w:val="left"/>
        <w:pPr>
          <w:tabs>
            <w:tab w:val="num" w:pos="1699"/>
          </w:tabs>
          <w:ind w:left="1699" w:hanging="1699"/>
        </w:pPr>
        <w:rPr>
          <w:rFonts w:hint="default"/>
        </w:rPr>
      </w:lvl>
    </w:lvlOverride>
  </w:num>
  <w:num w:numId="5">
    <w:abstractNumId w:val="2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18"/>
  </w:num>
  <w:num w:numId="11">
    <w:abstractNumId w:val="14"/>
  </w:num>
  <w:num w:numId="12">
    <w:abstractNumId w:val="1"/>
  </w:num>
  <w:num w:numId="13">
    <w:abstractNumId w:val="16"/>
  </w:num>
  <w:num w:numId="14">
    <w:abstractNumId w:val="13"/>
  </w:num>
  <w:num w:numId="15">
    <w:abstractNumId w:val="8"/>
  </w:num>
  <w:num w:numId="16">
    <w:abstractNumId w:val="6"/>
  </w:num>
  <w:num w:numId="17">
    <w:abstractNumId w:val="0"/>
  </w:num>
  <w:num w:numId="18">
    <w:abstractNumId w:val="15"/>
  </w:num>
  <w:num w:numId="1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lvl w:ilvl="0">
        <w:numFmt w:val="decimal"/>
        <w:pStyle w:val="Heading1"/>
        <w:lvlText w:val="%1"/>
        <w:lvlJc w:val="left"/>
        <w:pPr>
          <w:tabs>
            <w:tab w:val="num" w:pos="1022"/>
          </w:tabs>
          <w:ind w:left="1022" w:hanging="102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ind w:left="99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pPr>
          <w:ind w:left="81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pPr>
          <w:ind w:left="3240" w:hanging="360"/>
        </w:pPr>
        <w:rPr>
          <w:rFonts w:hint="default"/>
        </w:rPr>
      </w:lvl>
    </w:lvlOverride>
  </w:num>
  <w:num w:numId="22">
    <w:abstractNumId w:val="10"/>
    <w:lvlOverride w:ilvl="0">
      <w:lvl w:ilvl="0">
        <w:numFmt w:val="decimal"/>
        <w:pStyle w:val="Heading1"/>
        <w:lvlText w:val="%1"/>
        <w:lvlJc w:val="left"/>
        <w:pPr>
          <w:tabs>
            <w:tab w:val="num" w:pos="1022"/>
          </w:tabs>
          <w:ind w:left="1022" w:hanging="102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ind w:left="99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pPr>
          <w:ind w:left="81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pPr>
          <w:ind w:left="3240" w:hanging="360"/>
        </w:pPr>
        <w:rPr>
          <w:rFonts w:hint="default"/>
        </w:rPr>
      </w:lvl>
    </w:lvlOverride>
  </w:num>
  <w:num w:numId="23">
    <w:abstractNumId w:val="10"/>
    <w:lvlOverride w:ilvl="0">
      <w:lvl w:ilvl="0">
        <w:numFmt w:val="decimal"/>
        <w:pStyle w:val="Heading1"/>
        <w:lvlText w:val="%1"/>
        <w:lvlJc w:val="left"/>
        <w:pPr>
          <w:tabs>
            <w:tab w:val="num" w:pos="1022"/>
          </w:tabs>
          <w:ind w:left="1022" w:hanging="102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ind w:left="99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pPr>
          <w:ind w:left="81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10"/>
    <w:lvlOverride w:ilvl="0">
      <w:lvl w:ilvl="0">
        <w:numFmt w:val="decimal"/>
        <w:pStyle w:val="Heading1"/>
        <w:lvlText w:val="%1"/>
        <w:lvlJc w:val="left"/>
        <w:pPr>
          <w:tabs>
            <w:tab w:val="num" w:pos="1022"/>
          </w:tabs>
          <w:ind w:left="1022" w:hanging="102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ind w:left="99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pPr>
          <w:ind w:left="81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pPr>
          <w:ind w:left="3240" w:hanging="360"/>
        </w:pPr>
        <w:rPr>
          <w:rFonts w:hint="default"/>
        </w:rPr>
      </w:lvl>
    </w:lvlOverride>
  </w:num>
  <w:num w:numId="25">
    <w:abstractNumId w:val="10"/>
    <w:lvlOverride w:ilvl="0">
      <w:lvl w:ilvl="0">
        <w:numFmt w:val="decimal"/>
        <w:pStyle w:val="Heading1"/>
        <w:lvlText w:val="%1"/>
        <w:lvlJc w:val="left"/>
        <w:pPr>
          <w:tabs>
            <w:tab w:val="num" w:pos="1022"/>
          </w:tabs>
          <w:ind w:left="1022" w:hanging="102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ind w:left="99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pPr>
          <w:ind w:left="81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pPr>
          <w:ind w:left="3240" w:hanging="360"/>
        </w:pPr>
        <w:rPr>
          <w:rFonts w:hint="default"/>
        </w:rPr>
      </w:lvl>
    </w:lvlOverride>
  </w:num>
  <w:num w:numId="26">
    <w:abstractNumId w:val="10"/>
    <w:lvlOverride w:ilvl="0">
      <w:lvl w:ilvl="0">
        <w:numFmt w:val="decimal"/>
        <w:pStyle w:val="Heading1"/>
        <w:lvlText w:val="%1"/>
        <w:lvlJc w:val="left"/>
        <w:pPr>
          <w:tabs>
            <w:tab w:val="num" w:pos="1022"/>
          </w:tabs>
          <w:ind w:left="1022" w:hanging="102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ind w:left="99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pPr>
          <w:ind w:left="81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pPr>
          <w:ind w:left="3240" w:hanging="360"/>
        </w:pPr>
        <w:rPr>
          <w:rFonts w:hint="default"/>
        </w:rPr>
      </w:lvl>
    </w:lvlOverride>
  </w:num>
  <w:num w:numId="27">
    <w:abstractNumId w:val="10"/>
    <w:lvlOverride w:ilvl="0">
      <w:lvl w:ilvl="0">
        <w:numFmt w:val="decimal"/>
        <w:pStyle w:val="Heading1"/>
        <w:lvlText w:val="%1"/>
        <w:lvlJc w:val="left"/>
        <w:pPr>
          <w:tabs>
            <w:tab w:val="num" w:pos="1022"/>
          </w:tabs>
          <w:ind w:left="1022" w:hanging="102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ind w:left="99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pPr>
          <w:ind w:left="81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pPr>
          <w:ind w:left="3240" w:hanging="360"/>
        </w:pPr>
        <w:rPr>
          <w:rFonts w:hint="default"/>
        </w:rPr>
      </w:lvl>
    </w:lvlOverride>
  </w:num>
  <w:num w:numId="28">
    <w:abstractNumId w:val="10"/>
    <w:lvlOverride w:ilvl="0">
      <w:lvl w:ilvl="0">
        <w:numFmt w:val="decimal"/>
        <w:pStyle w:val="Heading1"/>
        <w:lvlText w:val="%1"/>
        <w:lvlJc w:val="left"/>
        <w:pPr>
          <w:tabs>
            <w:tab w:val="num" w:pos="1022"/>
          </w:tabs>
          <w:ind w:left="1022" w:hanging="102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ind w:left="99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pPr>
          <w:ind w:left="81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pPr>
          <w:ind w:left="3240" w:hanging="360"/>
        </w:pPr>
        <w:rPr>
          <w:rFonts w:hint="default"/>
        </w:rPr>
      </w:lvl>
    </w:lvlOverride>
  </w:num>
  <w:num w:numId="29">
    <w:abstractNumId w:val="10"/>
    <w:lvlOverride w:ilvl="0">
      <w:lvl w:ilvl="0">
        <w:numFmt w:val="decimal"/>
        <w:pStyle w:val="Heading1"/>
        <w:lvlText w:val="%1"/>
        <w:lvlJc w:val="left"/>
        <w:pPr>
          <w:tabs>
            <w:tab w:val="num" w:pos="1022"/>
          </w:tabs>
          <w:ind w:left="1022" w:hanging="102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ind w:left="99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pPr>
          <w:ind w:left="81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pPr>
          <w:ind w:left="3240" w:hanging="360"/>
        </w:pPr>
        <w:rPr>
          <w:rFonts w:hint="default"/>
        </w:rPr>
      </w:lvl>
    </w:lvlOverride>
  </w:num>
  <w:num w:numId="30">
    <w:abstractNumId w:val="10"/>
    <w:lvlOverride w:ilvl="0">
      <w:lvl w:ilvl="0">
        <w:numFmt w:val="decimal"/>
        <w:pStyle w:val="Heading1"/>
        <w:lvlText w:val="%1"/>
        <w:lvlJc w:val="left"/>
        <w:pPr>
          <w:tabs>
            <w:tab w:val="num" w:pos="1022"/>
          </w:tabs>
          <w:ind w:left="1022" w:hanging="102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ind w:left="99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pPr>
          <w:ind w:left="81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pPr>
          <w:ind w:left="3240" w:hanging="360"/>
        </w:pPr>
        <w:rPr>
          <w:rFonts w:hint="default"/>
        </w:rPr>
      </w:lvl>
    </w:lvlOverride>
  </w:num>
  <w:num w:numId="31">
    <w:abstractNumId w:val="10"/>
  </w:num>
  <w:num w:numId="3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lvl w:ilvl="0">
        <w:numFmt w:val="decimal"/>
        <w:pStyle w:val="Heading1"/>
        <w:lvlText w:val="%1"/>
        <w:lvlJc w:val="left"/>
        <w:pPr>
          <w:tabs>
            <w:tab w:val="num" w:pos="1022"/>
          </w:tabs>
          <w:ind w:left="1022" w:hanging="102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ind w:left="99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pPr>
          <w:ind w:left="81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pPr>
          <w:ind w:left="3240" w:hanging="360"/>
        </w:pPr>
        <w:rPr>
          <w:rFonts w:hint="default"/>
        </w:rPr>
      </w:lvl>
    </w:lvlOverride>
  </w:num>
  <w:num w:numId="3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</w:num>
  <w:num w:numId="38">
    <w:abstractNumId w:val="10"/>
    <w:lvlOverride w:ilvl="0">
      <w:lvl w:ilvl="0">
        <w:numFmt w:val="decimal"/>
        <w:pStyle w:val="Heading1"/>
        <w:lvlText w:val="%1"/>
        <w:lvlJc w:val="left"/>
        <w:pPr>
          <w:tabs>
            <w:tab w:val="num" w:pos="1022"/>
          </w:tabs>
          <w:ind w:left="1022" w:hanging="102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ind w:left="99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pPr>
          <w:ind w:left="81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pPr>
          <w:ind w:left="3240" w:hanging="360"/>
        </w:pPr>
        <w:rPr>
          <w:rFonts w:hint="default"/>
        </w:rPr>
      </w:lvl>
    </w:lvlOverride>
  </w:num>
  <w:num w:numId="39">
    <w:abstractNumId w:val="5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0"/>
    <w:lvlOverride w:ilvl="0">
      <w:lvl w:ilvl="0">
        <w:numFmt w:val="decimal"/>
        <w:pStyle w:val="Heading1"/>
        <w:lvlText w:val="%1"/>
        <w:lvlJc w:val="left"/>
        <w:pPr>
          <w:tabs>
            <w:tab w:val="num" w:pos="1022"/>
          </w:tabs>
          <w:ind w:left="1022" w:hanging="102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ind w:left="99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pPr>
          <w:ind w:left="81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pPr>
          <w:ind w:left="3240" w:hanging="360"/>
        </w:pPr>
        <w:rPr>
          <w:rFonts w:hint="default"/>
        </w:rPr>
      </w:lvl>
    </w:lvlOverride>
  </w:num>
  <w:num w:numId="41">
    <w:abstractNumId w:val="10"/>
    <w:lvlOverride w:ilvl="0">
      <w:lvl w:ilvl="0">
        <w:numFmt w:val="decimal"/>
        <w:pStyle w:val="Heading1"/>
        <w:lvlText w:val="%1"/>
        <w:lvlJc w:val="left"/>
        <w:pPr>
          <w:tabs>
            <w:tab w:val="num" w:pos="1022"/>
          </w:tabs>
          <w:ind w:left="1022" w:hanging="102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ind w:left="99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pPr>
          <w:ind w:left="81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pPr>
          <w:ind w:left="3240" w:hanging="360"/>
        </w:pPr>
        <w:rPr>
          <w:rFonts w:hint="default"/>
        </w:rPr>
      </w:lvl>
    </w:lvlOverride>
  </w:num>
  <w:num w:numId="42">
    <w:abstractNumId w:val="10"/>
    <w:lvlOverride w:ilvl="0">
      <w:lvl w:ilvl="0">
        <w:numFmt w:val="decimal"/>
        <w:pStyle w:val="Heading1"/>
        <w:lvlText w:val="%1"/>
        <w:lvlJc w:val="left"/>
        <w:pPr>
          <w:tabs>
            <w:tab w:val="num" w:pos="1022"/>
          </w:tabs>
          <w:ind w:left="1022" w:hanging="1022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36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pPr>
          <w:ind w:left="99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pPr>
          <w:ind w:left="81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pPr>
          <w:ind w:left="3240" w:hanging="360"/>
        </w:pPr>
        <w:rPr>
          <w:rFonts w:hint="default"/>
        </w:rPr>
      </w:lvl>
    </w:lvlOverride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hakti Gandhi">
    <w15:presenceInfo w15:providerId="AD" w15:userId="S-1-5-21-211782121-3751202990-1905433008-15881"/>
  </w15:person>
  <w15:person w15:author="Bhakti Gandhi [2]">
    <w15:presenceInfo w15:providerId="None" w15:userId="Bhakti Gandhi"/>
  </w15:person>
  <w15:person w15:author="Mukund Gadgil">
    <w15:presenceInfo w15:providerId="AD" w15:userId="S-1-5-21-211782121-3751202990-1905433008-30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0"/>
  <w:trackRevisions/>
  <w:documentProtection w:formatting="1" w:enforcement="1" w:cryptProviderType="rsaFull" w:cryptAlgorithmClass="hash" w:cryptAlgorithmType="typeAny" w:cryptAlgorithmSid="4" w:cryptSpinCount="100000" w:hash="GyiIqeIIhkqZnJ7zQTJAGOeRLvs=" w:salt="PiOda5sWKJWley1CHwOngw==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60"/>
    <w:rsid w:val="000004DF"/>
    <w:rsid w:val="00000528"/>
    <w:rsid w:val="00000A55"/>
    <w:rsid w:val="00002913"/>
    <w:rsid w:val="00006F2C"/>
    <w:rsid w:val="000114B8"/>
    <w:rsid w:val="00012AB0"/>
    <w:rsid w:val="00012B5D"/>
    <w:rsid w:val="00017A47"/>
    <w:rsid w:val="00023FC6"/>
    <w:rsid w:val="000275F7"/>
    <w:rsid w:val="00033DE8"/>
    <w:rsid w:val="0003570F"/>
    <w:rsid w:val="0003624A"/>
    <w:rsid w:val="00036299"/>
    <w:rsid w:val="00036961"/>
    <w:rsid w:val="000375C7"/>
    <w:rsid w:val="00037DAD"/>
    <w:rsid w:val="00047ABC"/>
    <w:rsid w:val="00052975"/>
    <w:rsid w:val="0006106A"/>
    <w:rsid w:val="00064C18"/>
    <w:rsid w:val="000822BA"/>
    <w:rsid w:val="00084BCC"/>
    <w:rsid w:val="000852CA"/>
    <w:rsid w:val="0008701B"/>
    <w:rsid w:val="00091426"/>
    <w:rsid w:val="000A145F"/>
    <w:rsid w:val="000A1EA3"/>
    <w:rsid w:val="000A7643"/>
    <w:rsid w:val="000B0D7C"/>
    <w:rsid w:val="000B3673"/>
    <w:rsid w:val="000B62B3"/>
    <w:rsid w:val="000B7182"/>
    <w:rsid w:val="000D2CB3"/>
    <w:rsid w:val="000D31B8"/>
    <w:rsid w:val="000D5472"/>
    <w:rsid w:val="000D645F"/>
    <w:rsid w:val="000D6497"/>
    <w:rsid w:val="000D798D"/>
    <w:rsid w:val="000E1E1F"/>
    <w:rsid w:val="000E5DDE"/>
    <w:rsid w:val="000F0A77"/>
    <w:rsid w:val="000F4C6F"/>
    <w:rsid w:val="00110840"/>
    <w:rsid w:val="00110D87"/>
    <w:rsid w:val="0011594A"/>
    <w:rsid w:val="00116F61"/>
    <w:rsid w:val="001178D4"/>
    <w:rsid w:val="001217E4"/>
    <w:rsid w:val="0012398B"/>
    <w:rsid w:val="00125F03"/>
    <w:rsid w:val="0013006D"/>
    <w:rsid w:val="00130B91"/>
    <w:rsid w:val="00144CAF"/>
    <w:rsid w:val="001459F5"/>
    <w:rsid w:val="00150BF4"/>
    <w:rsid w:val="00156A85"/>
    <w:rsid w:val="001572A6"/>
    <w:rsid w:val="00161B91"/>
    <w:rsid w:val="00162CC9"/>
    <w:rsid w:val="0016410D"/>
    <w:rsid w:val="00166FFE"/>
    <w:rsid w:val="0017051D"/>
    <w:rsid w:val="001711D2"/>
    <w:rsid w:val="001742D1"/>
    <w:rsid w:val="00174A68"/>
    <w:rsid w:val="00177684"/>
    <w:rsid w:val="001814A8"/>
    <w:rsid w:val="0019189C"/>
    <w:rsid w:val="0019478D"/>
    <w:rsid w:val="0019479A"/>
    <w:rsid w:val="00197FE6"/>
    <w:rsid w:val="001A3AE5"/>
    <w:rsid w:val="001B0520"/>
    <w:rsid w:val="001B3BC6"/>
    <w:rsid w:val="001B4449"/>
    <w:rsid w:val="001B5458"/>
    <w:rsid w:val="001B5851"/>
    <w:rsid w:val="001C37D2"/>
    <w:rsid w:val="001C6618"/>
    <w:rsid w:val="001D0D43"/>
    <w:rsid w:val="001D2FEA"/>
    <w:rsid w:val="001D3168"/>
    <w:rsid w:val="001E01D5"/>
    <w:rsid w:val="001E19AC"/>
    <w:rsid w:val="001E19E6"/>
    <w:rsid w:val="001E3FD2"/>
    <w:rsid w:val="001E6617"/>
    <w:rsid w:val="001E7A87"/>
    <w:rsid w:val="001F2A26"/>
    <w:rsid w:val="001F2B8C"/>
    <w:rsid w:val="001F7683"/>
    <w:rsid w:val="00204363"/>
    <w:rsid w:val="002076D3"/>
    <w:rsid w:val="002111BA"/>
    <w:rsid w:val="00213DDC"/>
    <w:rsid w:val="0022733D"/>
    <w:rsid w:val="002304AA"/>
    <w:rsid w:val="002329F6"/>
    <w:rsid w:val="00233C2D"/>
    <w:rsid w:val="00234ADB"/>
    <w:rsid w:val="002368DC"/>
    <w:rsid w:val="002403BD"/>
    <w:rsid w:val="002523B6"/>
    <w:rsid w:val="00255CBC"/>
    <w:rsid w:val="00263CEE"/>
    <w:rsid w:val="002650FA"/>
    <w:rsid w:val="0026515E"/>
    <w:rsid w:val="00265828"/>
    <w:rsid w:val="002665E3"/>
    <w:rsid w:val="00272FD8"/>
    <w:rsid w:val="0027307A"/>
    <w:rsid w:val="002756D0"/>
    <w:rsid w:val="00275DAF"/>
    <w:rsid w:val="00277BBE"/>
    <w:rsid w:val="00281A60"/>
    <w:rsid w:val="00294DD2"/>
    <w:rsid w:val="002A2DC5"/>
    <w:rsid w:val="002A5849"/>
    <w:rsid w:val="002A5EF6"/>
    <w:rsid w:val="002B1D33"/>
    <w:rsid w:val="002B3540"/>
    <w:rsid w:val="002B360C"/>
    <w:rsid w:val="002B6813"/>
    <w:rsid w:val="002B7245"/>
    <w:rsid w:val="002C4651"/>
    <w:rsid w:val="002C4F51"/>
    <w:rsid w:val="002D38B0"/>
    <w:rsid w:val="002D3F29"/>
    <w:rsid w:val="002D44C3"/>
    <w:rsid w:val="002E19E6"/>
    <w:rsid w:val="002E7FDC"/>
    <w:rsid w:val="002F1F01"/>
    <w:rsid w:val="002F2BCA"/>
    <w:rsid w:val="002F4C3A"/>
    <w:rsid w:val="002F5C67"/>
    <w:rsid w:val="002F6919"/>
    <w:rsid w:val="003067EE"/>
    <w:rsid w:val="0030759C"/>
    <w:rsid w:val="00311371"/>
    <w:rsid w:val="003124A4"/>
    <w:rsid w:val="0032080B"/>
    <w:rsid w:val="00322A84"/>
    <w:rsid w:val="00331797"/>
    <w:rsid w:val="00333946"/>
    <w:rsid w:val="003348DD"/>
    <w:rsid w:val="00335860"/>
    <w:rsid w:val="003370CA"/>
    <w:rsid w:val="00340440"/>
    <w:rsid w:val="00342FBF"/>
    <w:rsid w:val="00350F55"/>
    <w:rsid w:val="0035212A"/>
    <w:rsid w:val="00361F00"/>
    <w:rsid w:val="00363660"/>
    <w:rsid w:val="003641E8"/>
    <w:rsid w:val="00366EAA"/>
    <w:rsid w:val="00367677"/>
    <w:rsid w:val="0037240E"/>
    <w:rsid w:val="0038475F"/>
    <w:rsid w:val="00384BA5"/>
    <w:rsid w:val="00391839"/>
    <w:rsid w:val="003A3C33"/>
    <w:rsid w:val="003A5760"/>
    <w:rsid w:val="003A6FC2"/>
    <w:rsid w:val="003B24CE"/>
    <w:rsid w:val="003B3046"/>
    <w:rsid w:val="003B4400"/>
    <w:rsid w:val="003B4B94"/>
    <w:rsid w:val="003B5F57"/>
    <w:rsid w:val="003B6964"/>
    <w:rsid w:val="003C187A"/>
    <w:rsid w:val="003C3EA1"/>
    <w:rsid w:val="003C4BD5"/>
    <w:rsid w:val="003D0D16"/>
    <w:rsid w:val="003D642C"/>
    <w:rsid w:val="003E0D5B"/>
    <w:rsid w:val="003E3183"/>
    <w:rsid w:val="003E4762"/>
    <w:rsid w:val="003F5C4D"/>
    <w:rsid w:val="003F6CBF"/>
    <w:rsid w:val="003F773F"/>
    <w:rsid w:val="00403018"/>
    <w:rsid w:val="00403283"/>
    <w:rsid w:val="004036CB"/>
    <w:rsid w:val="00410C61"/>
    <w:rsid w:val="00412D1B"/>
    <w:rsid w:val="004142D7"/>
    <w:rsid w:val="00414626"/>
    <w:rsid w:val="004202E1"/>
    <w:rsid w:val="00421D9C"/>
    <w:rsid w:val="0042314A"/>
    <w:rsid w:val="00424A2C"/>
    <w:rsid w:val="00430B06"/>
    <w:rsid w:val="0043114A"/>
    <w:rsid w:val="00433277"/>
    <w:rsid w:val="004432F8"/>
    <w:rsid w:val="00447BED"/>
    <w:rsid w:val="00450F16"/>
    <w:rsid w:val="00450F6A"/>
    <w:rsid w:val="0045127F"/>
    <w:rsid w:val="0045327A"/>
    <w:rsid w:val="0046107A"/>
    <w:rsid w:val="00466DC8"/>
    <w:rsid w:val="004675F4"/>
    <w:rsid w:val="00471A32"/>
    <w:rsid w:val="00475F18"/>
    <w:rsid w:val="00481F1B"/>
    <w:rsid w:val="0049003B"/>
    <w:rsid w:val="004907B7"/>
    <w:rsid w:val="00490D94"/>
    <w:rsid w:val="00491203"/>
    <w:rsid w:val="004952DD"/>
    <w:rsid w:val="004A415D"/>
    <w:rsid w:val="004B2244"/>
    <w:rsid w:val="004B358E"/>
    <w:rsid w:val="004B5460"/>
    <w:rsid w:val="004C3633"/>
    <w:rsid w:val="004C3AB6"/>
    <w:rsid w:val="004D0419"/>
    <w:rsid w:val="004D048F"/>
    <w:rsid w:val="004D2F6D"/>
    <w:rsid w:val="004D35A4"/>
    <w:rsid w:val="004E007C"/>
    <w:rsid w:val="004E20BB"/>
    <w:rsid w:val="004F66FC"/>
    <w:rsid w:val="004F6D6E"/>
    <w:rsid w:val="005006BF"/>
    <w:rsid w:val="0050191E"/>
    <w:rsid w:val="005039DC"/>
    <w:rsid w:val="005063BE"/>
    <w:rsid w:val="005066B4"/>
    <w:rsid w:val="00511A3E"/>
    <w:rsid w:val="00520AC2"/>
    <w:rsid w:val="00521C3E"/>
    <w:rsid w:val="00524BC9"/>
    <w:rsid w:val="00525386"/>
    <w:rsid w:val="0052609F"/>
    <w:rsid w:val="005304AB"/>
    <w:rsid w:val="00530A41"/>
    <w:rsid w:val="00532618"/>
    <w:rsid w:val="00533602"/>
    <w:rsid w:val="0053395A"/>
    <w:rsid w:val="005339E6"/>
    <w:rsid w:val="00533B98"/>
    <w:rsid w:val="00536A29"/>
    <w:rsid w:val="005370BA"/>
    <w:rsid w:val="00547654"/>
    <w:rsid w:val="00547DE4"/>
    <w:rsid w:val="00557CB9"/>
    <w:rsid w:val="00561721"/>
    <w:rsid w:val="00561A1E"/>
    <w:rsid w:val="00565CAA"/>
    <w:rsid w:val="00565D55"/>
    <w:rsid w:val="00566D45"/>
    <w:rsid w:val="00571C4D"/>
    <w:rsid w:val="005744AC"/>
    <w:rsid w:val="00575CA1"/>
    <w:rsid w:val="00576A06"/>
    <w:rsid w:val="0058034C"/>
    <w:rsid w:val="005809FE"/>
    <w:rsid w:val="00585376"/>
    <w:rsid w:val="00590269"/>
    <w:rsid w:val="005916D4"/>
    <w:rsid w:val="005A35FF"/>
    <w:rsid w:val="005A53A6"/>
    <w:rsid w:val="005A54DE"/>
    <w:rsid w:val="005A683C"/>
    <w:rsid w:val="005B31FD"/>
    <w:rsid w:val="005B580C"/>
    <w:rsid w:val="005B5EBA"/>
    <w:rsid w:val="005C00F9"/>
    <w:rsid w:val="005C1491"/>
    <w:rsid w:val="005C5449"/>
    <w:rsid w:val="005D35AF"/>
    <w:rsid w:val="005E0F3D"/>
    <w:rsid w:val="005E1C82"/>
    <w:rsid w:val="005E39DA"/>
    <w:rsid w:val="00600B52"/>
    <w:rsid w:val="006010AD"/>
    <w:rsid w:val="006016C7"/>
    <w:rsid w:val="00602D00"/>
    <w:rsid w:val="0060493C"/>
    <w:rsid w:val="00614224"/>
    <w:rsid w:val="00614561"/>
    <w:rsid w:val="00621C65"/>
    <w:rsid w:val="00622B0E"/>
    <w:rsid w:val="00624A6A"/>
    <w:rsid w:val="00627BEE"/>
    <w:rsid w:val="00630BCF"/>
    <w:rsid w:val="00634593"/>
    <w:rsid w:val="006409B1"/>
    <w:rsid w:val="00640C09"/>
    <w:rsid w:val="006423DA"/>
    <w:rsid w:val="00652DC1"/>
    <w:rsid w:val="00653B56"/>
    <w:rsid w:val="006546AA"/>
    <w:rsid w:val="00660952"/>
    <w:rsid w:val="00676C93"/>
    <w:rsid w:val="00682426"/>
    <w:rsid w:val="00683D09"/>
    <w:rsid w:val="0068481F"/>
    <w:rsid w:val="0068660B"/>
    <w:rsid w:val="006917D8"/>
    <w:rsid w:val="00693039"/>
    <w:rsid w:val="006A3D0B"/>
    <w:rsid w:val="006A43B8"/>
    <w:rsid w:val="006A6923"/>
    <w:rsid w:val="006A6E97"/>
    <w:rsid w:val="006B267C"/>
    <w:rsid w:val="006B3106"/>
    <w:rsid w:val="006B381C"/>
    <w:rsid w:val="006B4E43"/>
    <w:rsid w:val="006B5D85"/>
    <w:rsid w:val="006B6877"/>
    <w:rsid w:val="006C520B"/>
    <w:rsid w:val="006C6088"/>
    <w:rsid w:val="006C7BDC"/>
    <w:rsid w:val="006D01CA"/>
    <w:rsid w:val="006D0D55"/>
    <w:rsid w:val="006D752D"/>
    <w:rsid w:val="006E22CD"/>
    <w:rsid w:val="006E25CB"/>
    <w:rsid w:val="006E2824"/>
    <w:rsid w:val="006E374E"/>
    <w:rsid w:val="006F59DB"/>
    <w:rsid w:val="00700D72"/>
    <w:rsid w:val="007012DF"/>
    <w:rsid w:val="00703C18"/>
    <w:rsid w:val="00704B51"/>
    <w:rsid w:val="007060D2"/>
    <w:rsid w:val="00707240"/>
    <w:rsid w:val="007127F8"/>
    <w:rsid w:val="00721B1B"/>
    <w:rsid w:val="00745642"/>
    <w:rsid w:val="00750BF7"/>
    <w:rsid w:val="00750D7C"/>
    <w:rsid w:val="0075536F"/>
    <w:rsid w:val="00756222"/>
    <w:rsid w:val="00761054"/>
    <w:rsid w:val="00771D8A"/>
    <w:rsid w:val="00776B4C"/>
    <w:rsid w:val="00787A98"/>
    <w:rsid w:val="0079298C"/>
    <w:rsid w:val="00793C2C"/>
    <w:rsid w:val="007A2453"/>
    <w:rsid w:val="007A376B"/>
    <w:rsid w:val="007B055A"/>
    <w:rsid w:val="007B36C8"/>
    <w:rsid w:val="007B52AA"/>
    <w:rsid w:val="007B66C0"/>
    <w:rsid w:val="007D1B6C"/>
    <w:rsid w:val="007D6464"/>
    <w:rsid w:val="007D6802"/>
    <w:rsid w:val="007E166C"/>
    <w:rsid w:val="007E3687"/>
    <w:rsid w:val="007E572F"/>
    <w:rsid w:val="007E579A"/>
    <w:rsid w:val="007E5BD0"/>
    <w:rsid w:val="007F0842"/>
    <w:rsid w:val="007F1D36"/>
    <w:rsid w:val="007F3BED"/>
    <w:rsid w:val="007F5475"/>
    <w:rsid w:val="007F5AA1"/>
    <w:rsid w:val="007F628F"/>
    <w:rsid w:val="00800661"/>
    <w:rsid w:val="00801678"/>
    <w:rsid w:val="00810C74"/>
    <w:rsid w:val="00810EF3"/>
    <w:rsid w:val="008136DE"/>
    <w:rsid w:val="008151CE"/>
    <w:rsid w:val="008154E7"/>
    <w:rsid w:val="0082042C"/>
    <w:rsid w:val="008223BD"/>
    <w:rsid w:val="008231C8"/>
    <w:rsid w:val="0082673C"/>
    <w:rsid w:val="00833C63"/>
    <w:rsid w:val="00837EB7"/>
    <w:rsid w:val="00841619"/>
    <w:rsid w:val="0084215A"/>
    <w:rsid w:val="00844BE4"/>
    <w:rsid w:val="0084729B"/>
    <w:rsid w:val="0085234E"/>
    <w:rsid w:val="008539FB"/>
    <w:rsid w:val="00854435"/>
    <w:rsid w:val="00860CC1"/>
    <w:rsid w:val="00861905"/>
    <w:rsid w:val="00862FE1"/>
    <w:rsid w:val="00863A7C"/>
    <w:rsid w:val="00864331"/>
    <w:rsid w:val="00883FC6"/>
    <w:rsid w:val="00892755"/>
    <w:rsid w:val="008A10AA"/>
    <w:rsid w:val="008A4F97"/>
    <w:rsid w:val="008A5D87"/>
    <w:rsid w:val="008A6081"/>
    <w:rsid w:val="008A7720"/>
    <w:rsid w:val="008B518C"/>
    <w:rsid w:val="008C0765"/>
    <w:rsid w:val="008C23E3"/>
    <w:rsid w:val="008C4286"/>
    <w:rsid w:val="008C515D"/>
    <w:rsid w:val="008C5CA3"/>
    <w:rsid w:val="008D2A0A"/>
    <w:rsid w:val="008E17FD"/>
    <w:rsid w:val="008E7F32"/>
    <w:rsid w:val="008F0FAB"/>
    <w:rsid w:val="008F37B2"/>
    <w:rsid w:val="008F4EB5"/>
    <w:rsid w:val="008F5518"/>
    <w:rsid w:val="00905519"/>
    <w:rsid w:val="00913C9E"/>
    <w:rsid w:val="00917D22"/>
    <w:rsid w:val="0092529F"/>
    <w:rsid w:val="0092673C"/>
    <w:rsid w:val="00930963"/>
    <w:rsid w:val="00937F25"/>
    <w:rsid w:val="00940B77"/>
    <w:rsid w:val="00946D37"/>
    <w:rsid w:val="00947B91"/>
    <w:rsid w:val="009539E7"/>
    <w:rsid w:val="009555F0"/>
    <w:rsid w:val="00957C56"/>
    <w:rsid w:val="00961F69"/>
    <w:rsid w:val="009740B3"/>
    <w:rsid w:val="00975503"/>
    <w:rsid w:val="0097605C"/>
    <w:rsid w:val="00982605"/>
    <w:rsid w:val="0098661B"/>
    <w:rsid w:val="009906B7"/>
    <w:rsid w:val="00993A8F"/>
    <w:rsid w:val="00994200"/>
    <w:rsid w:val="009967C7"/>
    <w:rsid w:val="009A760F"/>
    <w:rsid w:val="009A7B7D"/>
    <w:rsid w:val="009B0720"/>
    <w:rsid w:val="009B17E0"/>
    <w:rsid w:val="009B38F1"/>
    <w:rsid w:val="009B46AD"/>
    <w:rsid w:val="009B4FBE"/>
    <w:rsid w:val="009B68F7"/>
    <w:rsid w:val="009B7391"/>
    <w:rsid w:val="009B748C"/>
    <w:rsid w:val="009D3134"/>
    <w:rsid w:val="009E2172"/>
    <w:rsid w:val="009E42A9"/>
    <w:rsid w:val="009F1748"/>
    <w:rsid w:val="009F1CA8"/>
    <w:rsid w:val="009F20E9"/>
    <w:rsid w:val="009F3A3E"/>
    <w:rsid w:val="00A01315"/>
    <w:rsid w:val="00A019E0"/>
    <w:rsid w:val="00A11664"/>
    <w:rsid w:val="00A12BB6"/>
    <w:rsid w:val="00A15C87"/>
    <w:rsid w:val="00A20088"/>
    <w:rsid w:val="00A27B76"/>
    <w:rsid w:val="00A27CAC"/>
    <w:rsid w:val="00A366B8"/>
    <w:rsid w:val="00A37225"/>
    <w:rsid w:val="00A40E51"/>
    <w:rsid w:val="00A41567"/>
    <w:rsid w:val="00A44C70"/>
    <w:rsid w:val="00A47CDE"/>
    <w:rsid w:val="00A602E1"/>
    <w:rsid w:val="00A63809"/>
    <w:rsid w:val="00A6543D"/>
    <w:rsid w:val="00A659E0"/>
    <w:rsid w:val="00A661EC"/>
    <w:rsid w:val="00A76292"/>
    <w:rsid w:val="00A80FC8"/>
    <w:rsid w:val="00A81E67"/>
    <w:rsid w:val="00A82C6E"/>
    <w:rsid w:val="00A85D0A"/>
    <w:rsid w:val="00A921F8"/>
    <w:rsid w:val="00A942B6"/>
    <w:rsid w:val="00AA5646"/>
    <w:rsid w:val="00AA6908"/>
    <w:rsid w:val="00AA7F93"/>
    <w:rsid w:val="00AB0745"/>
    <w:rsid w:val="00AB47DD"/>
    <w:rsid w:val="00AB6922"/>
    <w:rsid w:val="00AC187A"/>
    <w:rsid w:val="00AC2D74"/>
    <w:rsid w:val="00AC5142"/>
    <w:rsid w:val="00AC7A1E"/>
    <w:rsid w:val="00AD0DCA"/>
    <w:rsid w:val="00AE1051"/>
    <w:rsid w:val="00AE36D9"/>
    <w:rsid w:val="00AE48EB"/>
    <w:rsid w:val="00AE661E"/>
    <w:rsid w:val="00AF1C73"/>
    <w:rsid w:val="00AF2A21"/>
    <w:rsid w:val="00AF42C8"/>
    <w:rsid w:val="00B03D31"/>
    <w:rsid w:val="00B06226"/>
    <w:rsid w:val="00B12EBE"/>
    <w:rsid w:val="00B165A1"/>
    <w:rsid w:val="00B17971"/>
    <w:rsid w:val="00B30170"/>
    <w:rsid w:val="00B31D9B"/>
    <w:rsid w:val="00B32B3F"/>
    <w:rsid w:val="00B33781"/>
    <w:rsid w:val="00B41C01"/>
    <w:rsid w:val="00B476DA"/>
    <w:rsid w:val="00B57375"/>
    <w:rsid w:val="00B65B26"/>
    <w:rsid w:val="00B66971"/>
    <w:rsid w:val="00B719D1"/>
    <w:rsid w:val="00B743A4"/>
    <w:rsid w:val="00B744F7"/>
    <w:rsid w:val="00B76A1D"/>
    <w:rsid w:val="00B76C5F"/>
    <w:rsid w:val="00B76D48"/>
    <w:rsid w:val="00B77819"/>
    <w:rsid w:val="00B77BCE"/>
    <w:rsid w:val="00B77CAB"/>
    <w:rsid w:val="00B80930"/>
    <w:rsid w:val="00B814D7"/>
    <w:rsid w:val="00B82354"/>
    <w:rsid w:val="00B92A7B"/>
    <w:rsid w:val="00BA42A1"/>
    <w:rsid w:val="00BB3451"/>
    <w:rsid w:val="00BB71AF"/>
    <w:rsid w:val="00BC448C"/>
    <w:rsid w:val="00BC6D32"/>
    <w:rsid w:val="00BD15FC"/>
    <w:rsid w:val="00BD3A76"/>
    <w:rsid w:val="00BD6D2D"/>
    <w:rsid w:val="00BF149E"/>
    <w:rsid w:val="00BF2CD6"/>
    <w:rsid w:val="00BF3288"/>
    <w:rsid w:val="00BF3A9F"/>
    <w:rsid w:val="00BF5DAA"/>
    <w:rsid w:val="00C077CD"/>
    <w:rsid w:val="00C12C91"/>
    <w:rsid w:val="00C14560"/>
    <w:rsid w:val="00C14EAD"/>
    <w:rsid w:val="00C32548"/>
    <w:rsid w:val="00C34A0E"/>
    <w:rsid w:val="00C43CA6"/>
    <w:rsid w:val="00C5418C"/>
    <w:rsid w:val="00C619DF"/>
    <w:rsid w:val="00C6298C"/>
    <w:rsid w:val="00C632C3"/>
    <w:rsid w:val="00C668F2"/>
    <w:rsid w:val="00C745A2"/>
    <w:rsid w:val="00C752B4"/>
    <w:rsid w:val="00C75C58"/>
    <w:rsid w:val="00C80611"/>
    <w:rsid w:val="00C807A5"/>
    <w:rsid w:val="00C85A5C"/>
    <w:rsid w:val="00C87EE4"/>
    <w:rsid w:val="00C90446"/>
    <w:rsid w:val="00C91A08"/>
    <w:rsid w:val="00CA5938"/>
    <w:rsid w:val="00CB1369"/>
    <w:rsid w:val="00CC331F"/>
    <w:rsid w:val="00CC4DEA"/>
    <w:rsid w:val="00CC5353"/>
    <w:rsid w:val="00CC662F"/>
    <w:rsid w:val="00CE2245"/>
    <w:rsid w:val="00D03219"/>
    <w:rsid w:val="00D03B7A"/>
    <w:rsid w:val="00D0467B"/>
    <w:rsid w:val="00D05A30"/>
    <w:rsid w:val="00D104B5"/>
    <w:rsid w:val="00D24975"/>
    <w:rsid w:val="00D26BAF"/>
    <w:rsid w:val="00D32923"/>
    <w:rsid w:val="00D355ED"/>
    <w:rsid w:val="00D41FDA"/>
    <w:rsid w:val="00D435C8"/>
    <w:rsid w:val="00D45F65"/>
    <w:rsid w:val="00D5136A"/>
    <w:rsid w:val="00D53ABC"/>
    <w:rsid w:val="00D57E63"/>
    <w:rsid w:val="00D60A6F"/>
    <w:rsid w:val="00D61BC7"/>
    <w:rsid w:val="00D7222D"/>
    <w:rsid w:val="00D73947"/>
    <w:rsid w:val="00D772BB"/>
    <w:rsid w:val="00D81A36"/>
    <w:rsid w:val="00D81C3F"/>
    <w:rsid w:val="00D8285C"/>
    <w:rsid w:val="00D8690E"/>
    <w:rsid w:val="00D90378"/>
    <w:rsid w:val="00D909E1"/>
    <w:rsid w:val="00D946D1"/>
    <w:rsid w:val="00D96CAE"/>
    <w:rsid w:val="00DA09CA"/>
    <w:rsid w:val="00DA60AD"/>
    <w:rsid w:val="00DA6B37"/>
    <w:rsid w:val="00DB0AD1"/>
    <w:rsid w:val="00DB2CAF"/>
    <w:rsid w:val="00DB3823"/>
    <w:rsid w:val="00DB5AEE"/>
    <w:rsid w:val="00DB5E28"/>
    <w:rsid w:val="00DB7F3C"/>
    <w:rsid w:val="00DC3972"/>
    <w:rsid w:val="00DC4507"/>
    <w:rsid w:val="00DC7043"/>
    <w:rsid w:val="00DD1F4B"/>
    <w:rsid w:val="00DD4F86"/>
    <w:rsid w:val="00DD5DA7"/>
    <w:rsid w:val="00DD602B"/>
    <w:rsid w:val="00DD6FD8"/>
    <w:rsid w:val="00DE1A7B"/>
    <w:rsid w:val="00DE1F2B"/>
    <w:rsid w:val="00DE6F46"/>
    <w:rsid w:val="00DF4154"/>
    <w:rsid w:val="00DF46EF"/>
    <w:rsid w:val="00DF550F"/>
    <w:rsid w:val="00E022A3"/>
    <w:rsid w:val="00E02DE0"/>
    <w:rsid w:val="00E03658"/>
    <w:rsid w:val="00E14F7E"/>
    <w:rsid w:val="00E200CF"/>
    <w:rsid w:val="00E2010C"/>
    <w:rsid w:val="00E20982"/>
    <w:rsid w:val="00E22F2C"/>
    <w:rsid w:val="00E236D1"/>
    <w:rsid w:val="00E30535"/>
    <w:rsid w:val="00E31C16"/>
    <w:rsid w:val="00E34C37"/>
    <w:rsid w:val="00E34E7A"/>
    <w:rsid w:val="00E37905"/>
    <w:rsid w:val="00E45002"/>
    <w:rsid w:val="00E47AB0"/>
    <w:rsid w:val="00E5443C"/>
    <w:rsid w:val="00E55A31"/>
    <w:rsid w:val="00E57974"/>
    <w:rsid w:val="00E621E2"/>
    <w:rsid w:val="00E65808"/>
    <w:rsid w:val="00E66190"/>
    <w:rsid w:val="00E667B1"/>
    <w:rsid w:val="00E705EA"/>
    <w:rsid w:val="00E7478F"/>
    <w:rsid w:val="00E76C21"/>
    <w:rsid w:val="00E77BEB"/>
    <w:rsid w:val="00E85531"/>
    <w:rsid w:val="00E85539"/>
    <w:rsid w:val="00E915E6"/>
    <w:rsid w:val="00E92AAC"/>
    <w:rsid w:val="00E96695"/>
    <w:rsid w:val="00E96D99"/>
    <w:rsid w:val="00EA0086"/>
    <w:rsid w:val="00EA5993"/>
    <w:rsid w:val="00EB5488"/>
    <w:rsid w:val="00EC4983"/>
    <w:rsid w:val="00EC5264"/>
    <w:rsid w:val="00EC60BC"/>
    <w:rsid w:val="00ED05AA"/>
    <w:rsid w:val="00ED095C"/>
    <w:rsid w:val="00EE06A0"/>
    <w:rsid w:val="00EE38D3"/>
    <w:rsid w:val="00EE4FA9"/>
    <w:rsid w:val="00EE5492"/>
    <w:rsid w:val="00EE6E7B"/>
    <w:rsid w:val="00EE750A"/>
    <w:rsid w:val="00EF510A"/>
    <w:rsid w:val="00F00801"/>
    <w:rsid w:val="00F0713B"/>
    <w:rsid w:val="00F12382"/>
    <w:rsid w:val="00F13C4D"/>
    <w:rsid w:val="00F15AE6"/>
    <w:rsid w:val="00F21BC1"/>
    <w:rsid w:val="00F22504"/>
    <w:rsid w:val="00F30A6E"/>
    <w:rsid w:val="00F319D5"/>
    <w:rsid w:val="00F34B5E"/>
    <w:rsid w:val="00F4221B"/>
    <w:rsid w:val="00F42306"/>
    <w:rsid w:val="00F50C14"/>
    <w:rsid w:val="00F5540A"/>
    <w:rsid w:val="00F604F0"/>
    <w:rsid w:val="00F67DD7"/>
    <w:rsid w:val="00F7324E"/>
    <w:rsid w:val="00F737F6"/>
    <w:rsid w:val="00F7589B"/>
    <w:rsid w:val="00F86210"/>
    <w:rsid w:val="00F862FF"/>
    <w:rsid w:val="00FA1D04"/>
    <w:rsid w:val="00FA2218"/>
    <w:rsid w:val="00FA38B2"/>
    <w:rsid w:val="00FA62A0"/>
    <w:rsid w:val="00FB766C"/>
    <w:rsid w:val="00FC2D84"/>
    <w:rsid w:val="00FC2DAD"/>
    <w:rsid w:val="00FC4C66"/>
    <w:rsid w:val="00FC7D0E"/>
    <w:rsid w:val="00FD28A5"/>
    <w:rsid w:val="00FD4743"/>
    <w:rsid w:val="00FD5C9A"/>
    <w:rsid w:val="00FD6EE8"/>
    <w:rsid w:val="00FE1ACA"/>
    <w:rsid w:val="00FE1B31"/>
    <w:rsid w:val="00FE3FC2"/>
    <w:rsid w:val="00FE60D6"/>
    <w:rsid w:val="00FE6999"/>
    <w:rsid w:val="00FF0155"/>
    <w:rsid w:val="00FF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98592"/>
  <w15:docId w15:val="{855C249D-999E-415D-92A8-18263379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locked="0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locked="0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unhideWhenUsed/>
    <w:qFormat/>
    <w:locked/>
    <w:rsid w:val="00DC3972"/>
    <w:pPr>
      <w:spacing w:after="180" w:line="240" w:lineRule="auto"/>
      <w:jc w:val="both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AB0"/>
    <w:pPr>
      <w:pageBreakBefore/>
      <w:numPr>
        <w:numId w:val="2"/>
      </w:numPr>
      <w:suppressAutoHyphens/>
      <w:spacing w:after="300"/>
      <w:outlineLvl w:val="0"/>
    </w:pPr>
    <w:rPr>
      <w:rFonts w:ascii="Arial Narrow" w:eastAsiaTheme="majorEastAsia" w:hAnsi="Arial Narrow" w:cstheme="majorBidi"/>
      <w:bCs/>
      <w:caps/>
      <w:color w:val="017CC2"/>
      <w:sz w:val="30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165A1"/>
    <w:pPr>
      <w:keepNext/>
      <w:pageBreakBefore w:val="0"/>
      <w:numPr>
        <w:ilvl w:val="1"/>
      </w:numPr>
      <w:spacing w:after="180"/>
      <w:outlineLvl w:val="1"/>
    </w:pPr>
    <w:rPr>
      <w:rFonts w:ascii="Arial" w:hAnsi="Arial"/>
      <w:b/>
      <w:bCs w:val="0"/>
      <w:caps w:val="0"/>
      <w:color w:val="4F81BD" w:themeColor="accent1"/>
      <w:sz w:val="23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C4286"/>
    <w:pPr>
      <w:numPr>
        <w:ilvl w:val="2"/>
      </w:numPr>
      <w:spacing w:after="60"/>
      <w:outlineLvl w:val="2"/>
    </w:pPr>
    <w:rPr>
      <w:bCs/>
      <w:sz w:val="21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C4286"/>
    <w:pPr>
      <w:numPr>
        <w:ilvl w:val="3"/>
      </w:numPr>
      <w:spacing w:after="0"/>
      <w:outlineLvl w:val="3"/>
    </w:pPr>
    <w:rPr>
      <w:b w:val="0"/>
      <w:bCs w:val="0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2AB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AB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AB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AB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AB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ontPageTitle">
    <w:name w:val="FrontPageTitle"/>
    <w:next w:val="Normal"/>
    <w:qFormat/>
    <w:rsid w:val="00D5136A"/>
    <w:pPr>
      <w:spacing w:after="0" w:line="240" w:lineRule="auto"/>
      <w:jc w:val="right"/>
    </w:pPr>
    <w:rPr>
      <w:rFonts w:ascii="Arial Narrow" w:hAnsi="Arial Narrow"/>
      <w:color w:val="017CC2"/>
      <w:sz w:val="68"/>
      <w:lang w:val="en-GB"/>
    </w:rPr>
  </w:style>
  <w:style w:type="paragraph" w:customStyle="1" w:styleId="FrontPageSubTitle">
    <w:name w:val="FrontPageSubTitle"/>
    <w:next w:val="Normal"/>
    <w:qFormat/>
    <w:rsid w:val="00D5136A"/>
    <w:pPr>
      <w:spacing w:after="0" w:line="240" w:lineRule="auto"/>
      <w:jc w:val="right"/>
    </w:pPr>
    <w:rPr>
      <w:rFonts w:ascii="Arial Narrow" w:hAnsi="Arial Narrow"/>
      <w:caps/>
      <w:color w:val="808080" w:themeColor="background1" w:themeShade="80"/>
      <w:sz w:val="28"/>
      <w:lang w:val="en-GB"/>
    </w:rPr>
  </w:style>
  <w:style w:type="paragraph" w:customStyle="1" w:styleId="FrontDate">
    <w:name w:val="FrontDate"/>
    <w:basedOn w:val="FrontPageTitle"/>
    <w:next w:val="Normal"/>
    <w:qFormat/>
    <w:rsid w:val="00A27CAC"/>
    <w:rPr>
      <w:rFonts w:ascii="Arial" w:hAnsi="Arial"/>
      <w:color w:val="808080" w:themeColor="background1" w:themeShade="80"/>
      <w:sz w:val="20"/>
    </w:rPr>
  </w:style>
  <w:style w:type="paragraph" w:customStyle="1" w:styleId="FooterSet">
    <w:name w:val="Footer(Set)"/>
    <w:qFormat/>
    <w:rsid w:val="00491203"/>
    <w:pPr>
      <w:tabs>
        <w:tab w:val="center" w:pos="4320"/>
        <w:tab w:val="right" w:pos="8640"/>
      </w:tabs>
      <w:spacing w:after="60" w:line="240" w:lineRule="auto"/>
      <w:ind w:left="-907"/>
    </w:pPr>
    <w:rPr>
      <w:rFonts w:ascii="Arial Narrow" w:hAnsi="Arial Narrow"/>
      <w:caps/>
      <w:color w:val="017CC2"/>
      <w:sz w:val="18"/>
      <w:lang w:val="en-GB"/>
    </w:rPr>
  </w:style>
  <w:style w:type="paragraph" w:customStyle="1" w:styleId="FooterDetail">
    <w:name w:val="FooterDetail"/>
    <w:basedOn w:val="FooterSet"/>
    <w:qFormat/>
    <w:rsid w:val="00491203"/>
    <w:pPr>
      <w:tabs>
        <w:tab w:val="clear" w:pos="4320"/>
        <w:tab w:val="clear" w:pos="8640"/>
        <w:tab w:val="center" w:pos="7992"/>
        <w:tab w:val="right" w:pos="16042"/>
      </w:tabs>
      <w:spacing w:after="0"/>
    </w:pPr>
    <w:rPr>
      <w:caps w:val="0"/>
      <w:color w:val="A6A6A6" w:themeColor="background1" w:themeShade="A6"/>
      <w:sz w:val="15"/>
    </w:rPr>
  </w:style>
  <w:style w:type="paragraph" w:customStyle="1" w:styleId="HeaderSet">
    <w:name w:val="Header(Set)"/>
    <w:qFormat/>
    <w:rsid w:val="0082673C"/>
    <w:pPr>
      <w:tabs>
        <w:tab w:val="center" w:pos="4320"/>
        <w:tab w:val="right" w:pos="8640"/>
      </w:tabs>
      <w:spacing w:after="0" w:line="240" w:lineRule="auto"/>
      <w:ind w:left="-907"/>
    </w:pPr>
    <w:rPr>
      <w:rFonts w:ascii="Arial Narrow" w:hAnsi="Arial Narrow"/>
      <w:color w:val="017CC2"/>
      <w:sz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12AB0"/>
    <w:rPr>
      <w:rFonts w:ascii="Arial Narrow" w:eastAsiaTheme="majorEastAsia" w:hAnsi="Arial Narrow" w:cstheme="majorBidi"/>
      <w:bCs/>
      <w:caps/>
      <w:color w:val="017CC2"/>
      <w:sz w:val="30"/>
      <w:szCs w:val="28"/>
    </w:rPr>
  </w:style>
  <w:style w:type="numbering" w:customStyle="1" w:styleId="Style1">
    <w:name w:val="Style1"/>
    <w:uiPriority w:val="99"/>
    <w:locked/>
    <w:rsid w:val="00E34C37"/>
  </w:style>
  <w:style w:type="numbering" w:customStyle="1" w:styleId="Headings">
    <w:name w:val="Headings"/>
    <w:uiPriority w:val="99"/>
    <w:rsid w:val="00012AB0"/>
    <w:pPr>
      <w:numPr>
        <w:numId w:val="31"/>
      </w:numPr>
    </w:pPr>
  </w:style>
  <w:style w:type="paragraph" w:customStyle="1" w:styleId="GraphicCaption">
    <w:name w:val="GraphicCaption"/>
    <w:basedOn w:val="Caption"/>
    <w:next w:val="Normal"/>
    <w:qFormat/>
    <w:rsid w:val="00DC3972"/>
    <w:pPr>
      <w:spacing w:after="300"/>
      <w:jc w:val="center"/>
    </w:pPr>
    <w:rPr>
      <w:b w:val="0"/>
      <w:i/>
      <w:color w:val="auto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165A1"/>
    <w:rPr>
      <w:rFonts w:ascii="Arial" w:eastAsiaTheme="majorEastAsia" w:hAnsi="Arial" w:cstheme="majorBidi"/>
      <w:b/>
      <w:color w:val="4F81BD" w:themeColor="accent1"/>
      <w:sz w:val="23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4286"/>
    <w:rPr>
      <w:rFonts w:ascii="Arial" w:eastAsiaTheme="majorEastAsia" w:hAnsi="Arial" w:cstheme="majorBidi"/>
      <w:b/>
      <w:bCs/>
      <w:color w:val="4F81BD" w:themeColor="accent1"/>
      <w:sz w:val="2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C4286"/>
    <w:rPr>
      <w:rFonts w:ascii="Arial" w:eastAsiaTheme="majorEastAsia" w:hAnsi="Arial" w:cstheme="majorBidi"/>
      <w:iCs/>
      <w:color w:val="4F81BD" w:themeColor="accent1"/>
      <w:sz w:val="21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012A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A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A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A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A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ddressL1P1Set">
    <w:name w:val="AddressL1P1(Set)"/>
    <w:link w:val="AddressL1P1SetChar"/>
    <w:qFormat/>
    <w:rsid w:val="00421D9C"/>
    <w:pPr>
      <w:spacing w:after="0" w:line="240" w:lineRule="auto"/>
    </w:pPr>
    <w:rPr>
      <w:rFonts w:ascii="Arial Narrow" w:hAnsi="Arial Narrow"/>
      <w:bCs/>
      <w:color w:val="017CC2"/>
      <w:sz w:val="20"/>
      <w:szCs w:val="18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locked/>
    <w:rsid w:val="00DC3972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ableContent">
    <w:name w:val="TableContent"/>
    <w:basedOn w:val="Normal"/>
    <w:link w:val="TableContentChar"/>
    <w:qFormat/>
    <w:rsid w:val="004952DD"/>
    <w:pPr>
      <w:spacing w:before="60" w:after="60"/>
    </w:pPr>
    <w:rPr>
      <w:rFonts w:ascii="Arial" w:hAnsi="Arial"/>
      <w:sz w:val="17"/>
    </w:rPr>
  </w:style>
  <w:style w:type="paragraph" w:customStyle="1" w:styleId="TableContentCenter">
    <w:name w:val="TableContentCenter"/>
    <w:basedOn w:val="TableContent"/>
    <w:qFormat/>
    <w:rsid w:val="009740B3"/>
    <w:pPr>
      <w:jc w:val="center"/>
    </w:pPr>
  </w:style>
  <w:style w:type="character" w:customStyle="1" w:styleId="TableContentChar">
    <w:name w:val="TableContent Char"/>
    <w:basedOn w:val="DefaultParagraphFont"/>
    <w:link w:val="TableContent"/>
    <w:rsid w:val="004952DD"/>
    <w:rPr>
      <w:rFonts w:ascii="Arial" w:hAnsi="Arial"/>
      <w:sz w:val="17"/>
    </w:rPr>
  </w:style>
  <w:style w:type="paragraph" w:customStyle="1" w:styleId="AddressL1P2Set">
    <w:name w:val="AddressL1P2(Set)"/>
    <w:link w:val="AddressL1P2SetChar"/>
    <w:qFormat/>
    <w:rsid w:val="00421D9C"/>
    <w:pPr>
      <w:spacing w:after="0" w:line="240" w:lineRule="auto"/>
    </w:pPr>
    <w:rPr>
      <w:rFonts w:ascii="Arial Narrow" w:hAnsi="Arial Narrow"/>
      <w:caps/>
      <w:color w:val="808080" w:themeColor="background1" w:themeShade="80"/>
      <w:sz w:val="17"/>
      <w:lang w:val="en-GB"/>
    </w:rPr>
  </w:style>
  <w:style w:type="paragraph" w:customStyle="1" w:styleId="AddressL2Set">
    <w:name w:val="AddressL2(Set)"/>
    <w:basedOn w:val="TableContent"/>
    <w:link w:val="AddressL2SetChar"/>
    <w:qFormat/>
    <w:rsid w:val="000D798D"/>
    <w:rPr>
      <w:color w:val="808080" w:themeColor="background1" w:themeShade="80"/>
      <w:sz w:val="20"/>
    </w:rPr>
  </w:style>
  <w:style w:type="paragraph" w:customStyle="1" w:styleId="AppendixHeading1">
    <w:name w:val="AppendixHeading1"/>
    <w:basedOn w:val="Heading1"/>
    <w:next w:val="Normal"/>
    <w:qFormat/>
    <w:rsid w:val="000D798D"/>
    <w:pPr>
      <w:numPr>
        <w:numId w:val="4"/>
      </w:numPr>
    </w:pPr>
  </w:style>
  <w:style w:type="character" w:customStyle="1" w:styleId="AddressL2SetChar">
    <w:name w:val="AddressL2(Set) Char"/>
    <w:basedOn w:val="TableContentChar"/>
    <w:link w:val="AddressL2Set"/>
    <w:rsid w:val="000D798D"/>
    <w:rPr>
      <w:rFonts w:ascii="Arial" w:hAnsi="Arial"/>
      <w:color w:val="808080" w:themeColor="background1" w:themeShade="80"/>
      <w:sz w:val="20"/>
    </w:rPr>
  </w:style>
  <w:style w:type="numbering" w:customStyle="1" w:styleId="Appendix">
    <w:name w:val="Appendix"/>
    <w:uiPriority w:val="99"/>
    <w:rsid w:val="000D798D"/>
    <w:pPr>
      <w:numPr>
        <w:numId w:val="3"/>
      </w:numPr>
    </w:pPr>
  </w:style>
  <w:style w:type="paragraph" w:customStyle="1" w:styleId="AppendixHeading2">
    <w:name w:val="AppendixHeading2"/>
    <w:basedOn w:val="AppendixHeading1"/>
    <w:next w:val="Normal"/>
    <w:qFormat/>
    <w:rsid w:val="000D798D"/>
    <w:pPr>
      <w:keepNext/>
      <w:pageBreakBefore w:val="0"/>
      <w:numPr>
        <w:ilvl w:val="1"/>
      </w:numPr>
    </w:pPr>
    <w:rPr>
      <w:rFonts w:ascii="Arial" w:hAnsi="Arial"/>
      <w:b/>
      <w:caps w:val="0"/>
      <w:sz w:val="23"/>
    </w:rPr>
  </w:style>
  <w:style w:type="paragraph" w:customStyle="1" w:styleId="AppendixHeading3">
    <w:name w:val="AppendixHeading3"/>
    <w:basedOn w:val="AppendixHeading2"/>
    <w:next w:val="Normal"/>
    <w:qFormat/>
    <w:rsid w:val="000D798D"/>
    <w:pPr>
      <w:numPr>
        <w:ilvl w:val="2"/>
      </w:numPr>
      <w:spacing w:after="180"/>
    </w:pPr>
    <w:rPr>
      <w:sz w:val="21"/>
    </w:rPr>
  </w:style>
  <w:style w:type="paragraph" w:customStyle="1" w:styleId="AppendixHeading4">
    <w:name w:val="AppendixHeading4"/>
    <w:basedOn w:val="AppendixHeading3"/>
    <w:next w:val="Normal"/>
    <w:qFormat/>
    <w:rsid w:val="000D798D"/>
    <w:pPr>
      <w:numPr>
        <w:ilvl w:val="3"/>
      </w:numPr>
      <w:spacing w:after="0"/>
    </w:pPr>
    <w:rPr>
      <w:b w:val="0"/>
    </w:rPr>
  </w:style>
  <w:style w:type="paragraph" w:customStyle="1" w:styleId="FooterLandScape">
    <w:name w:val="FooterLandScape"/>
    <w:basedOn w:val="FooterSet"/>
    <w:qFormat/>
    <w:rsid w:val="0098661B"/>
    <w:pPr>
      <w:tabs>
        <w:tab w:val="clear" w:pos="4320"/>
        <w:tab w:val="clear" w:pos="8640"/>
        <w:tab w:val="center" w:pos="7992"/>
        <w:tab w:val="right" w:pos="13608"/>
      </w:tabs>
    </w:pPr>
  </w:style>
  <w:style w:type="paragraph" w:customStyle="1" w:styleId="Graphic">
    <w:name w:val="Graphic"/>
    <w:basedOn w:val="Normal"/>
    <w:next w:val="GraphicCaption"/>
    <w:qFormat/>
    <w:rsid w:val="00B77BCE"/>
    <w:pPr>
      <w:spacing w:before="300"/>
      <w:jc w:val="center"/>
    </w:pPr>
  </w:style>
  <w:style w:type="paragraph" w:customStyle="1" w:styleId="HeaderLandScapeSet">
    <w:name w:val="HeaderLandScape(Set)"/>
    <w:basedOn w:val="HeaderSet"/>
    <w:qFormat/>
    <w:rsid w:val="00D909E1"/>
    <w:pPr>
      <w:tabs>
        <w:tab w:val="clear" w:pos="4320"/>
        <w:tab w:val="clear" w:pos="8640"/>
        <w:tab w:val="center" w:pos="7992"/>
        <w:tab w:val="right" w:pos="16042"/>
      </w:tabs>
    </w:pPr>
    <w:rPr>
      <w:sz w:val="36"/>
    </w:rPr>
  </w:style>
  <w:style w:type="paragraph" w:customStyle="1" w:styleId="PageNumberSet">
    <w:name w:val="PageNumber(Set)"/>
    <w:qFormat/>
    <w:rsid w:val="00D909E1"/>
    <w:pPr>
      <w:spacing w:after="0" w:line="240" w:lineRule="auto"/>
    </w:pPr>
    <w:rPr>
      <w:rFonts w:ascii="Arial" w:hAnsi="Arial"/>
      <w:color w:val="000000" w:themeColor="text1"/>
      <w:sz w:val="20"/>
      <w:lang w:val="en-GB"/>
    </w:rPr>
  </w:style>
  <w:style w:type="paragraph" w:customStyle="1" w:styleId="RequestNoSet">
    <w:name w:val="RequestNo(Set)"/>
    <w:basedOn w:val="FrontPageTitle"/>
    <w:qFormat/>
    <w:rsid w:val="00D909E1"/>
    <w:rPr>
      <w:color w:val="808080" w:themeColor="background1" w:themeShade="80"/>
      <w:sz w:val="24"/>
    </w:rPr>
  </w:style>
  <w:style w:type="paragraph" w:customStyle="1" w:styleId="TableBulletPoint">
    <w:name w:val="TableBulletPoint"/>
    <w:basedOn w:val="TableContent"/>
    <w:qFormat/>
    <w:rsid w:val="005C1491"/>
    <w:rPr>
      <w:color w:val="000000" w:themeColor="text1"/>
    </w:rPr>
  </w:style>
  <w:style w:type="numbering" w:customStyle="1" w:styleId="Bullets">
    <w:name w:val="Bullets"/>
    <w:uiPriority w:val="99"/>
    <w:locked/>
    <w:rsid w:val="00576A06"/>
  </w:style>
  <w:style w:type="paragraph" w:customStyle="1" w:styleId="TableHeading">
    <w:name w:val="TableHeading"/>
    <w:basedOn w:val="TableContent"/>
    <w:qFormat/>
    <w:rsid w:val="00576A06"/>
    <w:rPr>
      <w:b/>
      <w:color w:val="000000" w:themeColor="text1"/>
    </w:rPr>
  </w:style>
  <w:style w:type="paragraph" w:customStyle="1" w:styleId="TableNumbered">
    <w:name w:val="TableNumbered"/>
    <w:basedOn w:val="TableContent"/>
    <w:qFormat/>
    <w:locked/>
    <w:rsid w:val="005C1491"/>
  </w:style>
  <w:style w:type="numbering" w:customStyle="1" w:styleId="TableNumbers">
    <w:name w:val="TableNumbers"/>
    <w:uiPriority w:val="99"/>
    <w:locked/>
    <w:rsid w:val="00576A06"/>
  </w:style>
  <w:style w:type="paragraph" w:customStyle="1" w:styleId="TitleCLS">
    <w:name w:val="TitleCLS"/>
    <w:basedOn w:val="TableContent"/>
    <w:qFormat/>
    <w:rsid w:val="00576A06"/>
    <w:pPr>
      <w:spacing w:before="240"/>
      <w:jc w:val="center"/>
      <w:outlineLvl w:val="0"/>
    </w:pPr>
    <w:rPr>
      <w:kern w:val="28"/>
      <w:sz w:val="32"/>
    </w:rPr>
  </w:style>
  <w:style w:type="paragraph" w:customStyle="1" w:styleId="TOCHeadingSet">
    <w:name w:val="TOCHeading(Set)"/>
    <w:basedOn w:val="Normal"/>
    <w:next w:val="TOC1"/>
    <w:qFormat/>
    <w:rsid w:val="009B0720"/>
    <w:pPr>
      <w:pageBreakBefore/>
      <w:jc w:val="center"/>
    </w:pPr>
    <w:rPr>
      <w:b/>
      <w:sz w:val="28"/>
    </w:rPr>
  </w:style>
  <w:style w:type="paragraph" w:customStyle="1" w:styleId="NormalBold">
    <w:name w:val="NormalBold"/>
    <w:basedOn w:val="Normal"/>
    <w:next w:val="Normal"/>
    <w:qFormat/>
    <w:rsid w:val="0052609F"/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144CAF"/>
    <w:pPr>
      <w:spacing w:before="120" w:after="120"/>
    </w:pPr>
    <w:rPr>
      <w:rFonts w:ascii="Times New Roman" w:hAnsi="Times New Roman"/>
      <w:b/>
      <w:caps/>
      <w:sz w:val="20"/>
    </w:rPr>
  </w:style>
  <w:style w:type="paragraph" w:customStyle="1" w:styleId="NormalCenter">
    <w:name w:val="NormalCenter"/>
    <w:basedOn w:val="Normal"/>
    <w:next w:val="Normal"/>
    <w:qFormat/>
    <w:rsid w:val="0052609F"/>
    <w:pPr>
      <w:jc w:val="center"/>
    </w:pPr>
  </w:style>
  <w:style w:type="paragraph" w:customStyle="1" w:styleId="NormalItalics">
    <w:name w:val="NormalItalics"/>
    <w:basedOn w:val="Normal"/>
    <w:next w:val="Normal"/>
    <w:qFormat/>
    <w:rsid w:val="0052609F"/>
    <w:rPr>
      <w:i/>
    </w:rPr>
  </w:style>
  <w:style w:type="paragraph" w:styleId="Header">
    <w:name w:val="header"/>
    <w:basedOn w:val="Normal"/>
    <w:link w:val="HeaderChar"/>
    <w:uiPriority w:val="99"/>
    <w:unhideWhenUsed/>
    <w:locked/>
    <w:rsid w:val="0052609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2609F"/>
    <w:rPr>
      <w:rFonts w:ascii="Book Antiqua" w:hAnsi="Book Antiqua"/>
    </w:rPr>
  </w:style>
  <w:style w:type="paragraph" w:styleId="Footer">
    <w:name w:val="footer"/>
    <w:basedOn w:val="Normal"/>
    <w:link w:val="FooterChar"/>
    <w:uiPriority w:val="99"/>
    <w:unhideWhenUsed/>
    <w:locked/>
    <w:rsid w:val="0052609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609F"/>
    <w:rPr>
      <w:rFonts w:ascii="Book Antiqua" w:hAnsi="Book Antiqua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2B360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60C"/>
    <w:rPr>
      <w:rFonts w:ascii="Tahoma" w:hAnsi="Tahoma" w:cs="Tahoma"/>
      <w:sz w:val="16"/>
      <w:szCs w:val="16"/>
    </w:rPr>
  </w:style>
  <w:style w:type="character" w:customStyle="1" w:styleId="AddressL1P1SetChar">
    <w:name w:val="AddressL1P1(Set) Char"/>
    <w:basedOn w:val="DefaultParagraphFont"/>
    <w:link w:val="AddressL1P1Set"/>
    <w:rsid w:val="00421D9C"/>
    <w:rPr>
      <w:rFonts w:ascii="Arial Narrow" w:hAnsi="Arial Narrow"/>
      <w:bCs/>
      <w:color w:val="017CC2"/>
      <w:sz w:val="20"/>
      <w:szCs w:val="18"/>
      <w:lang w:val="en-GB"/>
    </w:rPr>
  </w:style>
  <w:style w:type="character" w:customStyle="1" w:styleId="AddressL1P2SetChar">
    <w:name w:val="AddressL1P2(Set) Char"/>
    <w:basedOn w:val="DefaultParagraphFont"/>
    <w:link w:val="AddressL1P2Set"/>
    <w:rsid w:val="00421D9C"/>
    <w:rPr>
      <w:rFonts w:ascii="Arial Narrow" w:hAnsi="Arial Narrow"/>
      <w:caps/>
      <w:color w:val="808080" w:themeColor="background1" w:themeShade="80"/>
      <w:sz w:val="17"/>
      <w:lang w:val="en-GB"/>
    </w:rPr>
  </w:style>
  <w:style w:type="table" w:styleId="TableGrid">
    <w:name w:val="Table Grid"/>
    <w:basedOn w:val="TableNormal"/>
    <w:uiPriority w:val="59"/>
    <w:rsid w:val="00C75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5E39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9DA"/>
    <w:rPr>
      <w:rFonts w:ascii="Book Antiqua" w:hAnsi="Book Antiqua"/>
      <w:sz w:val="20"/>
      <w:szCs w:val="20"/>
    </w:rPr>
  </w:style>
  <w:style w:type="numbering" w:customStyle="1" w:styleId="BulletPoint0">
    <w:name w:val="BulletPoint"/>
    <w:basedOn w:val="NoList"/>
    <w:uiPriority w:val="99"/>
    <w:locked/>
    <w:rsid w:val="009B17E0"/>
  </w:style>
  <w:style w:type="numbering" w:customStyle="1" w:styleId="BulletPoint">
    <w:name w:val="Bullet Point"/>
    <w:basedOn w:val="NoList"/>
    <w:uiPriority w:val="99"/>
    <w:rsid w:val="00DA09CA"/>
    <w:pPr>
      <w:numPr>
        <w:numId w:val="8"/>
      </w:numPr>
    </w:pPr>
  </w:style>
  <w:style w:type="paragraph" w:styleId="ListParagraph">
    <w:name w:val="List Paragraph"/>
    <w:basedOn w:val="Normal"/>
    <w:uiPriority w:val="34"/>
    <w:qFormat/>
    <w:rsid w:val="00DA09CA"/>
    <w:pPr>
      <w:ind w:left="720"/>
      <w:contextualSpacing/>
    </w:pPr>
  </w:style>
  <w:style w:type="numbering" w:customStyle="1" w:styleId="Numbered">
    <w:name w:val="Numbered"/>
    <w:basedOn w:val="NoList"/>
    <w:uiPriority w:val="99"/>
    <w:rsid w:val="00C619DF"/>
    <w:pPr>
      <w:numPr>
        <w:numId w:val="9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4CAF"/>
    <w:pPr>
      <w:keepNext/>
      <w:keepLines/>
      <w:pageBreakBefore w:val="0"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hAnsiTheme="majorHAnsi"/>
      <w:b/>
      <w:caps w:val="0"/>
      <w:color w:val="365F91" w:themeColor="accent1" w:themeShade="BF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44CAF"/>
    <w:pPr>
      <w:tabs>
        <w:tab w:val="left" w:pos="880"/>
        <w:tab w:val="right" w:leader="dot" w:pos="9033"/>
      </w:tabs>
      <w:spacing w:after="0"/>
      <w:ind w:left="187"/>
    </w:pPr>
    <w:rPr>
      <w:rFonts w:ascii="Times New Roman" w:hAnsi="Times New Roman"/>
      <w:smallCaps/>
      <w:sz w:val="20"/>
    </w:rPr>
  </w:style>
  <w:style w:type="character" w:styleId="Hyperlink">
    <w:name w:val="Hyperlink"/>
    <w:basedOn w:val="DefaultParagraphFont"/>
    <w:uiPriority w:val="99"/>
    <w:unhideWhenUsed/>
    <w:locked/>
    <w:rsid w:val="00144CAF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locked/>
    <w:rsid w:val="008C5CA3"/>
    <w:pPr>
      <w:spacing w:before="120" w:after="120"/>
      <w:ind w:left="446" w:hanging="446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44CAF"/>
    <w:pPr>
      <w:spacing w:after="0"/>
      <w:ind w:left="374"/>
    </w:pPr>
    <w:rPr>
      <w:rFonts w:ascii="Times New Roman" w:hAnsi="Times New Roman"/>
      <w:i/>
      <w:sz w:val="20"/>
    </w:rPr>
  </w:style>
  <w:style w:type="paragraph" w:customStyle="1" w:styleId="FrontDate0">
    <w:name w:val="FrontDate"/>
    <w:basedOn w:val="FrontPageTitle"/>
    <w:next w:val="Normal"/>
    <w:qFormat/>
    <w:rsid w:val="00A27CAC"/>
    <w:rPr>
      <w:rFonts w:ascii="Arial" w:hAnsi="Arial"/>
      <w:color w:val="808080" w:themeColor="background1" w:themeShade="80"/>
      <w:sz w:val="20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361F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61F00"/>
    <w:rPr>
      <w:rFonts w:ascii="Book Antiqua" w:hAnsi="Book Antiqua"/>
    </w:rPr>
  </w:style>
  <w:style w:type="paragraph" w:styleId="Subtitle">
    <w:name w:val="Subtitle"/>
    <w:link w:val="SubtitleChar"/>
    <w:uiPriority w:val="11"/>
    <w:qFormat/>
    <w:rsid w:val="00361F00"/>
    <w:pPr>
      <w:spacing w:before="60" w:after="60" w:line="240" w:lineRule="auto"/>
    </w:pPr>
    <w:rPr>
      <w:rFonts w:ascii="Arial" w:eastAsia="Times New Roman" w:hAnsi="Arial" w:cs="Arial"/>
      <w:b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F00"/>
    <w:rPr>
      <w:rFonts w:ascii="Arial" w:eastAsia="Times New Roman" w:hAnsi="Arial" w:cs="Arial"/>
      <w:b/>
      <w:sz w:val="28"/>
      <w:szCs w:val="28"/>
    </w:rPr>
  </w:style>
  <w:style w:type="paragraph" w:styleId="Revision">
    <w:name w:val="Revision"/>
    <w:hidden/>
    <w:uiPriority w:val="99"/>
    <w:semiHidden/>
    <w:rsid w:val="00BF3288"/>
    <w:pPr>
      <w:spacing w:after="0" w:line="240" w:lineRule="auto"/>
    </w:pPr>
    <w:rPr>
      <w:rFonts w:ascii="Book Antiqua" w:hAnsi="Book Antiqua"/>
    </w:rPr>
  </w:style>
  <w:style w:type="table" w:styleId="ListTable4-Accent1">
    <w:name w:val="List Table 4 Accent 1"/>
    <w:basedOn w:val="TableNormal"/>
    <w:uiPriority w:val="49"/>
    <w:rsid w:val="000275F7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5A54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033D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33D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diagramData" Target="diagrams/data2.xml"/><Relationship Id="rId39" Type="http://schemas.openxmlformats.org/officeDocument/2006/relationships/theme" Target="theme/theme1.xml"/><Relationship Id="rId21" Type="http://schemas.openxmlformats.org/officeDocument/2006/relationships/diagramData" Target="diagrams/data1.xml"/><Relationship Id="rId34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microsoft.com/office/2007/relationships/diagramDrawing" Target="diagrams/drawing1.xml"/><Relationship Id="rId33" Type="http://schemas.openxmlformats.org/officeDocument/2006/relationships/hyperlink" Target="http://en.wikipedia.org/wiki/Input/output" TargetMode="External"/><Relationship Id="rId38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diagramColors" Target="diagrams/colors1.xml"/><Relationship Id="rId32" Type="http://schemas.openxmlformats.org/officeDocument/2006/relationships/hyperlink" Target="http://en.wikipedia.org/wiki/Operating_system" TargetMode="Externa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diagramQuickStyle" Target="diagrams/quickStyle1.xml"/><Relationship Id="rId28" Type="http://schemas.openxmlformats.org/officeDocument/2006/relationships/diagramQuickStyle" Target="diagrams/quickStyle2.xml"/><Relationship Id="rId36" Type="http://schemas.openxmlformats.org/officeDocument/2006/relationships/oleObject" Target="embeddings/Microsoft_Excel_97-2003_Worksheet1.xls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31" Type="http://schemas.openxmlformats.org/officeDocument/2006/relationships/hyperlink" Target="http://en.wikipedia.org/wiki/System_monito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diagramLayout" Target="diagrams/layout1.xml"/><Relationship Id="rId27" Type="http://schemas.openxmlformats.org/officeDocument/2006/relationships/diagramLayout" Target="diagrams/layout2.xml"/><Relationship Id="rId30" Type="http://schemas.microsoft.com/office/2007/relationships/diagramDrawing" Target="diagrams/drawing2.xml"/><Relationship Id="rId35" Type="http://schemas.openxmlformats.org/officeDocument/2006/relationships/image" Target="media/image5.emf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\CLS\Test%20Plan\CLS_PT_TestPlanDocument_v0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4EF0E95-E637-4B2A-AF52-83E3A1555021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C09794E-A2B9-46AC-BC79-5F00E48E2F91}">
      <dgm:prSet phldrT="[Text]" custT="1"/>
      <dgm:spPr>
        <a:xfrm>
          <a:off x="0" y="1246699"/>
          <a:ext cx="2377440" cy="566477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sz="1200" b="1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Monitoring the scenario</a:t>
          </a:r>
          <a:endParaRPr lang="en-US" sz="1200" b="1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action="ppaction://hlinksldjump?num=19"/>
          </dgm14:cNvPr>
        </a:ext>
      </dgm:extLst>
    </dgm:pt>
    <dgm:pt modelId="{8A172DED-FC00-40CE-B65D-98F49AC10F31}" type="parTrans" cxnId="{EB24BEB9-4262-4439-AC7A-87E3517A7890}">
      <dgm:prSet/>
      <dgm:spPr/>
      <dgm:t>
        <a:bodyPr/>
        <a:lstStyle/>
        <a:p>
          <a:endParaRPr lang="en-US"/>
        </a:p>
      </dgm:t>
    </dgm:pt>
    <dgm:pt modelId="{A22F4A38-7EED-4861-92E2-767DABF62D20}" type="sibTrans" cxnId="{EB24BEB9-4262-4439-AC7A-87E3517A7890}">
      <dgm:prSet/>
      <dgm:spPr/>
      <dgm:t>
        <a:bodyPr/>
        <a:lstStyle/>
        <a:p>
          <a:endParaRPr lang="en-US"/>
        </a:p>
      </dgm:t>
    </dgm:pt>
    <dgm:pt modelId="{3F0C36B9-FBE9-45E0-914A-A104D483AE88}">
      <dgm:prSet phldrT="[Text]" custT="1"/>
      <dgm:spPr>
        <a:xfrm>
          <a:off x="0" y="1869823"/>
          <a:ext cx="2377440" cy="566477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sz="1200" b="1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Collecting and Analyzing the data</a:t>
          </a:r>
          <a:endParaRPr lang="en-US" sz="1200" b="1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action="ppaction://hlinksldjump?num=19"/>
          </dgm14:cNvPr>
        </a:ext>
      </dgm:extLst>
    </dgm:pt>
    <dgm:pt modelId="{7A537956-3342-43AE-9DBE-8DF33A2A31C5}" type="parTrans" cxnId="{47576871-DEE5-4F78-BB7B-25CE2C9D2892}">
      <dgm:prSet/>
      <dgm:spPr/>
      <dgm:t>
        <a:bodyPr/>
        <a:lstStyle/>
        <a:p>
          <a:endParaRPr lang="en-US"/>
        </a:p>
      </dgm:t>
    </dgm:pt>
    <dgm:pt modelId="{498A3AE6-2D92-4A31-A2B0-0D0663DEE482}" type="sibTrans" cxnId="{47576871-DEE5-4F78-BB7B-25CE2C9D2892}">
      <dgm:prSet/>
      <dgm:spPr/>
      <dgm:t>
        <a:bodyPr/>
        <a:lstStyle/>
        <a:p>
          <a:endParaRPr lang="en-US"/>
        </a:p>
      </dgm:t>
    </dgm:pt>
    <dgm:pt modelId="{BB4BE5DF-93BB-4CE6-B790-D53D51FE164E}">
      <dgm:prSet phldrT="[Text]" custT="1"/>
      <dgm:spPr>
        <a:xfrm>
          <a:off x="0" y="623574"/>
          <a:ext cx="2377440" cy="566477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sz="1200" b="1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Executing the scripts</a:t>
          </a:r>
          <a:endParaRPr lang="en-US" sz="1200" b="1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action="ppaction://hlinksldjump?num=19"/>
          </dgm14:cNvPr>
        </a:ext>
      </dgm:extLst>
    </dgm:pt>
    <dgm:pt modelId="{1FD64DD0-1E32-4BAF-9516-5B84DC42C781}" type="parTrans" cxnId="{68B703D3-0B90-42FC-A0B1-4E23AC8C12B1}">
      <dgm:prSet/>
      <dgm:spPr/>
      <dgm:t>
        <a:bodyPr/>
        <a:lstStyle/>
        <a:p>
          <a:endParaRPr lang="en-US"/>
        </a:p>
      </dgm:t>
    </dgm:pt>
    <dgm:pt modelId="{5B71A075-275F-41E4-AEA4-3B3D690FBC64}" type="sibTrans" cxnId="{68B703D3-0B90-42FC-A0B1-4E23AC8C12B1}">
      <dgm:prSet/>
      <dgm:spPr/>
      <dgm:t>
        <a:bodyPr/>
        <a:lstStyle/>
        <a:p>
          <a:endParaRPr lang="en-US"/>
        </a:p>
      </dgm:t>
    </dgm:pt>
    <dgm:pt modelId="{26B66FD6-2985-437F-A1C2-348A5BE9D3C9}">
      <dgm:prSet phldrT="[Text]" custT="1"/>
      <dgm:spPr>
        <a:xfrm>
          <a:off x="0" y="2492948"/>
          <a:ext cx="2377440" cy="566477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sz="1200" b="1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Providing Recommendations</a:t>
          </a:r>
          <a:endParaRPr lang="en-US" sz="1200" b="1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action="ppaction://hlinksldjump?num=19"/>
          </dgm14:cNvPr>
        </a:ext>
      </dgm:extLst>
    </dgm:pt>
    <dgm:pt modelId="{6C3C3732-54D8-4710-965A-0917D34C7328}" type="sibTrans" cxnId="{F4F76941-BEC6-4BB0-B1EB-813F9BE09B7F}">
      <dgm:prSet/>
      <dgm:spPr/>
      <dgm:t>
        <a:bodyPr/>
        <a:lstStyle/>
        <a:p>
          <a:endParaRPr lang="en-US"/>
        </a:p>
      </dgm:t>
    </dgm:pt>
    <dgm:pt modelId="{C223B441-906C-4230-97A9-3019EBBED60F}" type="parTrans" cxnId="{F4F76941-BEC6-4BB0-B1EB-813F9BE09B7F}">
      <dgm:prSet/>
      <dgm:spPr/>
      <dgm:t>
        <a:bodyPr/>
        <a:lstStyle/>
        <a:p>
          <a:endParaRPr lang="en-US"/>
        </a:p>
      </dgm:t>
    </dgm:pt>
    <dgm:pt modelId="{54B6EFA0-DD9D-4A46-AA87-B1ACCBE4AB87}">
      <dgm:prSet phldrT="[Text]" custT="1"/>
      <dgm:spPr>
        <a:xfrm>
          <a:off x="0" y="449"/>
          <a:ext cx="2377440" cy="566477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sz="1200" b="1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Scripting</a:t>
          </a:r>
          <a:endParaRPr lang="en-US" sz="1200" b="1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action="ppaction://hlinksldjump?num=18"/>
          </dgm14:cNvPr>
        </a:ext>
      </dgm:extLst>
    </dgm:pt>
    <dgm:pt modelId="{B479DB89-FDE0-445A-ACF5-069C106A9772}" type="parTrans" cxnId="{5A89A2C1-978B-4C13-ACA6-76C271A819EB}">
      <dgm:prSet/>
      <dgm:spPr/>
      <dgm:t>
        <a:bodyPr/>
        <a:lstStyle/>
        <a:p>
          <a:endParaRPr lang="en-US"/>
        </a:p>
      </dgm:t>
    </dgm:pt>
    <dgm:pt modelId="{8F5A39FC-58E5-4DE1-A6DD-1AFC020D0437}" type="sibTrans" cxnId="{5A89A2C1-978B-4C13-ACA6-76C271A819EB}">
      <dgm:prSet/>
      <dgm:spPr/>
      <dgm:t>
        <a:bodyPr/>
        <a:lstStyle/>
        <a:p>
          <a:endParaRPr lang="en-US"/>
        </a:p>
      </dgm:t>
    </dgm:pt>
    <dgm:pt modelId="{7E9CBD82-6892-4C5B-9220-697FDC81CDEE}">
      <dgm:prSet phldrT="[Text]" custT="1"/>
      <dgm:spPr>
        <a:xfrm>
          <a:off x="0" y="3116073"/>
          <a:ext cx="2377440" cy="566477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sz="1200" b="1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Creating Report</a:t>
          </a:r>
          <a:endParaRPr lang="en-US" sz="1200" b="1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E253AE80-0E53-4F82-861B-973D4825B83D}" type="parTrans" cxnId="{750B7E2F-1E15-4E45-A330-1E8389C83B15}">
      <dgm:prSet/>
      <dgm:spPr/>
      <dgm:t>
        <a:bodyPr/>
        <a:lstStyle/>
        <a:p>
          <a:endParaRPr lang="en-US"/>
        </a:p>
      </dgm:t>
    </dgm:pt>
    <dgm:pt modelId="{B0A78D58-2885-45FF-953A-BF9A95BC58F5}" type="sibTrans" cxnId="{750B7E2F-1E15-4E45-A330-1E8389C83B15}">
      <dgm:prSet/>
      <dgm:spPr/>
      <dgm:t>
        <a:bodyPr/>
        <a:lstStyle/>
        <a:p>
          <a:endParaRPr lang="en-US"/>
        </a:p>
      </dgm:t>
    </dgm:pt>
    <dgm:pt modelId="{3610BDAA-A1EF-4DE1-886E-78AFB5C00B8F}">
      <dgm:prSet phldrT="[Text]" custT="1"/>
      <dgm:spPr>
        <a:xfrm>
          <a:off x="2377440" y="449"/>
          <a:ext cx="3566160" cy="566477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US" sz="1100" b="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Scripting and parameterizing for all identified workflows. </a:t>
          </a:r>
          <a:endParaRPr lang="en-US" sz="1100" b="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action="ppaction://hlinksldjump?num=18"/>
          </dgm14:cNvPr>
        </a:ext>
      </dgm:extLst>
    </dgm:pt>
    <dgm:pt modelId="{DB9D90AC-62CA-4695-AC77-8CF8D8A66367}" type="parTrans" cxnId="{ED828B7B-BA57-4B30-BB71-3ECAFD270645}">
      <dgm:prSet/>
      <dgm:spPr/>
      <dgm:t>
        <a:bodyPr/>
        <a:lstStyle/>
        <a:p>
          <a:endParaRPr lang="en-US"/>
        </a:p>
      </dgm:t>
    </dgm:pt>
    <dgm:pt modelId="{09437D18-A0B2-4E96-9319-57B533987285}" type="sibTrans" cxnId="{ED828B7B-BA57-4B30-BB71-3ECAFD270645}">
      <dgm:prSet/>
      <dgm:spPr/>
      <dgm:t>
        <a:bodyPr/>
        <a:lstStyle/>
        <a:p>
          <a:endParaRPr lang="en-US"/>
        </a:p>
      </dgm:t>
    </dgm:pt>
    <dgm:pt modelId="{256D914C-0A97-4CE7-9EF3-1D81810CE14B}">
      <dgm:prSet phldrT="[Text]" custT="1"/>
      <dgm:spPr>
        <a:xfrm>
          <a:off x="2377440" y="449"/>
          <a:ext cx="3566160" cy="566477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US" sz="1100" b="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Data pool creation</a:t>
          </a:r>
          <a:endParaRPr lang="en-US" sz="1100" b="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  <dgm:extLst/>
    </dgm:pt>
    <dgm:pt modelId="{55375C27-E2C3-4EEE-B91D-4D91DE931FCE}" type="parTrans" cxnId="{DA052A48-588E-41E6-A5C0-D4B7D521B471}">
      <dgm:prSet/>
      <dgm:spPr/>
      <dgm:t>
        <a:bodyPr/>
        <a:lstStyle/>
        <a:p>
          <a:endParaRPr lang="en-US"/>
        </a:p>
      </dgm:t>
    </dgm:pt>
    <dgm:pt modelId="{E0FDADB8-448A-4BBD-B93C-737F444F6683}" type="sibTrans" cxnId="{DA052A48-588E-41E6-A5C0-D4B7D521B471}">
      <dgm:prSet/>
      <dgm:spPr/>
      <dgm:t>
        <a:bodyPr/>
        <a:lstStyle/>
        <a:p>
          <a:endParaRPr lang="en-US"/>
        </a:p>
      </dgm:t>
    </dgm:pt>
    <dgm:pt modelId="{7C377FB5-5A9D-4876-A799-B6A8740BE455}">
      <dgm:prSet phldrT="[Text]" custT="1"/>
      <dgm:spPr>
        <a:xfrm>
          <a:off x="2377440" y="623574"/>
          <a:ext cx="3566160" cy="566477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US" sz="1050" b="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Executing the scripts on the setup for different loads in step up approach starting from single user till concurrency defined</a:t>
          </a:r>
          <a:endParaRPr lang="en-US" sz="1050" b="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action="ppaction://hlinksldjump?num=19"/>
          </dgm14:cNvPr>
        </a:ext>
      </dgm:extLst>
    </dgm:pt>
    <dgm:pt modelId="{4E621AD0-9FC2-4DC1-A587-BC901A01D9C4}" type="parTrans" cxnId="{FD962153-519B-441C-8384-E3D1CA4C0ADC}">
      <dgm:prSet/>
      <dgm:spPr/>
      <dgm:t>
        <a:bodyPr/>
        <a:lstStyle/>
        <a:p>
          <a:endParaRPr lang="en-US"/>
        </a:p>
      </dgm:t>
    </dgm:pt>
    <dgm:pt modelId="{71D95400-66EC-4690-BD29-CE2D81CBC93F}" type="sibTrans" cxnId="{FD962153-519B-441C-8384-E3D1CA4C0ADC}">
      <dgm:prSet/>
      <dgm:spPr/>
      <dgm:t>
        <a:bodyPr/>
        <a:lstStyle/>
        <a:p>
          <a:endParaRPr lang="en-US"/>
        </a:p>
      </dgm:t>
    </dgm:pt>
    <dgm:pt modelId="{972C9349-6C73-4DC4-800D-7FBD5B9BF6E7}">
      <dgm:prSet phldrT="[Text]" custT="1"/>
      <dgm:spPr>
        <a:xfrm>
          <a:off x="2377440" y="1246699"/>
          <a:ext cx="3566160" cy="566477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US" sz="1100" b="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Monitor the different performance matrix at execution such as Response time, system usage- CPU- memory</a:t>
          </a:r>
          <a:endParaRPr lang="en-US" sz="1100" b="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action="ppaction://hlinksldjump?num=19"/>
          </dgm14:cNvPr>
        </a:ext>
      </dgm:extLst>
    </dgm:pt>
    <dgm:pt modelId="{0566B1AC-8009-4BBF-AB53-84EC4BEADA2E}" type="parTrans" cxnId="{E8DDB356-9027-45E6-9B57-8C7352CAE8B4}">
      <dgm:prSet/>
      <dgm:spPr/>
      <dgm:t>
        <a:bodyPr/>
        <a:lstStyle/>
        <a:p>
          <a:endParaRPr lang="en-US"/>
        </a:p>
      </dgm:t>
    </dgm:pt>
    <dgm:pt modelId="{18AC7E54-94CF-48D4-A10F-CFF1A560A2C1}" type="sibTrans" cxnId="{E8DDB356-9027-45E6-9B57-8C7352CAE8B4}">
      <dgm:prSet/>
      <dgm:spPr/>
      <dgm:t>
        <a:bodyPr/>
        <a:lstStyle/>
        <a:p>
          <a:endParaRPr lang="en-US"/>
        </a:p>
      </dgm:t>
    </dgm:pt>
    <dgm:pt modelId="{947FE64B-C6F8-4935-B937-DA582E061148}">
      <dgm:prSet phldrT="[Text]" custT="1"/>
      <dgm:spPr>
        <a:xfrm>
          <a:off x="2377440" y="1869823"/>
          <a:ext cx="3566160" cy="566477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US" sz="1100" b="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Collecting all tools data. Plotting the trends and analyzing the system reports</a:t>
          </a:r>
          <a:endParaRPr lang="en-US" sz="1100" b="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action="ppaction://hlinksldjump?num=19"/>
          </dgm14:cNvPr>
        </a:ext>
      </dgm:extLst>
    </dgm:pt>
    <dgm:pt modelId="{974040D2-E226-4EB1-BFF2-D7F82CD2E852}" type="parTrans" cxnId="{97ACC9A6-E12E-458F-B6A6-F55AE1E2FC98}">
      <dgm:prSet/>
      <dgm:spPr/>
      <dgm:t>
        <a:bodyPr/>
        <a:lstStyle/>
        <a:p>
          <a:endParaRPr lang="en-US"/>
        </a:p>
      </dgm:t>
    </dgm:pt>
    <dgm:pt modelId="{F57FF2A3-9EF1-4234-AA65-9DB04A5C5DC3}" type="sibTrans" cxnId="{97ACC9A6-E12E-458F-B6A6-F55AE1E2FC98}">
      <dgm:prSet/>
      <dgm:spPr/>
      <dgm:t>
        <a:bodyPr/>
        <a:lstStyle/>
        <a:p>
          <a:endParaRPr lang="en-US"/>
        </a:p>
      </dgm:t>
    </dgm:pt>
    <dgm:pt modelId="{B2772314-53DB-4151-8C20-AC5DC6C0CB37}">
      <dgm:prSet phldrT="[Text]" custT="1"/>
      <dgm:spPr>
        <a:xfrm>
          <a:off x="2377440" y="2492948"/>
          <a:ext cx="3566160" cy="566477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US" sz="1100" b="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Identifying the bottleneck and providing recommendations to resolve these.</a:t>
          </a:r>
          <a:endParaRPr lang="en-US" sz="1100" b="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action="ppaction://hlinksldjump?num=19"/>
          </dgm14:cNvPr>
        </a:ext>
      </dgm:extLst>
    </dgm:pt>
    <dgm:pt modelId="{572CD138-0908-444B-8DC1-2B0DC71AE1C3}" type="parTrans" cxnId="{729D3B04-00E9-46D0-9182-9004A82AD8EB}">
      <dgm:prSet/>
      <dgm:spPr/>
      <dgm:t>
        <a:bodyPr/>
        <a:lstStyle/>
        <a:p>
          <a:endParaRPr lang="en-US"/>
        </a:p>
      </dgm:t>
    </dgm:pt>
    <dgm:pt modelId="{5B63FFB2-5665-4B36-9D2C-63384A596050}" type="sibTrans" cxnId="{729D3B04-00E9-46D0-9182-9004A82AD8EB}">
      <dgm:prSet/>
      <dgm:spPr/>
      <dgm:t>
        <a:bodyPr/>
        <a:lstStyle/>
        <a:p>
          <a:endParaRPr lang="en-US"/>
        </a:p>
      </dgm:t>
    </dgm:pt>
    <dgm:pt modelId="{D3CDC6F8-24E1-4575-AEF9-492EC0EB317A}">
      <dgm:prSet phldrT="[Text]" custT="1"/>
      <dgm:spPr>
        <a:xfrm>
          <a:off x="2377440" y="3116073"/>
          <a:ext cx="3566160" cy="566477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US" sz="1100" b="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Creating detailed report with all experiments data and analysis done with recommendations.</a:t>
          </a:r>
          <a:endParaRPr lang="en-US" sz="1100" b="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2B495EC3-0C20-414E-AE67-6F362EA62D15}" type="parTrans" cxnId="{A3A028B6-9AF3-4B5C-B4C1-EA7CAB9031F2}">
      <dgm:prSet/>
      <dgm:spPr/>
      <dgm:t>
        <a:bodyPr/>
        <a:lstStyle/>
        <a:p>
          <a:endParaRPr lang="en-US"/>
        </a:p>
      </dgm:t>
    </dgm:pt>
    <dgm:pt modelId="{9CF8D872-3399-4880-BDC8-FFEFD52DD811}" type="sibTrans" cxnId="{A3A028B6-9AF3-4B5C-B4C1-EA7CAB9031F2}">
      <dgm:prSet/>
      <dgm:spPr/>
      <dgm:t>
        <a:bodyPr/>
        <a:lstStyle/>
        <a:p>
          <a:endParaRPr lang="en-US"/>
        </a:p>
      </dgm:t>
    </dgm:pt>
    <dgm:pt modelId="{E5D25C49-6C2F-4BEB-804A-763D7B347F9D}" type="pres">
      <dgm:prSet presAssocID="{74EF0E95-E637-4B2A-AF52-83E3A1555021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1E2EC02-25DA-4B3F-8AD7-9352E7237664}" type="pres">
      <dgm:prSet presAssocID="{54B6EFA0-DD9D-4A46-AA87-B1ACCBE4AB87}" presName="linNode" presStyleCnt="0"/>
      <dgm:spPr/>
      <dgm:t>
        <a:bodyPr/>
        <a:lstStyle/>
        <a:p>
          <a:endParaRPr lang="en-US"/>
        </a:p>
      </dgm:t>
    </dgm:pt>
    <dgm:pt modelId="{474A00C3-855A-49B7-BAF6-4D38E9378455}" type="pres">
      <dgm:prSet presAssocID="{54B6EFA0-DD9D-4A46-AA87-B1ACCBE4AB87}" presName="parentShp" presStyleLbl="node1" presStyleIdx="0" presStyleCnt="6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6754E159-2526-4E84-91CA-7F29204E8576}" type="pres">
      <dgm:prSet presAssocID="{54B6EFA0-DD9D-4A46-AA87-B1ACCBE4AB87}" presName="childShp" presStyleLbl="bgAccFollowNode1" presStyleIdx="0" presStyleCnt="6">
        <dgm:presLayoutVars>
          <dgm:bulletEnabled val="1"/>
        </dgm:presLayoutVars>
      </dgm:prSet>
      <dgm:spPr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F2E725CF-C9DE-46B7-8AB3-8C0574A436EF}" type="pres">
      <dgm:prSet presAssocID="{8F5A39FC-58E5-4DE1-A6DD-1AFC020D0437}" presName="spacing" presStyleCnt="0"/>
      <dgm:spPr/>
      <dgm:t>
        <a:bodyPr/>
        <a:lstStyle/>
        <a:p>
          <a:endParaRPr lang="en-US"/>
        </a:p>
      </dgm:t>
    </dgm:pt>
    <dgm:pt modelId="{2C28370D-6BA5-45CA-A079-F53B95489E14}" type="pres">
      <dgm:prSet presAssocID="{BB4BE5DF-93BB-4CE6-B790-D53D51FE164E}" presName="linNode" presStyleCnt="0"/>
      <dgm:spPr/>
      <dgm:t>
        <a:bodyPr/>
        <a:lstStyle/>
        <a:p>
          <a:endParaRPr lang="en-US"/>
        </a:p>
      </dgm:t>
    </dgm:pt>
    <dgm:pt modelId="{1AECC425-9B37-400B-8651-32669DC81768}" type="pres">
      <dgm:prSet presAssocID="{BB4BE5DF-93BB-4CE6-B790-D53D51FE164E}" presName="parentShp" presStyleLbl="node1" presStyleIdx="1" presStyleCnt="6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8AD97C17-A21F-44FD-84B5-E2BA57B4C89F}" type="pres">
      <dgm:prSet presAssocID="{BB4BE5DF-93BB-4CE6-B790-D53D51FE164E}" presName="childShp" presStyleLbl="bgAccFollowNode1" presStyleIdx="1" presStyleCnt="6">
        <dgm:presLayoutVars>
          <dgm:bulletEnabled val="1"/>
        </dgm:presLayoutVars>
      </dgm:prSet>
      <dgm:spPr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2EDAD6DF-4C76-4F30-BA50-46E6D97DB5B7}" type="pres">
      <dgm:prSet presAssocID="{5B71A075-275F-41E4-AEA4-3B3D690FBC64}" presName="spacing" presStyleCnt="0"/>
      <dgm:spPr/>
      <dgm:t>
        <a:bodyPr/>
        <a:lstStyle/>
        <a:p>
          <a:endParaRPr lang="en-US"/>
        </a:p>
      </dgm:t>
    </dgm:pt>
    <dgm:pt modelId="{E6513E79-9910-465A-BC33-923644CFB05C}" type="pres">
      <dgm:prSet presAssocID="{FC09794E-A2B9-46AC-BC79-5F00E48E2F91}" presName="linNode" presStyleCnt="0"/>
      <dgm:spPr/>
      <dgm:t>
        <a:bodyPr/>
        <a:lstStyle/>
        <a:p>
          <a:endParaRPr lang="en-US"/>
        </a:p>
      </dgm:t>
    </dgm:pt>
    <dgm:pt modelId="{D16D743E-5C8E-4C78-945C-A5B5C63A88A0}" type="pres">
      <dgm:prSet presAssocID="{FC09794E-A2B9-46AC-BC79-5F00E48E2F91}" presName="parentShp" presStyleLbl="node1" presStyleIdx="2" presStyleCnt="6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666AD4C0-3AD2-4749-935A-806A4D6B9358}" type="pres">
      <dgm:prSet presAssocID="{FC09794E-A2B9-46AC-BC79-5F00E48E2F91}" presName="childShp" presStyleLbl="bgAccFollowNode1" presStyleIdx="2" presStyleCnt="6">
        <dgm:presLayoutVars>
          <dgm:bulletEnabled val="1"/>
        </dgm:presLayoutVars>
      </dgm:prSet>
      <dgm:spPr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7F42953-C44A-4CD9-A582-CAFFD0C7FB68}" type="pres">
      <dgm:prSet presAssocID="{A22F4A38-7EED-4861-92E2-767DABF62D20}" presName="spacing" presStyleCnt="0"/>
      <dgm:spPr/>
      <dgm:t>
        <a:bodyPr/>
        <a:lstStyle/>
        <a:p>
          <a:endParaRPr lang="en-US"/>
        </a:p>
      </dgm:t>
    </dgm:pt>
    <dgm:pt modelId="{DDCBB08F-F154-4319-B926-EA145C94EADC}" type="pres">
      <dgm:prSet presAssocID="{3F0C36B9-FBE9-45E0-914A-A104D483AE88}" presName="linNode" presStyleCnt="0"/>
      <dgm:spPr/>
      <dgm:t>
        <a:bodyPr/>
        <a:lstStyle/>
        <a:p>
          <a:endParaRPr lang="en-US"/>
        </a:p>
      </dgm:t>
    </dgm:pt>
    <dgm:pt modelId="{DE8EF262-AB5C-44FC-A09B-0178BC607E23}" type="pres">
      <dgm:prSet presAssocID="{3F0C36B9-FBE9-45E0-914A-A104D483AE88}" presName="parentShp" presStyleLbl="node1" presStyleIdx="3" presStyleCnt="6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00A21C36-D6D9-48C6-B16F-44654197F2D7}" type="pres">
      <dgm:prSet presAssocID="{3F0C36B9-FBE9-45E0-914A-A104D483AE88}" presName="childShp" presStyleLbl="bgAccFollowNode1" presStyleIdx="3" presStyleCnt="6">
        <dgm:presLayoutVars>
          <dgm:bulletEnabled val="1"/>
        </dgm:presLayoutVars>
      </dgm:prSet>
      <dgm:spPr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8B2BB26A-0078-41F4-90B6-5B3EE23D1D53}" type="pres">
      <dgm:prSet presAssocID="{498A3AE6-2D92-4A31-A2B0-0D0663DEE482}" presName="spacing" presStyleCnt="0"/>
      <dgm:spPr/>
      <dgm:t>
        <a:bodyPr/>
        <a:lstStyle/>
        <a:p>
          <a:endParaRPr lang="en-US"/>
        </a:p>
      </dgm:t>
    </dgm:pt>
    <dgm:pt modelId="{40CBAE85-B275-44EC-B4A8-CF8B2F0A2301}" type="pres">
      <dgm:prSet presAssocID="{26B66FD6-2985-437F-A1C2-348A5BE9D3C9}" presName="linNode" presStyleCnt="0"/>
      <dgm:spPr/>
      <dgm:t>
        <a:bodyPr/>
        <a:lstStyle/>
        <a:p>
          <a:endParaRPr lang="en-US"/>
        </a:p>
      </dgm:t>
    </dgm:pt>
    <dgm:pt modelId="{0818BECE-72B5-4E9B-BE07-C195C034EE8C}" type="pres">
      <dgm:prSet presAssocID="{26B66FD6-2985-437F-A1C2-348A5BE9D3C9}" presName="parentShp" presStyleLbl="node1" presStyleIdx="4" presStyleCnt="6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CE5A7707-E5CE-4D78-B7B1-7EE9F25B3F9F}" type="pres">
      <dgm:prSet presAssocID="{26B66FD6-2985-437F-A1C2-348A5BE9D3C9}" presName="childShp" presStyleLbl="bgAccFollowNode1" presStyleIdx="4" presStyleCnt="6">
        <dgm:presLayoutVars>
          <dgm:bulletEnabled val="1"/>
        </dgm:presLayoutVars>
      </dgm:prSet>
      <dgm:spPr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9B3E1698-41CF-49F9-AE0D-46BB072D5EA1}" type="pres">
      <dgm:prSet presAssocID="{6C3C3732-54D8-4710-965A-0917D34C7328}" presName="spacing" presStyleCnt="0"/>
      <dgm:spPr/>
      <dgm:t>
        <a:bodyPr/>
        <a:lstStyle/>
        <a:p>
          <a:endParaRPr lang="en-US"/>
        </a:p>
      </dgm:t>
    </dgm:pt>
    <dgm:pt modelId="{D7F5F513-C02B-4AC1-85A3-C1C5F2272F6C}" type="pres">
      <dgm:prSet presAssocID="{7E9CBD82-6892-4C5B-9220-697FDC81CDEE}" presName="linNode" presStyleCnt="0"/>
      <dgm:spPr/>
      <dgm:t>
        <a:bodyPr/>
        <a:lstStyle/>
        <a:p>
          <a:endParaRPr lang="en-US"/>
        </a:p>
      </dgm:t>
    </dgm:pt>
    <dgm:pt modelId="{DB1270E2-2E7A-4FF1-9A16-A61975F6348D}" type="pres">
      <dgm:prSet presAssocID="{7E9CBD82-6892-4C5B-9220-697FDC81CDEE}" presName="parentShp" presStyleLbl="node1" presStyleIdx="5" presStyleCnt="6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72FB14B2-86F3-4EB9-8305-C30E3001F62F}" type="pres">
      <dgm:prSet presAssocID="{7E9CBD82-6892-4C5B-9220-697FDC81CDEE}" presName="childShp" presStyleLbl="bgAccFollowNode1" presStyleIdx="5" presStyleCnt="6">
        <dgm:presLayoutVars>
          <dgm:bulletEnabled val="1"/>
        </dgm:presLayoutVars>
      </dgm:prSet>
      <dgm:spPr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endParaRPr lang="en-US"/>
        </a:p>
      </dgm:t>
    </dgm:pt>
  </dgm:ptLst>
  <dgm:cxnLst>
    <dgm:cxn modelId="{ED828B7B-BA57-4B30-BB71-3ECAFD270645}" srcId="{54B6EFA0-DD9D-4A46-AA87-B1ACCBE4AB87}" destId="{3610BDAA-A1EF-4DE1-886E-78AFB5C00B8F}" srcOrd="0" destOrd="0" parTransId="{DB9D90AC-62CA-4695-AC77-8CF8D8A66367}" sibTransId="{09437D18-A0B2-4E96-9319-57B533987285}"/>
    <dgm:cxn modelId="{750B7E2F-1E15-4E45-A330-1E8389C83B15}" srcId="{74EF0E95-E637-4B2A-AF52-83E3A1555021}" destId="{7E9CBD82-6892-4C5B-9220-697FDC81CDEE}" srcOrd="5" destOrd="0" parTransId="{E253AE80-0E53-4F82-861B-973D4825B83D}" sibTransId="{B0A78D58-2885-45FF-953A-BF9A95BC58F5}"/>
    <dgm:cxn modelId="{307451CC-0034-450E-BE20-652C39D289A5}" type="presOf" srcId="{3610BDAA-A1EF-4DE1-886E-78AFB5C00B8F}" destId="{6754E159-2526-4E84-91CA-7F29204E8576}" srcOrd="0" destOrd="0" presId="urn:microsoft.com/office/officeart/2005/8/layout/vList6"/>
    <dgm:cxn modelId="{1E1E215C-9873-4432-9CCF-EA9B5C45D801}" type="presOf" srcId="{54B6EFA0-DD9D-4A46-AA87-B1ACCBE4AB87}" destId="{474A00C3-855A-49B7-BAF6-4D38E9378455}" srcOrd="0" destOrd="0" presId="urn:microsoft.com/office/officeart/2005/8/layout/vList6"/>
    <dgm:cxn modelId="{55EECD68-B086-42F2-ACB9-EBB483E797FA}" type="presOf" srcId="{3F0C36B9-FBE9-45E0-914A-A104D483AE88}" destId="{DE8EF262-AB5C-44FC-A09B-0178BC607E23}" srcOrd="0" destOrd="0" presId="urn:microsoft.com/office/officeart/2005/8/layout/vList6"/>
    <dgm:cxn modelId="{5A89A2C1-978B-4C13-ACA6-76C271A819EB}" srcId="{74EF0E95-E637-4B2A-AF52-83E3A1555021}" destId="{54B6EFA0-DD9D-4A46-AA87-B1ACCBE4AB87}" srcOrd="0" destOrd="0" parTransId="{B479DB89-FDE0-445A-ACF5-069C106A9772}" sibTransId="{8F5A39FC-58E5-4DE1-A6DD-1AFC020D0437}"/>
    <dgm:cxn modelId="{EB24BEB9-4262-4439-AC7A-87E3517A7890}" srcId="{74EF0E95-E637-4B2A-AF52-83E3A1555021}" destId="{FC09794E-A2B9-46AC-BC79-5F00E48E2F91}" srcOrd="2" destOrd="0" parTransId="{8A172DED-FC00-40CE-B65D-98F49AC10F31}" sibTransId="{A22F4A38-7EED-4861-92E2-767DABF62D20}"/>
    <dgm:cxn modelId="{FD962153-519B-441C-8384-E3D1CA4C0ADC}" srcId="{BB4BE5DF-93BB-4CE6-B790-D53D51FE164E}" destId="{7C377FB5-5A9D-4876-A799-B6A8740BE455}" srcOrd="0" destOrd="0" parTransId="{4E621AD0-9FC2-4DC1-A587-BC901A01D9C4}" sibTransId="{71D95400-66EC-4690-BD29-CE2D81CBC93F}"/>
    <dgm:cxn modelId="{D4B75770-F14D-4796-98C4-C59866315745}" type="presOf" srcId="{7E9CBD82-6892-4C5B-9220-697FDC81CDEE}" destId="{DB1270E2-2E7A-4FF1-9A16-A61975F6348D}" srcOrd="0" destOrd="0" presId="urn:microsoft.com/office/officeart/2005/8/layout/vList6"/>
    <dgm:cxn modelId="{32DF86C8-E8A4-4A3E-83B3-A11B33B85AAB}" type="presOf" srcId="{74EF0E95-E637-4B2A-AF52-83E3A1555021}" destId="{E5D25C49-6C2F-4BEB-804A-763D7B347F9D}" srcOrd="0" destOrd="0" presId="urn:microsoft.com/office/officeart/2005/8/layout/vList6"/>
    <dgm:cxn modelId="{7055C5CB-A6B5-4A13-9141-3E93B36589D2}" type="presOf" srcId="{B2772314-53DB-4151-8C20-AC5DC6C0CB37}" destId="{CE5A7707-E5CE-4D78-B7B1-7EE9F25B3F9F}" srcOrd="0" destOrd="0" presId="urn:microsoft.com/office/officeart/2005/8/layout/vList6"/>
    <dgm:cxn modelId="{47576871-DEE5-4F78-BB7B-25CE2C9D2892}" srcId="{74EF0E95-E637-4B2A-AF52-83E3A1555021}" destId="{3F0C36B9-FBE9-45E0-914A-A104D483AE88}" srcOrd="3" destOrd="0" parTransId="{7A537956-3342-43AE-9DBE-8DF33A2A31C5}" sibTransId="{498A3AE6-2D92-4A31-A2B0-0D0663DEE482}"/>
    <dgm:cxn modelId="{F4F76941-BEC6-4BB0-B1EB-813F9BE09B7F}" srcId="{74EF0E95-E637-4B2A-AF52-83E3A1555021}" destId="{26B66FD6-2985-437F-A1C2-348A5BE9D3C9}" srcOrd="4" destOrd="0" parTransId="{C223B441-906C-4230-97A9-3019EBBED60F}" sibTransId="{6C3C3732-54D8-4710-965A-0917D34C7328}"/>
    <dgm:cxn modelId="{E8DDB356-9027-45E6-9B57-8C7352CAE8B4}" srcId="{FC09794E-A2B9-46AC-BC79-5F00E48E2F91}" destId="{972C9349-6C73-4DC4-800D-7FBD5B9BF6E7}" srcOrd="0" destOrd="0" parTransId="{0566B1AC-8009-4BBF-AB53-84EC4BEADA2E}" sibTransId="{18AC7E54-94CF-48D4-A10F-CFF1A560A2C1}"/>
    <dgm:cxn modelId="{68B703D3-0B90-42FC-A0B1-4E23AC8C12B1}" srcId="{74EF0E95-E637-4B2A-AF52-83E3A1555021}" destId="{BB4BE5DF-93BB-4CE6-B790-D53D51FE164E}" srcOrd="1" destOrd="0" parTransId="{1FD64DD0-1E32-4BAF-9516-5B84DC42C781}" sibTransId="{5B71A075-275F-41E4-AEA4-3B3D690FBC64}"/>
    <dgm:cxn modelId="{A51AB89B-72F2-4BBE-9B4E-6F54CD82414B}" type="presOf" srcId="{256D914C-0A97-4CE7-9EF3-1D81810CE14B}" destId="{6754E159-2526-4E84-91CA-7F29204E8576}" srcOrd="0" destOrd="1" presId="urn:microsoft.com/office/officeart/2005/8/layout/vList6"/>
    <dgm:cxn modelId="{729D3B04-00E9-46D0-9182-9004A82AD8EB}" srcId="{26B66FD6-2985-437F-A1C2-348A5BE9D3C9}" destId="{B2772314-53DB-4151-8C20-AC5DC6C0CB37}" srcOrd="0" destOrd="0" parTransId="{572CD138-0908-444B-8DC1-2B0DC71AE1C3}" sibTransId="{5B63FFB2-5665-4B36-9D2C-63384A596050}"/>
    <dgm:cxn modelId="{AE44D834-135D-4FCC-9D01-FBA1FA5A97F2}" type="presOf" srcId="{D3CDC6F8-24E1-4575-AEF9-492EC0EB317A}" destId="{72FB14B2-86F3-4EB9-8305-C30E3001F62F}" srcOrd="0" destOrd="0" presId="urn:microsoft.com/office/officeart/2005/8/layout/vList6"/>
    <dgm:cxn modelId="{FFA8CC78-FE85-49C0-BFAD-822D8C964CDF}" type="presOf" srcId="{BB4BE5DF-93BB-4CE6-B790-D53D51FE164E}" destId="{1AECC425-9B37-400B-8651-32669DC81768}" srcOrd="0" destOrd="0" presId="urn:microsoft.com/office/officeart/2005/8/layout/vList6"/>
    <dgm:cxn modelId="{97ACC9A6-E12E-458F-B6A6-F55AE1E2FC98}" srcId="{3F0C36B9-FBE9-45E0-914A-A104D483AE88}" destId="{947FE64B-C6F8-4935-B937-DA582E061148}" srcOrd="0" destOrd="0" parTransId="{974040D2-E226-4EB1-BFF2-D7F82CD2E852}" sibTransId="{F57FF2A3-9EF1-4234-AA65-9DB04A5C5DC3}"/>
    <dgm:cxn modelId="{15EF8041-652C-44EB-B0B1-2370148DEAEC}" type="presOf" srcId="{947FE64B-C6F8-4935-B937-DA582E061148}" destId="{00A21C36-D6D9-48C6-B16F-44654197F2D7}" srcOrd="0" destOrd="0" presId="urn:microsoft.com/office/officeart/2005/8/layout/vList6"/>
    <dgm:cxn modelId="{098D7B87-5C9A-4E27-BDE4-CC22D7405D06}" type="presOf" srcId="{FC09794E-A2B9-46AC-BC79-5F00E48E2F91}" destId="{D16D743E-5C8E-4C78-945C-A5B5C63A88A0}" srcOrd="0" destOrd="0" presId="urn:microsoft.com/office/officeart/2005/8/layout/vList6"/>
    <dgm:cxn modelId="{A3A028B6-9AF3-4B5C-B4C1-EA7CAB9031F2}" srcId="{7E9CBD82-6892-4C5B-9220-697FDC81CDEE}" destId="{D3CDC6F8-24E1-4575-AEF9-492EC0EB317A}" srcOrd="0" destOrd="0" parTransId="{2B495EC3-0C20-414E-AE67-6F362EA62D15}" sibTransId="{9CF8D872-3399-4880-BDC8-FFEFD52DD811}"/>
    <dgm:cxn modelId="{B75E0D1C-911E-4231-B03A-EC1EE9F9ED98}" type="presOf" srcId="{26B66FD6-2985-437F-A1C2-348A5BE9D3C9}" destId="{0818BECE-72B5-4E9B-BE07-C195C034EE8C}" srcOrd="0" destOrd="0" presId="urn:microsoft.com/office/officeart/2005/8/layout/vList6"/>
    <dgm:cxn modelId="{AE4FC619-2C7D-4098-B78A-52FF4C1ACEC2}" type="presOf" srcId="{972C9349-6C73-4DC4-800D-7FBD5B9BF6E7}" destId="{666AD4C0-3AD2-4749-935A-806A4D6B9358}" srcOrd="0" destOrd="0" presId="urn:microsoft.com/office/officeart/2005/8/layout/vList6"/>
    <dgm:cxn modelId="{DA052A48-588E-41E6-A5C0-D4B7D521B471}" srcId="{54B6EFA0-DD9D-4A46-AA87-B1ACCBE4AB87}" destId="{256D914C-0A97-4CE7-9EF3-1D81810CE14B}" srcOrd="1" destOrd="0" parTransId="{55375C27-E2C3-4EEE-B91D-4D91DE931FCE}" sibTransId="{E0FDADB8-448A-4BBD-B93C-737F444F6683}"/>
    <dgm:cxn modelId="{495ABAC9-A52D-4720-9B6D-AAF471334B11}" type="presOf" srcId="{7C377FB5-5A9D-4876-A799-B6A8740BE455}" destId="{8AD97C17-A21F-44FD-84B5-E2BA57B4C89F}" srcOrd="0" destOrd="0" presId="urn:microsoft.com/office/officeart/2005/8/layout/vList6"/>
    <dgm:cxn modelId="{D575603B-5268-4642-9C94-255A6AFA374C}" type="presParOf" srcId="{E5D25C49-6C2F-4BEB-804A-763D7B347F9D}" destId="{01E2EC02-25DA-4B3F-8AD7-9352E7237664}" srcOrd="0" destOrd="0" presId="urn:microsoft.com/office/officeart/2005/8/layout/vList6"/>
    <dgm:cxn modelId="{B2389A09-24EC-4061-898C-A5A1CCDF064D}" type="presParOf" srcId="{01E2EC02-25DA-4B3F-8AD7-9352E7237664}" destId="{474A00C3-855A-49B7-BAF6-4D38E9378455}" srcOrd="0" destOrd="0" presId="urn:microsoft.com/office/officeart/2005/8/layout/vList6"/>
    <dgm:cxn modelId="{71E1E330-B56E-4B66-9F30-20EE2F818BAF}" type="presParOf" srcId="{01E2EC02-25DA-4B3F-8AD7-9352E7237664}" destId="{6754E159-2526-4E84-91CA-7F29204E8576}" srcOrd="1" destOrd="0" presId="urn:microsoft.com/office/officeart/2005/8/layout/vList6"/>
    <dgm:cxn modelId="{E6BD8895-5B31-4F7A-88E3-5D10EF252450}" type="presParOf" srcId="{E5D25C49-6C2F-4BEB-804A-763D7B347F9D}" destId="{F2E725CF-C9DE-46B7-8AB3-8C0574A436EF}" srcOrd="1" destOrd="0" presId="urn:microsoft.com/office/officeart/2005/8/layout/vList6"/>
    <dgm:cxn modelId="{2AC71528-D7F8-4680-9008-8F0A04B7CD58}" type="presParOf" srcId="{E5D25C49-6C2F-4BEB-804A-763D7B347F9D}" destId="{2C28370D-6BA5-45CA-A079-F53B95489E14}" srcOrd="2" destOrd="0" presId="urn:microsoft.com/office/officeart/2005/8/layout/vList6"/>
    <dgm:cxn modelId="{E1A761C9-E88A-4734-B3F5-F0837C3EC0B1}" type="presParOf" srcId="{2C28370D-6BA5-45CA-A079-F53B95489E14}" destId="{1AECC425-9B37-400B-8651-32669DC81768}" srcOrd="0" destOrd="0" presId="urn:microsoft.com/office/officeart/2005/8/layout/vList6"/>
    <dgm:cxn modelId="{77A2C190-D232-42ED-8F5C-973C776CCD26}" type="presParOf" srcId="{2C28370D-6BA5-45CA-A079-F53B95489E14}" destId="{8AD97C17-A21F-44FD-84B5-E2BA57B4C89F}" srcOrd="1" destOrd="0" presId="urn:microsoft.com/office/officeart/2005/8/layout/vList6"/>
    <dgm:cxn modelId="{739B7E1E-776B-4FDE-B65E-D6658587C26B}" type="presParOf" srcId="{E5D25C49-6C2F-4BEB-804A-763D7B347F9D}" destId="{2EDAD6DF-4C76-4F30-BA50-46E6D97DB5B7}" srcOrd="3" destOrd="0" presId="urn:microsoft.com/office/officeart/2005/8/layout/vList6"/>
    <dgm:cxn modelId="{0459BA19-C087-492F-9BA5-716C51BADB1F}" type="presParOf" srcId="{E5D25C49-6C2F-4BEB-804A-763D7B347F9D}" destId="{E6513E79-9910-465A-BC33-923644CFB05C}" srcOrd="4" destOrd="0" presId="urn:microsoft.com/office/officeart/2005/8/layout/vList6"/>
    <dgm:cxn modelId="{7C505797-ED82-4482-8D6C-0472DB9DB776}" type="presParOf" srcId="{E6513E79-9910-465A-BC33-923644CFB05C}" destId="{D16D743E-5C8E-4C78-945C-A5B5C63A88A0}" srcOrd="0" destOrd="0" presId="urn:microsoft.com/office/officeart/2005/8/layout/vList6"/>
    <dgm:cxn modelId="{012E3CD8-AF55-4540-8A96-D08D47A942C9}" type="presParOf" srcId="{E6513E79-9910-465A-BC33-923644CFB05C}" destId="{666AD4C0-3AD2-4749-935A-806A4D6B9358}" srcOrd="1" destOrd="0" presId="urn:microsoft.com/office/officeart/2005/8/layout/vList6"/>
    <dgm:cxn modelId="{0206BF03-2495-45E4-B9AA-1B110066660B}" type="presParOf" srcId="{E5D25C49-6C2F-4BEB-804A-763D7B347F9D}" destId="{07F42953-C44A-4CD9-A582-CAFFD0C7FB68}" srcOrd="5" destOrd="0" presId="urn:microsoft.com/office/officeart/2005/8/layout/vList6"/>
    <dgm:cxn modelId="{251E8640-27CC-44AD-92BB-1C9009169989}" type="presParOf" srcId="{E5D25C49-6C2F-4BEB-804A-763D7B347F9D}" destId="{DDCBB08F-F154-4319-B926-EA145C94EADC}" srcOrd="6" destOrd="0" presId="urn:microsoft.com/office/officeart/2005/8/layout/vList6"/>
    <dgm:cxn modelId="{5D81E9B2-8132-4DE2-AEAC-CDF3F7D82047}" type="presParOf" srcId="{DDCBB08F-F154-4319-B926-EA145C94EADC}" destId="{DE8EF262-AB5C-44FC-A09B-0178BC607E23}" srcOrd="0" destOrd="0" presId="urn:microsoft.com/office/officeart/2005/8/layout/vList6"/>
    <dgm:cxn modelId="{65C4F16A-23AC-483B-A486-5CB645E8CD09}" type="presParOf" srcId="{DDCBB08F-F154-4319-B926-EA145C94EADC}" destId="{00A21C36-D6D9-48C6-B16F-44654197F2D7}" srcOrd="1" destOrd="0" presId="urn:microsoft.com/office/officeart/2005/8/layout/vList6"/>
    <dgm:cxn modelId="{6F9789A8-D1A7-4FB3-A2CB-D9AE564FD4F1}" type="presParOf" srcId="{E5D25C49-6C2F-4BEB-804A-763D7B347F9D}" destId="{8B2BB26A-0078-41F4-90B6-5B3EE23D1D53}" srcOrd="7" destOrd="0" presId="urn:microsoft.com/office/officeart/2005/8/layout/vList6"/>
    <dgm:cxn modelId="{0EBA3168-BC9A-4134-B1F0-117461D8EC99}" type="presParOf" srcId="{E5D25C49-6C2F-4BEB-804A-763D7B347F9D}" destId="{40CBAE85-B275-44EC-B4A8-CF8B2F0A2301}" srcOrd="8" destOrd="0" presId="urn:microsoft.com/office/officeart/2005/8/layout/vList6"/>
    <dgm:cxn modelId="{ECCEBF92-C859-4862-B02F-2A8E38257A14}" type="presParOf" srcId="{40CBAE85-B275-44EC-B4A8-CF8B2F0A2301}" destId="{0818BECE-72B5-4E9B-BE07-C195C034EE8C}" srcOrd="0" destOrd="0" presId="urn:microsoft.com/office/officeart/2005/8/layout/vList6"/>
    <dgm:cxn modelId="{5CE50FB4-F7EE-4C24-8F18-1716D117ED1C}" type="presParOf" srcId="{40CBAE85-B275-44EC-B4A8-CF8B2F0A2301}" destId="{CE5A7707-E5CE-4D78-B7B1-7EE9F25B3F9F}" srcOrd="1" destOrd="0" presId="urn:microsoft.com/office/officeart/2005/8/layout/vList6"/>
    <dgm:cxn modelId="{6A468F6D-563E-40CC-90D4-76167CC24CAA}" type="presParOf" srcId="{E5D25C49-6C2F-4BEB-804A-763D7B347F9D}" destId="{9B3E1698-41CF-49F9-AE0D-46BB072D5EA1}" srcOrd="9" destOrd="0" presId="urn:microsoft.com/office/officeart/2005/8/layout/vList6"/>
    <dgm:cxn modelId="{B5DD263C-CF51-457F-81AA-3979738F1D22}" type="presParOf" srcId="{E5D25C49-6C2F-4BEB-804A-763D7B347F9D}" destId="{D7F5F513-C02B-4AC1-85A3-C1C5F2272F6C}" srcOrd="10" destOrd="0" presId="urn:microsoft.com/office/officeart/2005/8/layout/vList6"/>
    <dgm:cxn modelId="{F8B4B157-4D4B-4356-8C71-A0127088F9ED}" type="presParOf" srcId="{D7F5F513-C02B-4AC1-85A3-C1C5F2272F6C}" destId="{DB1270E2-2E7A-4FF1-9A16-A61975F6348D}" srcOrd="0" destOrd="0" presId="urn:microsoft.com/office/officeart/2005/8/layout/vList6"/>
    <dgm:cxn modelId="{EC10493B-130D-429A-A948-BECAD7F612D5}" type="presParOf" srcId="{D7F5F513-C02B-4AC1-85A3-C1C5F2272F6C}" destId="{72FB14B2-86F3-4EB9-8305-C30E3001F62F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4EF0E95-E637-4B2A-AF52-83E3A1555021}" type="doc">
      <dgm:prSet loTypeId="urn:microsoft.com/office/officeart/2005/8/layout/vList6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C09794E-A2B9-46AC-BC79-5F00E48E2F91}">
      <dgm:prSet phldrT="[Text]" custT="1"/>
      <dgm:spPr>
        <a:xfrm>
          <a:off x="0" y="1246699"/>
          <a:ext cx="2377440" cy="566477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sz="1200" b="1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Monitoring the scenario</a:t>
          </a:r>
          <a:endParaRPr lang="en-US" sz="1200" b="1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action="ppaction://hlinksldjump?num=19"/>
          </dgm14:cNvPr>
        </a:ext>
      </dgm:extLst>
    </dgm:pt>
    <dgm:pt modelId="{8A172DED-FC00-40CE-B65D-98F49AC10F31}" type="parTrans" cxnId="{EB24BEB9-4262-4439-AC7A-87E3517A7890}">
      <dgm:prSet/>
      <dgm:spPr/>
      <dgm:t>
        <a:bodyPr/>
        <a:lstStyle/>
        <a:p>
          <a:endParaRPr lang="en-US"/>
        </a:p>
      </dgm:t>
    </dgm:pt>
    <dgm:pt modelId="{A22F4A38-7EED-4861-92E2-767DABF62D20}" type="sibTrans" cxnId="{EB24BEB9-4262-4439-AC7A-87E3517A7890}">
      <dgm:prSet/>
      <dgm:spPr/>
      <dgm:t>
        <a:bodyPr/>
        <a:lstStyle/>
        <a:p>
          <a:endParaRPr lang="en-US"/>
        </a:p>
      </dgm:t>
    </dgm:pt>
    <dgm:pt modelId="{3F0C36B9-FBE9-45E0-914A-A104D483AE88}">
      <dgm:prSet phldrT="[Text]" custT="1"/>
      <dgm:spPr>
        <a:xfrm>
          <a:off x="0" y="1869823"/>
          <a:ext cx="2377440" cy="566477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sz="1200" b="1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Collecting and Analyzing the data</a:t>
          </a:r>
          <a:endParaRPr lang="en-US" sz="1200" b="1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action="ppaction://hlinksldjump?num=19"/>
          </dgm14:cNvPr>
        </a:ext>
      </dgm:extLst>
    </dgm:pt>
    <dgm:pt modelId="{7A537956-3342-43AE-9DBE-8DF33A2A31C5}" type="parTrans" cxnId="{47576871-DEE5-4F78-BB7B-25CE2C9D2892}">
      <dgm:prSet/>
      <dgm:spPr/>
      <dgm:t>
        <a:bodyPr/>
        <a:lstStyle/>
        <a:p>
          <a:endParaRPr lang="en-US"/>
        </a:p>
      </dgm:t>
    </dgm:pt>
    <dgm:pt modelId="{498A3AE6-2D92-4A31-A2B0-0D0663DEE482}" type="sibTrans" cxnId="{47576871-DEE5-4F78-BB7B-25CE2C9D2892}">
      <dgm:prSet/>
      <dgm:spPr/>
      <dgm:t>
        <a:bodyPr/>
        <a:lstStyle/>
        <a:p>
          <a:endParaRPr lang="en-US"/>
        </a:p>
      </dgm:t>
    </dgm:pt>
    <dgm:pt modelId="{BB4BE5DF-93BB-4CE6-B790-D53D51FE164E}">
      <dgm:prSet phldrT="[Text]" custT="1"/>
      <dgm:spPr>
        <a:xfrm>
          <a:off x="0" y="623574"/>
          <a:ext cx="2377440" cy="566477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sz="1200" b="1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Executing the scripts</a:t>
          </a:r>
          <a:endParaRPr lang="en-US" sz="1200" b="1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action="ppaction://hlinksldjump?num=19"/>
          </dgm14:cNvPr>
        </a:ext>
      </dgm:extLst>
    </dgm:pt>
    <dgm:pt modelId="{1FD64DD0-1E32-4BAF-9516-5B84DC42C781}" type="parTrans" cxnId="{68B703D3-0B90-42FC-A0B1-4E23AC8C12B1}">
      <dgm:prSet/>
      <dgm:spPr/>
      <dgm:t>
        <a:bodyPr/>
        <a:lstStyle/>
        <a:p>
          <a:endParaRPr lang="en-US"/>
        </a:p>
      </dgm:t>
    </dgm:pt>
    <dgm:pt modelId="{5B71A075-275F-41E4-AEA4-3B3D690FBC64}" type="sibTrans" cxnId="{68B703D3-0B90-42FC-A0B1-4E23AC8C12B1}">
      <dgm:prSet/>
      <dgm:spPr/>
      <dgm:t>
        <a:bodyPr/>
        <a:lstStyle/>
        <a:p>
          <a:endParaRPr lang="en-US"/>
        </a:p>
      </dgm:t>
    </dgm:pt>
    <dgm:pt modelId="{26B66FD6-2985-437F-A1C2-348A5BE9D3C9}">
      <dgm:prSet phldrT="[Text]" custT="1"/>
      <dgm:spPr>
        <a:xfrm>
          <a:off x="0" y="2492948"/>
          <a:ext cx="2377440" cy="566477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sz="1200" b="1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Providing Recommendations</a:t>
          </a:r>
          <a:endParaRPr lang="en-US" sz="1200" b="1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action="ppaction://hlinksldjump?num=19"/>
          </dgm14:cNvPr>
        </a:ext>
      </dgm:extLst>
    </dgm:pt>
    <dgm:pt modelId="{6C3C3732-54D8-4710-965A-0917D34C7328}" type="sibTrans" cxnId="{F4F76941-BEC6-4BB0-B1EB-813F9BE09B7F}">
      <dgm:prSet/>
      <dgm:spPr/>
      <dgm:t>
        <a:bodyPr/>
        <a:lstStyle/>
        <a:p>
          <a:endParaRPr lang="en-US"/>
        </a:p>
      </dgm:t>
    </dgm:pt>
    <dgm:pt modelId="{C223B441-906C-4230-97A9-3019EBBED60F}" type="parTrans" cxnId="{F4F76941-BEC6-4BB0-B1EB-813F9BE09B7F}">
      <dgm:prSet/>
      <dgm:spPr/>
      <dgm:t>
        <a:bodyPr/>
        <a:lstStyle/>
        <a:p>
          <a:endParaRPr lang="en-US"/>
        </a:p>
      </dgm:t>
    </dgm:pt>
    <dgm:pt modelId="{54B6EFA0-DD9D-4A46-AA87-B1ACCBE4AB87}">
      <dgm:prSet phldrT="[Text]" custT="1"/>
      <dgm:spPr>
        <a:xfrm>
          <a:off x="0" y="449"/>
          <a:ext cx="2377440" cy="566477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sz="1200" b="1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Scripting</a:t>
          </a:r>
          <a:endParaRPr lang="en-US" sz="1200" b="1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action="ppaction://hlinksldjump?num=18"/>
          </dgm14:cNvPr>
        </a:ext>
      </dgm:extLst>
    </dgm:pt>
    <dgm:pt modelId="{B479DB89-FDE0-445A-ACF5-069C106A9772}" type="parTrans" cxnId="{5A89A2C1-978B-4C13-ACA6-76C271A819EB}">
      <dgm:prSet/>
      <dgm:spPr/>
      <dgm:t>
        <a:bodyPr/>
        <a:lstStyle/>
        <a:p>
          <a:endParaRPr lang="en-US"/>
        </a:p>
      </dgm:t>
    </dgm:pt>
    <dgm:pt modelId="{8F5A39FC-58E5-4DE1-A6DD-1AFC020D0437}" type="sibTrans" cxnId="{5A89A2C1-978B-4C13-ACA6-76C271A819EB}">
      <dgm:prSet/>
      <dgm:spPr/>
      <dgm:t>
        <a:bodyPr/>
        <a:lstStyle/>
        <a:p>
          <a:endParaRPr lang="en-US"/>
        </a:p>
      </dgm:t>
    </dgm:pt>
    <dgm:pt modelId="{7E9CBD82-6892-4C5B-9220-697FDC81CDEE}">
      <dgm:prSet phldrT="[Text]" custT="1"/>
      <dgm:spPr>
        <a:xfrm>
          <a:off x="0" y="3116073"/>
          <a:ext cx="2377440" cy="566477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sz="1200" b="1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Creating Report</a:t>
          </a:r>
          <a:endParaRPr lang="en-US" sz="1200" b="1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E253AE80-0E53-4F82-861B-973D4825B83D}" type="parTrans" cxnId="{750B7E2F-1E15-4E45-A330-1E8389C83B15}">
      <dgm:prSet/>
      <dgm:spPr/>
      <dgm:t>
        <a:bodyPr/>
        <a:lstStyle/>
        <a:p>
          <a:endParaRPr lang="en-US"/>
        </a:p>
      </dgm:t>
    </dgm:pt>
    <dgm:pt modelId="{B0A78D58-2885-45FF-953A-BF9A95BC58F5}" type="sibTrans" cxnId="{750B7E2F-1E15-4E45-A330-1E8389C83B15}">
      <dgm:prSet/>
      <dgm:spPr/>
      <dgm:t>
        <a:bodyPr/>
        <a:lstStyle/>
        <a:p>
          <a:endParaRPr lang="en-US"/>
        </a:p>
      </dgm:t>
    </dgm:pt>
    <dgm:pt modelId="{3610BDAA-A1EF-4DE1-886E-78AFB5C00B8F}">
      <dgm:prSet phldrT="[Text]" custT="1"/>
      <dgm:spPr>
        <a:xfrm>
          <a:off x="2377440" y="449"/>
          <a:ext cx="3566160" cy="566477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US" sz="1100" b="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Scripting and parameterizing for all identified workflows. </a:t>
          </a:r>
          <a:endParaRPr lang="en-US" sz="1100" b="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action="ppaction://hlinksldjump?num=18"/>
          </dgm14:cNvPr>
        </a:ext>
      </dgm:extLst>
    </dgm:pt>
    <dgm:pt modelId="{DB9D90AC-62CA-4695-AC77-8CF8D8A66367}" type="parTrans" cxnId="{ED828B7B-BA57-4B30-BB71-3ECAFD270645}">
      <dgm:prSet/>
      <dgm:spPr/>
      <dgm:t>
        <a:bodyPr/>
        <a:lstStyle/>
        <a:p>
          <a:endParaRPr lang="en-US"/>
        </a:p>
      </dgm:t>
    </dgm:pt>
    <dgm:pt modelId="{09437D18-A0B2-4E96-9319-57B533987285}" type="sibTrans" cxnId="{ED828B7B-BA57-4B30-BB71-3ECAFD270645}">
      <dgm:prSet/>
      <dgm:spPr/>
      <dgm:t>
        <a:bodyPr/>
        <a:lstStyle/>
        <a:p>
          <a:endParaRPr lang="en-US"/>
        </a:p>
      </dgm:t>
    </dgm:pt>
    <dgm:pt modelId="{256D914C-0A97-4CE7-9EF3-1D81810CE14B}">
      <dgm:prSet phldrT="[Text]" custT="1"/>
      <dgm:spPr>
        <a:xfrm>
          <a:off x="2377440" y="449"/>
          <a:ext cx="3566160" cy="566477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US" sz="1100" b="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Data pool creation</a:t>
          </a:r>
          <a:endParaRPr lang="en-US" sz="1100" b="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  <dgm:extLst/>
    </dgm:pt>
    <dgm:pt modelId="{55375C27-E2C3-4EEE-B91D-4D91DE931FCE}" type="parTrans" cxnId="{DA052A48-588E-41E6-A5C0-D4B7D521B471}">
      <dgm:prSet/>
      <dgm:spPr/>
      <dgm:t>
        <a:bodyPr/>
        <a:lstStyle/>
        <a:p>
          <a:endParaRPr lang="en-US"/>
        </a:p>
      </dgm:t>
    </dgm:pt>
    <dgm:pt modelId="{E0FDADB8-448A-4BBD-B93C-737F444F6683}" type="sibTrans" cxnId="{DA052A48-588E-41E6-A5C0-D4B7D521B471}">
      <dgm:prSet/>
      <dgm:spPr/>
      <dgm:t>
        <a:bodyPr/>
        <a:lstStyle/>
        <a:p>
          <a:endParaRPr lang="en-US"/>
        </a:p>
      </dgm:t>
    </dgm:pt>
    <dgm:pt modelId="{7C377FB5-5A9D-4876-A799-B6A8740BE455}">
      <dgm:prSet phldrT="[Text]" custT="1"/>
      <dgm:spPr>
        <a:xfrm>
          <a:off x="2377440" y="623574"/>
          <a:ext cx="3566160" cy="566477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US" sz="1050" b="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Executing the scripts on the setup for different loads in step up approach starting from single user till concurrency defined</a:t>
          </a:r>
          <a:endParaRPr lang="en-US" sz="1050" b="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action="ppaction://hlinksldjump?num=19"/>
          </dgm14:cNvPr>
        </a:ext>
      </dgm:extLst>
    </dgm:pt>
    <dgm:pt modelId="{4E621AD0-9FC2-4DC1-A587-BC901A01D9C4}" type="parTrans" cxnId="{FD962153-519B-441C-8384-E3D1CA4C0ADC}">
      <dgm:prSet/>
      <dgm:spPr/>
      <dgm:t>
        <a:bodyPr/>
        <a:lstStyle/>
        <a:p>
          <a:endParaRPr lang="en-US"/>
        </a:p>
      </dgm:t>
    </dgm:pt>
    <dgm:pt modelId="{71D95400-66EC-4690-BD29-CE2D81CBC93F}" type="sibTrans" cxnId="{FD962153-519B-441C-8384-E3D1CA4C0ADC}">
      <dgm:prSet/>
      <dgm:spPr/>
      <dgm:t>
        <a:bodyPr/>
        <a:lstStyle/>
        <a:p>
          <a:endParaRPr lang="en-US"/>
        </a:p>
      </dgm:t>
    </dgm:pt>
    <dgm:pt modelId="{972C9349-6C73-4DC4-800D-7FBD5B9BF6E7}">
      <dgm:prSet phldrT="[Text]" custT="1"/>
      <dgm:spPr>
        <a:xfrm>
          <a:off x="2377440" y="1246699"/>
          <a:ext cx="3566160" cy="566477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US" sz="1100" b="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Monitor the different performance matrix at execution such as Response time, system usage- CPU- memory</a:t>
          </a:r>
          <a:endParaRPr lang="en-US" sz="1100" b="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action="ppaction://hlinksldjump?num=19"/>
          </dgm14:cNvPr>
        </a:ext>
      </dgm:extLst>
    </dgm:pt>
    <dgm:pt modelId="{0566B1AC-8009-4BBF-AB53-84EC4BEADA2E}" type="parTrans" cxnId="{E8DDB356-9027-45E6-9B57-8C7352CAE8B4}">
      <dgm:prSet/>
      <dgm:spPr/>
      <dgm:t>
        <a:bodyPr/>
        <a:lstStyle/>
        <a:p>
          <a:endParaRPr lang="en-US"/>
        </a:p>
      </dgm:t>
    </dgm:pt>
    <dgm:pt modelId="{18AC7E54-94CF-48D4-A10F-CFF1A560A2C1}" type="sibTrans" cxnId="{E8DDB356-9027-45E6-9B57-8C7352CAE8B4}">
      <dgm:prSet/>
      <dgm:spPr/>
      <dgm:t>
        <a:bodyPr/>
        <a:lstStyle/>
        <a:p>
          <a:endParaRPr lang="en-US"/>
        </a:p>
      </dgm:t>
    </dgm:pt>
    <dgm:pt modelId="{947FE64B-C6F8-4935-B937-DA582E061148}">
      <dgm:prSet phldrT="[Text]" custT="1"/>
      <dgm:spPr>
        <a:xfrm>
          <a:off x="2377440" y="1869823"/>
          <a:ext cx="3566160" cy="566477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US" sz="1100" b="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Collecting all tools data. Plotting the trends and analyzing the system reports</a:t>
          </a:r>
          <a:endParaRPr lang="en-US" sz="1100" b="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action="ppaction://hlinksldjump?num=19"/>
          </dgm14:cNvPr>
        </a:ext>
      </dgm:extLst>
    </dgm:pt>
    <dgm:pt modelId="{974040D2-E226-4EB1-BFF2-D7F82CD2E852}" type="parTrans" cxnId="{97ACC9A6-E12E-458F-B6A6-F55AE1E2FC98}">
      <dgm:prSet/>
      <dgm:spPr/>
      <dgm:t>
        <a:bodyPr/>
        <a:lstStyle/>
        <a:p>
          <a:endParaRPr lang="en-US"/>
        </a:p>
      </dgm:t>
    </dgm:pt>
    <dgm:pt modelId="{F57FF2A3-9EF1-4234-AA65-9DB04A5C5DC3}" type="sibTrans" cxnId="{97ACC9A6-E12E-458F-B6A6-F55AE1E2FC98}">
      <dgm:prSet/>
      <dgm:spPr/>
      <dgm:t>
        <a:bodyPr/>
        <a:lstStyle/>
        <a:p>
          <a:endParaRPr lang="en-US"/>
        </a:p>
      </dgm:t>
    </dgm:pt>
    <dgm:pt modelId="{B2772314-53DB-4151-8C20-AC5DC6C0CB37}">
      <dgm:prSet phldrT="[Text]" custT="1"/>
      <dgm:spPr>
        <a:xfrm>
          <a:off x="2377440" y="2492948"/>
          <a:ext cx="3566160" cy="566477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US" sz="1100" b="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Identifying the bottleneck and providing recommendations to resolve these.</a:t>
          </a:r>
          <a:endParaRPr lang="en-US" sz="1100" b="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" action="ppaction://hlinksldjump?num=19"/>
          </dgm14:cNvPr>
        </a:ext>
      </dgm:extLst>
    </dgm:pt>
    <dgm:pt modelId="{572CD138-0908-444B-8DC1-2B0DC71AE1C3}" type="parTrans" cxnId="{729D3B04-00E9-46D0-9182-9004A82AD8EB}">
      <dgm:prSet/>
      <dgm:spPr/>
      <dgm:t>
        <a:bodyPr/>
        <a:lstStyle/>
        <a:p>
          <a:endParaRPr lang="en-US"/>
        </a:p>
      </dgm:t>
    </dgm:pt>
    <dgm:pt modelId="{5B63FFB2-5665-4B36-9D2C-63384A596050}" type="sibTrans" cxnId="{729D3B04-00E9-46D0-9182-9004A82AD8EB}">
      <dgm:prSet/>
      <dgm:spPr/>
      <dgm:t>
        <a:bodyPr/>
        <a:lstStyle/>
        <a:p>
          <a:endParaRPr lang="en-US"/>
        </a:p>
      </dgm:t>
    </dgm:pt>
    <dgm:pt modelId="{D3CDC6F8-24E1-4575-AEF9-492EC0EB317A}">
      <dgm:prSet phldrT="[Text]" custT="1"/>
      <dgm:spPr>
        <a:xfrm>
          <a:off x="2377440" y="3116073"/>
          <a:ext cx="3566160" cy="566477"/>
        </a:xfr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en-US" sz="1100" b="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Creating detailed report with all experiments data and analysis done with recommendations.</a:t>
          </a:r>
          <a:endParaRPr lang="en-US" sz="1100" b="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2B495EC3-0C20-414E-AE67-6F362EA62D15}" type="parTrans" cxnId="{A3A028B6-9AF3-4B5C-B4C1-EA7CAB9031F2}">
      <dgm:prSet/>
      <dgm:spPr/>
      <dgm:t>
        <a:bodyPr/>
        <a:lstStyle/>
        <a:p>
          <a:endParaRPr lang="en-US"/>
        </a:p>
      </dgm:t>
    </dgm:pt>
    <dgm:pt modelId="{9CF8D872-3399-4880-BDC8-FFEFD52DD811}" type="sibTrans" cxnId="{A3A028B6-9AF3-4B5C-B4C1-EA7CAB9031F2}">
      <dgm:prSet/>
      <dgm:spPr/>
      <dgm:t>
        <a:bodyPr/>
        <a:lstStyle/>
        <a:p>
          <a:endParaRPr lang="en-US"/>
        </a:p>
      </dgm:t>
    </dgm:pt>
    <dgm:pt modelId="{E5D25C49-6C2F-4BEB-804A-763D7B347F9D}" type="pres">
      <dgm:prSet presAssocID="{74EF0E95-E637-4B2A-AF52-83E3A1555021}" presName="Name0" presStyleCnt="0">
        <dgm:presLayoutVars>
          <dgm:dir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1E2EC02-25DA-4B3F-8AD7-9352E7237664}" type="pres">
      <dgm:prSet presAssocID="{54B6EFA0-DD9D-4A46-AA87-B1ACCBE4AB87}" presName="linNode" presStyleCnt="0"/>
      <dgm:spPr/>
      <dgm:t>
        <a:bodyPr/>
        <a:lstStyle/>
        <a:p>
          <a:endParaRPr lang="en-US"/>
        </a:p>
      </dgm:t>
    </dgm:pt>
    <dgm:pt modelId="{474A00C3-855A-49B7-BAF6-4D38E9378455}" type="pres">
      <dgm:prSet presAssocID="{54B6EFA0-DD9D-4A46-AA87-B1ACCBE4AB87}" presName="parentShp" presStyleLbl="node1" presStyleIdx="0" presStyleCnt="6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6754E159-2526-4E84-91CA-7F29204E8576}" type="pres">
      <dgm:prSet presAssocID="{54B6EFA0-DD9D-4A46-AA87-B1ACCBE4AB87}" presName="childShp" presStyleLbl="bgAccFollowNode1" presStyleIdx="0" presStyleCnt="6">
        <dgm:presLayoutVars>
          <dgm:bulletEnabled val="1"/>
        </dgm:presLayoutVars>
      </dgm:prSet>
      <dgm:spPr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F2E725CF-C9DE-46B7-8AB3-8C0574A436EF}" type="pres">
      <dgm:prSet presAssocID="{8F5A39FC-58E5-4DE1-A6DD-1AFC020D0437}" presName="spacing" presStyleCnt="0"/>
      <dgm:spPr/>
      <dgm:t>
        <a:bodyPr/>
        <a:lstStyle/>
        <a:p>
          <a:endParaRPr lang="en-US"/>
        </a:p>
      </dgm:t>
    </dgm:pt>
    <dgm:pt modelId="{2C28370D-6BA5-45CA-A079-F53B95489E14}" type="pres">
      <dgm:prSet presAssocID="{BB4BE5DF-93BB-4CE6-B790-D53D51FE164E}" presName="linNode" presStyleCnt="0"/>
      <dgm:spPr/>
      <dgm:t>
        <a:bodyPr/>
        <a:lstStyle/>
        <a:p>
          <a:endParaRPr lang="en-US"/>
        </a:p>
      </dgm:t>
    </dgm:pt>
    <dgm:pt modelId="{1AECC425-9B37-400B-8651-32669DC81768}" type="pres">
      <dgm:prSet presAssocID="{BB4BE5DF-93BB-4CE6-B790-D53D51FE164E}" presName="parentShp" presStyleLbl="node1" presStyleIdx="1" presStyleCnt="6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8AD97C17-A21F-44FD-84B5-E2BA57B4C89F}" type="pres">
      <dgm:prSet presAssocID="{BB4BE5DF-93BB-4CE6-B790-D53D51FE164E}" presName="childShp" presStyleLbl="bgAccFollowNode1" presStyleIdx="1" presStyleCnt="6">
        <dgm:presLayoutVars>
          <dgm:bulletEnabled val="1"/>
        </dgm:presLayoutVars>
      </dgm:prSet>
      <dgm:spPr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2EDAD6DF-4C76-4F30-BA50-46E6D97DB5B7}" type="pres">
      <dgm:prSet presAssocID="{5B71A075-275F-41E4-AEA4-3B3D690FBC64}" presName="spacing" presStyleCnt="0"/>
      <dgm:spPr/>
      <dgm:t>
        <a:bodyPr/>
        <a:lstStyle/>
        <a:p>
          <a:endParaRPr lang="en-US"/>
        </a:p>
      </dgm:t>
    </dgm:pt>
    <dgm:pt modelId="{E6513E79-9910-465A-BC33-923644CFB05C}" type="pres">
      <dgm:prSet presAssocID="{FC09794E-A2B9-46AC-BC79-5F00E48E2F91}" presName="linNode" presStyleCnt="0"/>
      <dgm:spPr/>
      <dgm:t>
        <a:bodyPr/>
        <a:lstStyle/>
        <a:p>
          <a:endParaRPr lang="en-US"/>
        </a:p>
      </dgm:t>
    </dgm:pt>
    <dgm:pt modelId="{D16D743E-5C8E-4C78-945C-A5B5C63A88A0}" type="pres">
      <dgm:prSet presAssocID="{FC09794E-A2B9-46AC-BC79-5F00E48E2F91}" presName="parentShp" presStyleLbl="node1" presStyleIdx="2" presStyleCnt="6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666AD4C0-3AD2-4749-935A-806A4D6B9358}" type="pres">
      <dgm:prSet presAssocID="{FC09794E-A2B9-46AC-BC79-5F00E48E2F91}" presName="childShp" presStyleLbl="bgAccFollowNode1" presStyleIdx="2" presStyleCnt="6">
        <dgm:presLayoutVars>
          <dgm:bulletEnabled val="1"/>
        </dgm:presLayoutVars>
      </dgm:prSet>
      <dgm:spPr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7F42953-C44A-4CD9-A582-CAFFD0C7FB68}" type="pres">
      <dgm:prSet presAssocID="{A22F4A38-7EED-4861-92E2-767DABF62D20}" presName="spacing" presStyleCnt="0"/>
      <dgm:spPr/>
      <dgm:t>
        <a:bodyPr/>
        <a:lstStyle/>
        <a:p>
          <a:endParaRPr lang="en-US"/>
        </a:p>
      </dgm:t>
    </dgm:pt>
    <dgm:pt modelId="{DDCBB08F-F154-4319-B926-EA145C94EADC}" type="pres">
      <dgm:prSet presAssocID="{3F0C36B9-FBE9-45E0-914A-A104D483AE88}" presName="linNode" presStyleCnt="0"/>
      <dgm:spPr/>
      <dgm:t>
        <a:bodyPr/>
        <a:lstStyle/>
        <a:p>
          <a:endParaRPr lang="en-US"/>
        </a:p>
      </dgm:t>
    </dgm:pt>
    <dgm:pt modelId="{DE8EF262-AB5C-44FC-A09B-0178BC607E23}" type="pres">
      <dgm:prSet presAssocID="{3F0C36B9-FBE9-45E0-914A-A104D483AE88}" presName="parentShp" presStyleLbl="node1" presStyleIdx="3" presStyleCnt="6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00A21C36-D6D9-48C6-B16F-44654197F2D7}" type="pres">
      <dgm:prSet presAssocID="{3F0C36B9-FBE9-45E0-914A-A104D483AE88}" presName="childShp" presStyleLbl="bgAccFollowNode1" presStyleIdx="3" presStyleCnt="6">
        <dgm:presLayoutVars>
          <dgm:bulletEnabled val="1"/>
        </dgm:presLayoutVars>
      </dgm:prSet>
      <dgm:spPr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8B2BB26A-0078-41F4-90B6-5B3EE23D1D53}" type="pres">
      <dgm:prSet presAssocID="{498A3AE6-2D92-4A31-A2B0-0D0663DEE482}" presName="spacing" presStyleCnt="0"/>
      <dgm:spPr/>
      <dgm:t>
        <a:bodyPr/>
        <a:lstStyle/>
        <a:p>
          <a:endParaRPr lang="en-US"/>
        </a:p>
      </dgm:t>
    </dgm:pt>
    <dgm:pt modelId="{40CBAE85-B275-44EC-B4A8-CF8B2F0A2301}" type="pres">
      <dgm:prSet presAssocID="{26B66FD6-2985-437F-A1C2-348A5BE9D3C9}" presName="linNode" presStyleCnt="0"/>
      <dgm:spPr/>
      <dgm:t>
        <a:bodyPr/>
        <a:lstStyle/>
        <a:p>
          <a:endParaRPr lang="en-US"/>
        </a:p>
      </dgm:t>
    </dgm:pt>
    <dgm:pt modelId="{0818BECE-72B5-4E9B-BE07-C195C034EE8C}" type="pres">
      <dgm:prSet presAssocID="{26B66FD6-2985-437F-A1C2-348A5BE9D3C9}" presName="parentShp" presStyleLbl="node1" presStyleIdx="4" presStyleCnt="6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CE5A7707-E5CE-4D78-B7B1-7EE9F25B3F9F}" type="pres">
      <dgm:prSet presAssocID="{26B66FD6-2985-437F-A1C2-348A5BE9D3C9}" presName="childShp" presStyleLbl="bgAccFollowNode1" presStyleIdx="4" presStyleCnt="6">
        <dgm:presLayoutVars>
          <dgm:bulletEnabled val="1"/>
        </dgm:presLayoutVars>
      </dgm:prSet>
      <dgm:spPr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9B3E1698-41CF-49F9-AE0D-46BB072D5EA1}" type="pres">
      <dgm:prSet presAssocID="{6C3C3732-54D8-4710-965A-0917D34C7328}" presName="spacing" presStyleCnt="0"/>
      <dgm:spPr/>
      <dgm:t>
        <a:bodyPr/>
        <a:lstStyle/>
        <a:p>
          <a:endParaRPr lang="en-US"/>
        </a:p>
      </dgm:t>
    </dgm:pt>
    <dgm:pt modelId="{D7F5F513-C02B-4AC1-85A3-C1C5F2272F6C}" type="pres">
      <dgm:prSet presAssocID="{7E9CBD82-6892-4C5B-9220-697FDC81CDEE}" presName="linNode" presStyleCnt="0"/>
      <dgm:spPr/>
      <dgm:t>
        <a:bodyPr/>
        <a:lstStyle/>
        <a:p>
          <a:endParaRPr lang="en-US"/>
        </a:p>
      </dgm:t>
    </dgm:pt>
    <dgm:pt modelId="{DB1270E2-2E7A-4FF1-9A16-A61975F6348D}" type="pres">
      <dgm:prSet presAssocID="{7E9CBD82-6892-4C5B-9220-697FDC81CDEE}" presName="parentShp" presStyleLbl="node1" presStyleIdx="5" presStyleCnt="6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72FB14B2-86F3-4EB9-8305-C30E3001F62F}" type="pres">
      <dgm:prSet presAssocID="{7E9CBD82-6892-4C5B-9220-697FDC81CDEE}" presName="childShp" presStyleLbl="bgAccFollowNode1" presStyleIdx="5" presStyleCnt="6">
        <dgm:presLayoutVars>
          <dgm:bulletEnabled val="1"/>
        </dgm:presLayoutVars>
      </dgm:prSet>
      <dgm:spPr>
        <a:prstGeom prst="rightArrow">
          <a:avLst>
            <a:gd name="adj1" fmla="val 75000"/>
            <a:gd name="adj2" fmla="val 50000"/>
          </a:avLst>
        </a:prstGeom>
      </dgm:spPr>
      <dgm:t>
        <a:bodyPr/>
        <a:lstStyle/>
        <a:p>
          <a:endParaRPr lang="en-US"/>
        </a:p>
      </dgm:t>
    </dgm:pt>
  </dgm:ptLst>
  <dgm:cxnLst>
    <dgm:cxn modelId="{CB4BB5E1-254C-4014-BEEA-A41D9DB5E867}" type="presOf" srcId="{947FE64B-C6F8-4935-B937-DA582E061148}" destId="{00A21C36-D6D9-48C6-B16F-44654197F2D7}" srcOrd="0" destOrd="0" presId="urn:microsoft.com/office/officeart/2005/8/layout/vList6"/>
    <dgm:cxn modelId="{70AF663A-4EED-438A-AF63-E5D6A69261C5}" type="presOf" srcId="{7C377FB5-5A9D-4876-A799-B6A8740BE455}" destId="{8AD97C17-A21F-44FD-84B5-E2BA57B4C89F}" srcOrd="0" destOrd="0" presId="urn:microsoft.com/office/officeart/2005/8/layout/vList6"/>
    <dgm:cxn modelId="{E8DDB356-9027-45E6-9B57-8C7352CAE8B4}" srcId="{FC09794E-A2B9-46AC-BC79-5F00E48E2F91}" destId="{972C9349-6C73-4DC4-800D-7FBD5B9BF6E7}" srcOrd="0" destOrd="0" parTransId="{0566B1AC-8009-4BBF-AB53-84EC4BEADA2E}" sibTransId="{18AC7E54-94CF-48D4-A10F-CFF1A560A2C1}"/>
    <dgm:cxn modelId="{EB24BEB9-4262-4439-AC7A-87E3517A7890}" srcId="{74EF0E95-E637-4B2A-AF52-83E3A1555021}" destId="{FC09794E-A2B9-46AC-BC79-5F00E48E2F91}" srcOrd="2" destOrd="0" parTransId="{8A172DED-FC00-40CE-B65D-98F49AC10F31}" sibTransId="{A22F4A38-7EED-4861-92E2-767DABF62D20}"/>
    <dgm:cxn modelId="{E88F104B-F0DC-4B96-8C92-D37CF8EC08AA}" type="presOf" srcId="{256D914C-0A97-4CE7-9EF3-1D81810CE14B}" destId="{6754E159-2526-4E84-91CA-7F29204E8576}" srcOrd="0" destOrd="1" presId="urn:microsoft.com/office/officeart/2005/8/layout/vList6"/>
    <dgm:cxn modelId="{F4F76941-BEC6-4BB0-B1EB-813F9BE09B7F}" srcId="{74EF0E95-E637-4B2A-AF52-83E3A1555021}" destId="{26B66FD6-2985-437F-A1C2-348A5BE9D3C9}" srcOrd="4" destOrd="0" parTransId="{C223B441-906C-4230-97A9-3019EBBED60F}" sibTransId="{6C3C3732-54D8-4710-965A-0917D34C7328}"/>
    <dgm:cxn modelId="{AE244C22-642D-454F-8835-D0AC42EFF7BE}" type="presOf" srcId="{7E9CBD82-6892-4C5B-9220-697FDC81CDEE}" destId="{DB1270E2-2E7A-4FF1-9A16-A61975F6348D}" srcOrd="0" destOrd="0" presId="urn:microsoft.com/office/officeart/2005/8/layout/vList6"/>
    <dgm:cxn modelId="{4C2A45F5-37A7-4844-8728-E28D8CB5D99E}" type="presOf" srcId="{74EF0E95-E637-4B2A-AF52-83E3A1555021}" destId="{E5D25C49-6C2F-4BEB-804A-763D7B347F9D}" srcOrd="0" destOrd="0" presId="urn:microsoft.com/office/officeart/2005/8/layout/vList6"/>
    <dgm:cxn modelId="{8A84CA58-AC27-474B-B858-D93662F65AD1}" type="presOf" srcId="{D3CDC6F8-24E1-4575-AEF9-492EC0EB317A}" destId="{72FB14B2-86F3-4EB9-8305-C30E3001F62F}" srcOrd="0" destOrd="0" presId="urn:microsoft.com/office/officeart/2005/8/layout/vList6"/>
    <dgm:cxn modelId="{47E12409-D27D-45A2-ACCF-C9BF63B000CD}" type="presOf" srcId="{972C9349-6C73-4DC4-800D-7FBD5B9BF6E7}" destId="{666AD4C0-3AD2-4749-935A-806A4D6B9358}" srcOrd="0" destOrd="0" presId="urn:microsoft.com/office/officeart/2005/8/layout/vList6"/>
    <dgm:cxn modelId="{FD962153-519B-441C-8384-E3D1CA4C0ADC}" srcId="{BB4BE5DF-93BB-4CE6-B790-D53D51FE164E}" destId="{7C377FB5-5A9D-4876-A799-B6A8740BE455}" srcOrd="0" destOrd="0" parTransId="{4E621AD0-9FC2-4DC1-A587-BC901A01D9C4}" sibTransId="{71D95400-66EC-4690-BD29-CE2D81CBC93F}"/>
    <dgm:cxn modelId="{6B758516-6BB3-4619-AFC5-B1AEA8099068}" type="presOf" srcId="{54B6EFA0-DD9D-4A46-AA87-B1ACCBE4AB87}" destId="{474A00C3-855A-49B7-BAF6-4D38E9378455}" srcOrd="0" destOrd="0" presId="urn:microsoft.com/office/officeart/2005/8/layout/vList6"/>
    <dgm:cxn modelId="{229BDC15-28C6-44DD-8E7C-9123A9211282}" type="presOf" srcId="{26B66FD6-2985-437F-A1C2-348A5BE9D3C9}" destId="{0818BECE-72B5-4E9B-BE07-C195C034EE8C}" srcOrd="0" destOrd="0" presId="urn:microsoft.com/office/officeart/2005/8/layout/vList6"/>
    <dgm:cxn modelId="{ED828B7B-BA57-4B30-BB71-3ECAFD270645}" srcId="{54B6EFA0-DD9D-4A46-AA87-B1ACCBE4AB87}" destId="{3610BDAA-A1EF-4DE1-886E-78AFB5C00B8F}" srcOrd="0" destOrd="0" parTransId="{DB9D90AC-62CA-4695-AC77-8CF8D8A66367}" sibTransId="{09437D18-A0B2-4E96-9319-57B533987285}"/>
    <dgm:cxn modelId="{97ACC9A6-E12E-458F-B6A6-F55AE1E2FC98}" srcId="{3F0C36B9-FBE9-45E0-914A-A104D483AE88}" destId="{947FE64B-C6F8-4935-B937-DA582E061148}" srcOrd="0" destOrd="0" parTransId="{974040D2-E226-4EB1-BFF2-D7F82CD2E852}" sibTransId="{F57FF2A3-9EF1-4234-AA65-9DB04A5C5DC3}"/>
    <dgm:cxn modelId="{68B703D3-0B90-42FC-A0B1-4E23AC8C12B1}" srcId="{74EF0E95-E637-4B2A-AF52-83E3A1555021}" destId="{BB4BE5DF-93BB-4CE6-B790-D53D51FE164E}" srcOrd="1" destOrd="0" parTransId="{1FD64DD0-1E32-4BAF-9516-5B84DC42C781}" sibTransId="{5B71A075-275F-41E4-AEA4-3B3D690FBC64}"/>
    <dgm:cxn modelId="{750B7E2F-1E15-4E45-A330-1E8389C83B15}" srcId="{74EF0E95-E637-4B2A-AF52-83E3A1555021}" destId="{7E9CBD82-6892-4C5B-9220-697FDC81CDEE}" srcOrd="5" destOrd="0" parTransId="{E253AE80-0E53-4F82-861B-973D4825B83D}" sibTransId="{B0A78D58-2885-45FF-953A-BF9A95BC58F5}"/>
    <dgm:cxn modelId="{2AC94A32-9B55-49C5-B4DD-CBAD4BDAA15A}" type="presOf" srcId="{FC09794E-A2B9-46AC-BC79-5F00E48E2F91}" destId="{D16D743E-5C8E-4C78-945C-A5B5C63A88A0}" srcOrd="0" destOrd="0" presId="urn:microsoft.com/office/officeart/2005/8/layout/vList6"/>
    <dgm:cxn modelId="{DA052A48-588E-41E6-A5C0-D4B7D521B471}" srcId="{54B6EFA0-DD9D-4A46-AA87-B1ACCBE4AB87}" destId="{256D914C-0A97-4CE7-9EF3-1D81810CE14B}" srcOrd="1" destOrd="0" parTransId="{55375C27-E2C3-4EEE-B91D-4D91DE931FCE}" sibTransId="{E0FDADB8-448A-4BBD-B93C-737F444F6683}"/>
    <dgm:cxn modelId="{47576871-DEE5-4F78-BB7B-25CE2C9D2892}" srcId="{74EF0E95-E637-4B2A-AF52-83E3A1555021}" destId="{3F0C36B9-FBE9-45E0-914A-A104D483AE88}" srcOrd="3" destOrd="0" parTransId="{7A537956-3342-43AE-9DBE-8DF33A2A31C5}" sibTransId="{498A3AE6-2D92-4A31-A2B0-0D0663DEE482}"/>
    <dgm:cxn modelId="{BCC5D3B3-F6B0-4B34-A8DD-9027EA8144C6}" type="presOf" srcId="{B2772314-53DB-4151-8C20-AC5DC6C0CB37}" destId="{CE5A7707-E5CE-4D78-B7B1-7EE9F25B3F9F}" srcOrd="0" destOrd="0" presId="urn:microsoft.com/office/officeart/2005/8/layout/vList6"/>
    <dgm:cxn modelId="{729D3B04-00E9-46D0-9182-9004A82AD8EB}" srcId="{26B66FD6-2985-437F-A1C2-348A5BE9D3C9}" destId="{B2772314-53DB-4151-8C20-AC5DC6C0CB37}" srcOrd="0" destOrd="0" parTransId="{572CD138-0908-444B-8DC1-2B0DC71AE1C3}" sibTransId="{5B63FFB2-5665-4B36-9D2C-63384A596050}"/>
    <dgm:cxn modelId="{DB60FC8E-9AEC-4F79-A93F-695CAB1C178D}" type="presOf" srcId="{3F0C36B9-FBE9-45E0-914A-A104D483AE88}" destId="{DE8EF262-AB5C-44FC-A09B-0178BC607E23}" srcOrd="0" destOrd="0" presId="urn:microsoft.com/office/officeart/2005/8/layout/vList6"/>
    <dgm:cxn modelId="{D089E7ED-AFB5-4A98-B682-708131504BAB}" type="presOf" srcId="{3610BDAA-A1EF-4DE1-886E-78AFB5C00B8F}" destId="{6754E159-2526-4E84-91CA-7F29204E8576}" srcOrd="0" destOrd="0" presId="urn:microsoft.com/office/officeart/2005/8/layout/vList6"/>
    <dgm:cxn modelId="{A3A028B6-9AF3-4B5C-B4C1-EA7CAB9031F2}" srcId="{7E9CBD82-6892-4C5B-9220-697FDC81CDEE}" destId="{D3CDC6F8-24E1-4575-AEF9-492EC0EB317A}" srcOrd="0" destOrd="0" parTransId="{2B495EC3-0C20-414E-AE67-6F362EA62D15}" sibTransId="{9CF8D872-3399-4880-BDC8-FFEFD52DD811}"/>
    <dgm:cxn modelId="{5A89A2C1-978B-4C13-ACA6-76C271A819EB}" srcId="{74EF0E95-E637-4B2A-AF52-83E3A1555021}" destId="{54B6EFA0-DD9D-4A46-AA87-B1ACCBE4AB87}" srcOrd="0" destOrd="0" parTransId="{B479DB89-FDE0-445A-ACF5-069C106A9772}" sibTransId="{8F5A39FC-58E5-4DE1-A6DD-1AFC020D0437}"/>
    <dgm:cxn modelId="{CEE51529-7EF6-45D8-A68B-BFE2135DB829}" type="presOf" srcId="{BB4BE5DF-93BB-4CE6-B790-D53D51FE164E}" destId="{1AECC425-9B37-400B-8651-32669DC81768}" srcOrd="0" destOrd="0" presId="urn:microsoft.com/office/officeart/2005/8/layout/vList6"/>
    <dgm:cxn modelId="{B2F29699-B3FE-422D-BE2B-90F6C91163A3}" type="presParOf" srcId="{E5D25C49-6C2F-4BEB-804A-763D7B347F9D}" destId="{01E2EC02-25DA-4B3F-8AD7-9352E7237664}" srcOrd="0" destOrd="0" presId="urn:microsoft.com/office/officeart/2005/8/layout/vList6"/>
    <dgm:cxn modelId="{8FE74961-D733-46FF-B0C6-8422E811DEED}" type="presParOf" srcId="{01E2EC02-25DA-4B3F-8AD7-9352E7237664}" destId="{474A00C3-855A-49B7-BAF6-4D38E9378455}" srcOrd="0" destOrd="0" presId="urn:microsoft.com/office/officeart/2005/8/layout/vList6"/>
    <dgm:cxn modelId="{6C6ADFCC-09CA-4EDB-9384-5B3BF8E32C9B}" type="presParOf" srcId="{01E2EC02-25DA-4B3F-8AD7-9352E7237664}" destId="{6754E159-2526-4E84-91CA-7F29204E8576}" srcOrd="1" destOrd="0" presId="urn:microsoft.com/office/officeart/2005/8/layout/vList6"/>
    <dgm:cxn modelId="{3A887899-3A82-40DF-BB29-EB0B1AD11694}" type="presParOf" srcId="{E5D25C49-6C2F-4BEB-804A-763D7B347F9D}" destId="{F2E725CF-C9DE-46B7-8AB3-8C0574A436EF}" srcOrd="1" destOrd="0" presId="urn:microsoft.com/office/officeart/2005/8/layout/vList6"/>
    <dgm:cxn modelId="{626B3E12-0208-4F8A-90EF-D4BFC7CD575B}" type="presParOf" srcId="{E5D25C49-6C2F-4BEB-804A-763D7B347F9D}" destId="{2C28370D-6BA5-45CA-A079-F53B95489E14}" srcOrd="2" destOrd="0" presId="urn:microsoft.com/office/officeart/2005/8/layout/vList6"/>
    <dgm:cxn modelId="{6B836EC9-E245-429A-96F3-C10428A74319}" type="presParOf" srcId="{2C28370D-6BA5-45CA-A079-F53B95489E14}" destId="{1AECC425-9B37-400B-8651-32669DC81768}" srcOrd="0" destOrd="0" presId="urn:microsoft.com/office/officeart/2005/8/layout/vList6"/>
    <dgm:cxn modelId="{ADDD0B03-586C-4F7A-AE8B-6B637C846412}" type="presParOf" srcId="{2C28370D-6BA5-45CA-A079-F53B95489E14}" destId="{8AD97C17-A21F-44FD-84B5-E2BA57B4C89F}" srcOrd="1" destOrd="0" presId="urn:microsoft.com/office/officeart/2005/8/layout/vList6"/>
    <dgm:cxn modelId="{08227B0A-F979-4161-A531-65A69EC573B2}" type="presParOf" srcId="{E5D25C49-6C2F-4BEB-804A-763D7B347F9D}" destId="{2EDAD6DF-4C76-4F30-BA50-46E6D97DB5B7}" srcOrd="3" destOrd="0" presId="urn:microsoft.com/office/officeart/2005/8/layout/vList6"/>
    <dgm:cxn modelId="{24655F8D-7E2B-448E-A081-842F1C9F7EC4}" type="presParOf" srcId="{E5D25C49-6C2F-4BEB-804A-763D7B347F9D}" destId="{E6513E79-9910-465A-BC33-923644CFB05C}" srcOrd="4" destOrd="0" presId="urn:microsoft.com/office/officeart/2005/8/layout/vList6"/>
    <dgm:cxn modelId="{4CCE6713-CA0A-4EB5-81A5-348D3E28A78D}" type="presParOf" srcId="{E6513E79-9910-465A-BC33-923644CFB05C}" destId="{D16D743E-5C8E-4C78-945C-A5B5C63A88A0}" srcOrd="0" destOrd="0" presId="urn:microsoft.com/office/officeart/2005/8/layout/vList6"/>
    <dgm:cxn modelId="{47D7D9B0-332B-47E8-91C7-6484DB0D977D}" type="presParOf" srcId="{E6513E79-9910-465A-BC33-923644CFB05C}" destId="{666AD4C0-3AD2-4749-935A-806A4D6B9358}" srcOrd="1" destOrd="0" presId="urn:microsoft.com/office/officeart/2005/8/layout/vList6"/>
    <dgm:cxn modelId="{78D61C17-C410-4AB3-BE1F-5EAAEC605DC2}" type="presParOf" srcId="{E5D25C49-6C2F-4BEB-804A-763D7B347F9D}" destId="{07F42953-C44A-4CD9-A582-CAFFD0C7FB68}" srcOrd="5" destOrd="0" presId="urn:microsoft.com/office/officeart/2005/8/layout/vList6"/>
    <dgm:cxn modelId="{37C770B6-FC5F-4F6B-888E-0273353ABC2E}" type="presParOf" srcId="{E5D25C49-6C2F-4BEB-804A-763D7B347F9D}" destId="{DDCBB08F-F154-4319-B926-EA145C94EADC}" srcOrd="6" destOrd="0" presId="urn:microsoft.com/office/officeart/2005/8/layout/vList6"/>
    <dgm:cxn modelId="{D88B518E-C471-49EC-9F44-9B9DC1D166B7}" type="presParOf" srcId="{DDCBB08F-F154-4319-B926-EA145C94EADC}" destId="{DE8EF262-AB5C-44FC-A09B-0178BC607E23}" srcOrd="0" destOrd="0" presId="urn:microsoft.com/office/officeart/2005/8/layout/vList6"/>
    <dgm:cxn modelId="{FEDC534E-4327-4C5C-A2AC-CCB7400F7BA0}" type="presParOf" srcId="{DDCBB08F-F154-4319-B926-EA145C94EADC}" destId="{00A21C36-D6D9-48C6-B16F-44654197F2D7}" srcOrd="1" destOrd="0" presId="urn:microsoft.com/office/officeart/2005/8/layout/vList6"/>
    <dgm:cxn modelId="{F06CE147-ACF9-4D6D-8EB3-AE37B113BEBB}" type="presParOf" srcId="{E5D25C49-6C2F-4BEB-804A-763D7B347F9D}" destId="{8B2BB26A-0078-41F4-90B6-5B3EE23D1D53}" srcOrd="7" destOrd="0" presId="urn:microsoft.com/office/officeart/2005/8/layout/vList6"/>
    <dgm:cxn modelId="{12EB4757-4232-4EF0-B715-A5613CDF2806}" type="presParOf" srcId="{E5D25C49-6C2F-4BEB-804A-763D7B347F9D}" destId="{40CBAE85-B275-44EC-B4A8-CF8B2F0A2301}" srcOrd="8" destOrd="0" presId="urn:microsoft.com/office/officeart/2005/8/layout/vList6"/>
    <dgm:cxn modelId="{610A3C22-F945-4BD7-BCF8-F77C21351316}" type="presParOf" srcId="{40CBAE85-B275-44EC-B4A8-CF8B2F0A2301}" destId="{0818BECE-72B5-4E9B-BE07-C195C034EE8C}" srcOrd="0" destOrd="0" presId="urn:microsoft.com/office/officeart/2005/8/layout/vList6"/>
    <dgm:cxn modelId="{ADE96E68-F0B2-4DF3-B7C6-683CC05818B8}" type="presParOf" srcId="{40CBAE85-B275-44EC-B4A8-CF8B2F0A2301}" destId="{CE5A7707-E5CE-4D78-B7B1-7EE9F25B3F9F}" srcOrd="1" destOrd="0" presId="urn:microsoft.com/office/officeart/2005/8/layout/vList6"/>
    <dgm:cxn modelId="{60FDACFC-D492-40B8-B1AB-A0FA3E07B607}" type="presParOf" srcId="{E5D25C49-6C2F-4BEB-804A-763D7B347F9D}" destId="{9B3E1698-41CF-49F9-AE0D-46BB072D5EA1}" srcOrd="9" destOrd="0" presId="urn:microsoft.com/office/officeart/2005/8/layout/vList6"/>
    <dgm:cxn modelId="{20816F6B-3F8C-4065-8CBF-13506DD069BF}" type="presParOf" srcId="{E5D25C49-6C2F-4BEB-804A-763D7B347F9D}" destId="{D7F5F513-C02B-4AC1-85A3-C1C5F2272F6C}" srcOrd="10" destOrd="0" presId="urn:microsoft.com/office/officeart/2005/8/layout/vList6"/>
    <dgm:cxn modelId="{D28AC1CD-B626-4411-B7A0-79470B24268D}" type="presParOf" srcId="{D7F5F513-C02B-4AC1-85A3-C1C5F2272F6C}" destId="{DB1270E2-2E7A-4FF1-9A16-A61975F6348D}" srcOrd="0" destOrd="0" presId="urn:microsoft.com/office/officeart/2005/8/layout/vList6"/>
    <dgm:cxn modelId="{E9E392DD-3E13-4CA8-9BA3-6B3C012337F9}" type="presParOf" srcId="{D7F5F513-C02B-4AC1-85A3-C1C5F2272F6C}" destId="{72FB14B2-86F3-4EB9-8305-C30E3001F62F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54E159-2526-4E84-91CA-7F29204E8576}">
      <dsp:nvSpPr>
        <dsp:cNvPr id="0" name=""/>
        <dsp:cNvSpPr/>
      </dsp:nvSpPr>
      <dsp:spPr>
        <a:xfrm>
          <a:off x="2050542" y="378"/>
          <a:ext cx="3075813" cy="477110"/>
        </a:xfrm>
        <a:prstGeom prst="rightArrow">
          <a:avLst>
            <a:gd name="adj1" fmla="val 75000"/>
            <a:gd name="adj2" fmla="val 50000"/>
          </a:avLst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Scripting and parameterizing for all identified workflows. </a:t>
          </a:r>
          <a:endParaRPr lang="en-US" sz="1100" b="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Data pool creation</a:t>
          </a:r>
          <a:endParaRPr lang="en-US" sz="1100" b="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050542" y="60017"/>
        <a:ext cx="2896897" cy="357832"/>
      </dsp:txXfrm>
    </dsp:sp>
    <dsp:sp modelId="{474A00C3-855A-49B7-BAF6-4D38E9378455}">
      <dsp:nvSpPr>
        <dsp:cNvPr id="0" name=""/>
        <dsp:cNvSpPr/>
      </dsp:nvSpPr>
      <dsp:spPr>
        <a:xfrm>
          <a:off x="0" y="378"/>
          <a:ext cx="2050542" cy="47711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Scripting</a:t>
          </a:r>
          <a:endParaRPr lang="en-US" sz="1200" b="1" kern="1200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23291" y="23669"/>
        <a:ext cx="2003960" cy="430528"/>
      </dsp:txXfrm>
    </dsp:sp>
    <dsp:sp modelId="{8AD97C17-A21F-44FD-84B5-E2BA57B4C89F}">
      <dsp:nvSpPr>
        <dsp:cNvPr id="0" name=""/>
        <dsp:cNvSpPr/>
      </dsp:nvSpPr>
      <dsp:spPr>
        <a:xfrm>
          <a:off x="2050542" y="525200"/>
          <a:ext cx="3075813" cy="477110"/>
        </a:xfrm>
        <a:prstGeom prst="rightArrow">
          <a:avLst>
            <a:gd name="adj1" fmla="val 75000"/>
            <a:gd name="adj2" fmla="val 50000"/>
          </a:avLst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b="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Executing the scripts on the setup for different loads in step up approach starting from single user till concurrency defined</a:t>
          </a:r>
          <a:endParaRPr lang="en-US" sz="1050" b="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050542" y="584839"/>
        <a:ext cx="2896897" cy="357832"/>
      </dsp:txXfrm>
    </dsp:sp>
    <dsp:sp modelId="{1AECC425-9B37-400B-8651-32669DC81768}">
      <dsp:nvSpPr>
        <dsp:cNvPr id="0" name=""/>
        <dsp:cNvSpPr/>
      </dsp:nvSpPr>
      <dsp:spPr>
        <a:xfrm>
          <a:off x="0" y="525200"/>
          <a:ext cx="2050542" cy="47711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Executing the scripts</a:t>
          </a:r>
          <a:endParaRPr lang="en-US" sz="1200" b="1" kern="1200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23291" y="548491"/>
        <a:ext cx="2003960" cy="430528"/>
      </dsp:txXfrm>
    </dsp:sp>
    <dsp:sp modelId="{666AD4C0-3AD2-4749-935A-806A4D6B9358}">
      <dsp:nvSpPr>
        <dsp:cNvPr id="0" name=""/>
        <dsp:cNvSpPr/>
      </dsp:nvSpPr>
      <dsp:spPr>
        <a:xfrm>
          <a:off x="2050542" y="1050021"/>
          <a:ext cx="3075813" cy="477110"/>
        </a:xfrm>
        <a:prstGeom prst="rightArrow">
          <a:avLst>
            <a:gd name="adj1" fmla="val 75000"/>
            <a:gd name="adj2" fmla="val 50000"/>
          </a:avLst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Monitor the different performance matrix at execution such as Response time, system usage- CPU- memory</a:t>
          </a:r>
          <a:endParaRPr lang="en-US" sz="1100" b="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050542" y="1109660"/>
        <a:ext cx="2896897" cy="357832"/>
      </dsp:txXfrm>
    </dsp:sp>
    <dsp:sp modelId="{D16D743E-5C8E-4C78-945C-A5B5C63A88A0}">
      <dsp:nvSpPr>
        <dsp:cNvPr id="0" name=""/>
        <dsp:cNvSpPr/>
      </dsp:nvSpPr>
      <dsp:spPr>
        <a:xfrm>
          <a:off x="0" y="1050021"/>
          <a:ext cx="2050542" cy="47711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Monitoring the scenario</a:t>
          </a:r>
          <a:endParaRPr lang="en-US" sz="1200" b="1" kern="1200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23291" y="1073312"/>
        <a:ext cx="2003960" cy="430528"/>
      </dsp:txXfrm>
    </dsp:sp>
    <dsp:sp modelId="{00A21C36-D6D9-48C6-B16F-44654197F2D7}">
      <dsp:nvSpPr>
        <dsp:cNvPr id="0" name=""/>
        <dsp:cNvSpPr/>
      </dsp:nvSpPr>
      <dsp:spPr>
        <a:xfrm>
          <a:off x="2050542" y="1574843"/>
          <a:ext cx="3075813" cy="477110"/>
        </a:xfrm>
        <a:prstGeom prst="rightArrow">
          <a:avLst>
            <a:gd name="adj1" fmla="val 75000"/>
            <a:gd name="adj2" fmla="val 50000"/>
          </a:avLst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Collecting all tools data. Plotting the trends and analyzing the system reports</a:t>
          </a:r>
          <a:endParaRPr lang="en-US" sz="1100" b="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050542" y="1634482"/>
        <a:ext cx="2896897" cy="357832"/>
      </dsp:txXfrm>
    </dsp:sp>
    <dsp:sp modelId="{DE8EF262-AB5C-44FC-A09B-0178BC607E23}">
      <dsp:nvSpPr>
        <dsp:cNvPr id="0" name=""/>
        <dsp:cNvSpPr/>
      </dsp:nvSpPr>
      <dsp:spPr>
        <a:xfrm>
          <a:off x="0" y="1574843"/>
          <a:ext cx="2050542" cy="47711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Collecting and Analyzing the data</a:t>
          </a:r>
          <a:endParaRPr lang="en-US" sz="1200" b="1" kern="1200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23291" y="1598134"/>
        <a:ext cx="2003960" cy="430528"/>
      </dsp:txXfrm>
    </dsp:sp>
    <dsp:sp modelId="{CE5A7707-E5CE-4D78-B7B1-7EE9F25B3F9F}">
      <dsp:nvSpPr>
        <dsp:cNvPr id="0" name=""/>
        <dsp:cNvSpPr/>
      </dsp:nvSpPr>
      <dsp:spPr>
        <a:xfrm>
          <a:off x="2050542" y="2099664"/>
          <a:ext cx="3075813" cy="477110"/>
        </a:xfrm>
        <a:prstGeom prst="rightArrow">
          <a:avLst>
            <a:gd name="adj1" fmla="val 75000"/>
            <a:gd name="adj2" fmla="val 50000"/>
          </a:avLst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Identifying the bottleneck and providing recommendations to resolve these.</a:t>
          </a:r>
          <a:endParaRPr lang="en-US" sz="1100" b="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050542" y="2159303"/>
        <a:ext cx="2896897" cy="357832"/>
      </dsp:txXfrm>
    </dsp:sp>
    <dsp:sp modelId="{0818BECE-72B5-4E9B-BE07-C195C034EE8C}">
      <dsp:nvSpPr>
        <dsp:cNvPr id="0" name=""/>
        <dsp:cNvSpPr/>
      </dsp:nvSpPr>
      <dsp:spPr>
        <a:xfrm>
          <a:off x="0" y="2099664"/>
          <a:ext cx="2050542" cy="47711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Providing Recommendations</a:t>
          </a:r>
          <a:endParaRPr lang="en-US" sz="1200" b="1" kern="1200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23291" y="2122955"/>
        <a:ext cx="2003960" cy="430528"/>
      </dsp:txXfrm>
    </dsp:sp>
    <dsp:sp modelId="{72FB14B2-86F3-4EB9-8305-C30E3001F62F}">
      <dsp:nvSpPr>
        <dsp:cNvPr id="0" name=""/>
        <dsp:cNvSpPr/>
      </dsp:nvSpPr>
      <dsp:spPr>
        <a:xfrm>
          <a:off x="2050542" y="2624485"/>
          <a:ext cx="3075813" cy="477110"/>
        </a:xfrm>
        <a:prstGeom prst="rightArrow">
          <a:avLst>
            <a:gd name="adj1" fmla="val 75000"/>
            <a:gd name="adj2" fmla="val 50000"/>
          </a:avLst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Creating detailed report with all experiments data and analysis done with recommendations.</a:t>
          </a:r>
          <a:endParaRPr lang="en-US" sz="1100" b="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050542" y="2684124"/>
        <a:ext cx="2896897" cy="357832"/>
      </dsp:txXfrm>
    </dsp:sp>
    <dsp:sp modelId="{DB1270E2-2E7A-4FF1-9A16-A61975F6348D}">
      <dsp:nvSpPr>
        <dsp:cNvPr id="0" name=""/>
        <dsp:cNvSpPr/>
      </dsp:nvSpPr>
      <dsp:spPr>
        <a:xfrm>
          <a:off x="0" y="2624485"/>
          <a:ext cx="2050542" cy="47711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Creating Report</a:t>
          </a:r>
          <a:endParaRPr lang="en-US" sz="1200" b="1" kern="1200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23291" y="2647776"/>
        <a:ext cx="2003960" cy="43052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754E159-2526-4E84-91CA-7F29204E8576}">
      <dsp:nvSpPr>
        <dsp:cNvPr id="0" name=""/>
        <dsp:cNvSpPr/>
      </dsp:nvSpPr>
      <dsp:spPr>
        <a:xfrm>
          <a:off x="2050542" y="378"/>
          <a:ext cx="3075813" cy="477110"/>
        </a:xfrm>
        <a:prstGeom prst="rightArrow">
          <a:avLst>
            <a:gd name="adj1" fmla="val 75000"/>
            <a:gd name="adj2" fmla="val 50000"/>
          </a:avLst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Scripting and parameterizing for all identified workflows. </a:t>
          </a:r>
          <a:endParaRPr lang="en-US" sz="1100" b="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Data pool creation</a:t>
          </a:r>
          <a:endParaRPr lang="en-US" sz="1100" b="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050542" y="60017"/>
        <a:ext cx="2896897" cy="357832"/>
      </dsp:txXfrm>
    </dsp:sp>
    <dsp:sp modelId="{474A00C3-855A-49B7-BAF6-4D38E9378455}">
      <dsp:nvSpPr>
        <dsp:cNvPr id="0" name=""/>
        <dsp:cNvSpPr/>
      </dsp:nvSpPr>
      <dsp:spPr>
        <a:xfrm>
          <a:off x="0" y="378"/>
          <a:ext cx="2050542" cy="47711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Scripting</a:t>
          </a:r>
          <a:endParaRPr lang="en-US" sz="1200" b="1" kern="1200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23291" y="23669"/>
        <a:ext cx="2003960" cy="430528"/>
      </dsp:txXfrm>
    </dsp:sp>
    <dsp:sp modelId="{8AD97C17-A21F-44FD-84B5-E2BA57B4C89F}">
      <dsp:nvSpPr>
        <dsp:cNvPr id="0" name=""/>
        <dsp:cNvSpPr/>
      </dsp:nvSpPr>
      <dsp:spPr>
        <a:xfrm>
          <a:off x="2050542" y="525200"/>
          <a:ext cx="3075813" cy="477110"/>
        </a:xfrm>
        <a:prstGeom prst="rightArrow">
          <a:avLst>
            <a:gd name="adj1" fmla="val 75000"/>
            <a:gd name="adj2" fmla="val 50000"/>
          </a:avLst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50" b="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Executing the scripts on the setup for different loads in step up approach starting from single user till concurrency defined</a:t>
          </a:r>
          <a:endParaRPr lang="en-US" sz="1050" b="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050542" y="584839"/>
        <a:ext cx="2896897" cy="357832"/>
      </dsp:txXfrm>
    </dsp:sp>
    <dsp:sp modelId="{1AECC425-9B37-400B-8651-32669DC81768}">
      <dsp:nvSpPr>
        <dsp:cNvPr id="0" name=""/>
        <dsp:cNvSpPr/>
      </dsp:nvSpPr>
      <dsp:spPr>
        <a:xfrm>
          <a:off x="0" y="525200"/>
          <a:ext cx="2050542" cy="47711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Executing the scripts</a:t>
          </a:r>
          <a:endParaRPr lang="en-US" sz="1200" b="1" kern="1200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23291" y="548491"/>
        <a:ext cx="2003960" cy="430528"/>
      </dsp:txXfrm>
    </dsp:sp>
    <dsp:sp modelId="{666AD4C0-3AD2-4749-935A-806A4D6B9358}">
      <dsp:nvSpPr>
        <dsp:cNvPr id="0" name=""/>
        <dsp:cNvSpPr/>
      </dsp:nvSpPr>
      <dsp:spPr>
        <a:xfrm>
          <a:off x="2050542" y="1050021"/>
          <a:ext cx="3075813" cy="477110"/>
        </a:xfrm>
        <a:prstGeom prst="rightArrow">
          <a:avLst>
            <a:gd name="adj1" fmla="val 75000"/>
            <a:gd name="adj2" fmla="val 50000"/>
          </a:avLst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Monitor the different performance matrix at execution such as Response time, system usage- CPU- memory</a:t>
          </a:r>
          <a:endParaRPr lang="en-US" sz="1100" b="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050542" y="1109660"/>
        <a:ext cx="2896897" cy="357832"/>
      </dsp:txXfrm>
    </dsp:sp>
    <dsp:sp modelId="{D16D743E-5C8E-4C78-945C-A5B5C63A88A0}">
      <dsp:nvSpPr>
        <dsp:cNvPr id="0" name=""/>
        <dsp:cNvSpPr/>
      </dsp:nvSpPr>
      <dsp:spPr>
        <a:xfrm>
          <a:off x="0" y="1050021"/>
          <a:ext cx="2050542" cy="47711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Monitoring the scenario</a:t>
          </a:r>
          <a:endParaRPr lang="en-US" sz="1200" b="1" kern="1200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23291" y="1073312"/>
        <a:ext cx="2003960" cy="430528"/>
      </dsp:txXfrm>
    </dsp:sp>
    <dsp:sp modelId="{00A21C36-D6D9-48C6-B16F-44654197F2D7}">
      <dsp:nvSpPr>
        <dsp:cNvPr id="0" name=""/>
        <dsp:cNvSpPr/>
      </dsp:nvSpPr>
      <dsp:spPr>
        <a:xfrm>
          <a:off x="2050542" y="1574843"/>
          <a:ext cx="3075813" cy="477110"/>
        </a:xfrm>
        <a:prstGeom prst="rightArrow">
          <a:avLst>
            <a:gd name="adj1" fmla="val 75000"/>
            <a:gd name="adj2" fmla="val 50000"/>
          </a:avLst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Collecting all tools data. Plotting the trends and analyzing the system reports</a:t>
          </a:r>
          <a:endParaRPr lang="en-US" sz="1100" b="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050542" y="1634482"/>
        <a:ext cx="2896897" cy="357832"/>
      </dsp:txXfrm>
    </dsp:sp>
    <dsp:sp modelId="{DE8EF262-AB5C-44FC-A09B-0178BC607E23}">
      <dsp:nvSpPr>
        <dsp:cNvPr id="0" name=""/>
        <dsp:cNvSpPr/>
      </dsp:nvSpPr>
      <dsp:spPr>
        <a:xfrm>
          <a:off x="0" y="1574843"/>
          <a:ext cx="2050542" cy="47711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Collecting and Analyzing the data</a:t>
          </a:r>
          <a:endParaRPr lang="en-US" sz="1200" b="1" kern="1200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23291" y="1598134"/>
        <a:ext cx="2003960" cy="430528"/>
      </dsp:txXfrm>
    </dsp:sp>
    <dsp:sp modelId="{CE5A7707-E5CE-4D78-B7B1-7EE9F25B3F9F}">
      <dsp:nvSpPr>
        <dsp:cNvPr id="0" name=""/>
        <dsp:cNvSpPr/>
      </dsp:nvSpPr>
      <dsp:spPr>
        <a:xfrm>
          <a:off x="2050542" y="2099664"/>
          <a:ext cx="3075813" cy="477110"/>
        </a:xfrm>
        <a:prstGeom prst="rightArrow">
          <a:avLst>
            <a:gd name="adj1" fmla="val 75000"/>
            <a:gd name="adj2" fmla="val 50000"/>
          </a:avLst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Identifying the bottleneck and providing recommendations to resolve these.</a:t>
          </a:r>
          <a:endParaRPr lang="en-US" sz="1100" b="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050542" y="2159303"/>
        <a:ext cx="2896897" cy="357832"/>
      </dsp:txXfrm>
    </dsp:sp>
    <dsp:sp modelId="{0818BECE-72B5-4E9B-BE07-C195C034EE8C}">
      <dsp:nvSpPr>
        <dsp:cNvPr id="0" name=""/>
        <dsp:cNvSpPr/>
      </dsp:nvSpPr>
      <dsp:spPr>
        <a:xfrm>
          <a:off x="0" y="2099664"/>
          <a:ext cx="2050542" cy="47711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Providing Recommendations</a:t>
          </a:r>
          <a:endParaRPr lang="en-US" sz="1200" b="1" kern="1200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23291" y="2122955"/>
        <a:ext cx="2003960" cy="430528"/>
      </dsp:txXfrm>
    </dsp:sp>
    <dsp:sp modelId="{72FB14B2-86F3-4EB9-8305-C30E3001F62F}">
      <dsp:nvSpPr>
        <dsp:cNvPr id="0" name=""/>
        <dsp:cNvSpPr/>
      </dsp:nvSpPr>
      <dsp:spPr>
        <a:xfrm>
          <a:off x="2050542" y="2624485"/>
          <a:ext cx="3075813" cy="477110"/>
        </a:xfrm>
        <a:prstGeom prst="rightArrow">
          <a:avLst>
            <a:gd name="adj1" fmla="val 75000"/>
            <a:gd name="adj2" fmla="val 50000"/>
          </a:avLst>
        </a:prstGeom>
        <a:solidFill>
          <a:srgbClr val="4F81BD">
            <a:alpha val="90000"/>
            <a:tint val="40000"/>
            <a:hueOff val="0"/>
            <a:satOff val="0"/>
            <a:lumOff val="0"/>
            <a:alphaOff val="0"/>
          </a:srgbClr>
        </a:solidFill>
        <a:ln w="25400" cap="flat" cmpd="sng" algn="ctr">
          <a:solidFill>
            <a:srgbClr val="4F81B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Creating detailed report with all experiments data and analysis done with recommendations.</a:t>
          </a:r>
          <a:endParaRPr lang="en-US" sz="1100" b="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050542" y="2684124"/>
        <a:ext cx="2896897" cy="357832"/>
      </dsp:txXfrm>
    </dsp:sp>
    <dsp:sp modelId="{DB1270E2-2E7A-4FF1-9A16-A61975F6348D}">
      <dsp:nvSpPr>
        <dsp:cNvPr id="0" name=""/>
        <dsp:cNvSpPr/>
      </dsp:nvSpPr>
      <dsp:spPr>
        <a:xfrm>
          <a:off x="0" y="2624485"/>
          <a:ext cx="2050542" cy="477110"/>
        </a:xfrm>
        <a:prstGeom prst="roundRect">
          <a:avLst/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Creating Report</a:t>
          </a:r>
          <a:endParaRPr lang="en-US" sz="1200" b="1" kern="1200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23291" y="2647776"/>
        <a:ext cx="2003960" cy="4305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1BF8C87A7CBC469F69340BAA8A7527" ma:contentTypeVersion="0" ma:contentTypeDescription="Create a new document." ma:contentTypeScope="" ma:versionID="05d91af183851ce89ad7a1bf9f7235d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AF5D0-E2FE-4F46-B419-A763338D19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D1B5C8D2-B904-4650-AD47-A003C9661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0F85F-10EE-43D6-9F17-55E72AA428C6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F403034-E1D8-4841-AED3-604F812AC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CLS_PT_TestPlanDocument_v0.dotx</Template>
  <TotalTime>0</TotalTime>
  <Pages>32</Pages>
  <Words>7000</Words>
  <Characters>39900</Characters>
  <Application>Microsoft Office Word</Application>
  <DocSecurity>0</DocSecurity>
  <Lines>332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Inc</Company>
  <LinksUpToDate>false</LinksUpToDate>
  <CharactersWithSpaces>46807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Anmol Dubey</dc:creator>
  <cp:lastModifiedBy>Mukund Gadgil</cp:lastModifiedBy>
  <cp:revision>2</cp:revision>
  <dcterms:created xsi:type="dcterms:W3CDTF">2015-12-08T16:36:00Z</dcterms:created>
  <dcterms:modified xsi:type="dcterms:W3CDTF">2015-12-08T16:36:00Z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0x010100081BF8C87A7CBC469F69340BAA8A7527</vt:lpwstr>
  </property>
</Properties>
</file>